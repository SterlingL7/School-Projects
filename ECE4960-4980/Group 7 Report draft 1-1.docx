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insideH w:val="single" w:sz="4" w:space="0" w:color="000000" w:themeColor="text1"/>
          <w:insideV w:val="single" w:sz="18" w:space="0" w:color="F1B82D"/>
        </w:tblBorders>
        <w:tblLook w:val="04A0" w:firstRow="1" w:lastRow="0" w:firstColumn="1" w:lastColumn="0" w:noHBand="0" w:noVBand="1"/>
      </w:tblPr>
      <w:tblGrid>
        <w:gridCol w:w="1056"/>
        <w:gridCol w:w="7297"/>
      </w:tblGrid>
      <w:tr w:rsidR="002A1B4D" w14:paraId="78CD87B2" w14:textId="77777777" w:rsidTr="6F547CC4">
        <w:trPr>
          <w:jc w:val="center"/>
        </w:trPr>
        <w:tc>
          <w:tcPr>
            <w:tcW w:w="0" w:type="auto"/>
            <w:vAlign w:val="center"/>
          </w:tcPr>
          <w:p w14:paraId="10500DBE" w14:textId="77777777" w:rsidR="002A1B4D" w:rsidRDefault="00F15C23" w:rsidP="009D3878">
            <w:pPr>
              <w:jc w:val="right"/>
            </w:pPr>
            <w:r>
              <w:rPr>
                <w:noProof/>
              </w:rPr>
              <w:drawing>
                <wp:inline distT="0" distB="0" distL="0" distR="0" wp14:anchorId="6828F914" wp14:editId="06E86350">
                  <wp:extent cx="529628" cy="547402"/>
                  <wp:effectExtent l="0" t="0" r="3810" b="5080"/>
                  <wp:docPr id="11" name="Picture 11" descr="\\cetus.ece.missouri.edu\users\fischerjd\Desktop\Current Semester\common\logo-cl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tus.ece.missouri.edu\users\fischerjd\Desktop\Current Semester\common\logo-clea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 r="-9131"/>
                          <a:stretch/>
                        </pic:blipFill>
                        <pic:spPr bwMode="auto">
                          <a:xfrm>
                            <a:off x="0" y="0"/>
                            <a:ext cx="530826" cy="548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6A2BE07A" w14:textId="77777777" w:rsidR="002A1B4D" w:rsidRPr="00086F49" w:rsidRDefault="002A1B4D" w:rsidP="00E90F3A">
            <w:pPr>
              <w:jc w:val="center"/>
              <w:rPr>
                <w:smallCaps/>
                <w:sz w:val="40"/>
              </w:rPr>
            </w:pPr>
            <w:r w:rsidRPr="00086F49">
              <w:rPr>
                <w:smallCaps/>
                <w:sz w:val="40"/>
              </w:rPr>
              <w:t>University of Missouri</w:t>
            </w:r>
            <w:r w:rsidR="00FB1A85" w:rsidRPr="00086F49">
              <w:rPr>
                <w:smallCaps/>
                <w:sz w:val="40"/>
              </w:rPr>
              <w:t xml:space="preserve"> – Columbia</w:t>
            </w:r>
          </w:p>
          <w:p w14:paraId="304F99D7" w14:textId="77777777" w:rsidR="00FB1A85" w:rsidRPr="00485038" w:rsidRDefault="00FB1A85" w:rsidP="00485038">
            <w:pPr>
              <w:jc w:val="center"/>
              <w:rPr>
                <w:smallCaps/>
                <w:sz w:val="26"/>
                <w:szCs w:val="26"/>
              </w:rPr>
            </w:pPr>
            <w:r w:rsidRPr="00F02ECA">
              <w:rPr>
                <w:smallCaps/>
                <w:sz w:val="26"/>
                <w:szCs w:val="26"/>
              </w:rPr>
              <w:t>Department of Electrical Engineering</w:t>
            </w:r>
            <w:r w:rsidR="00485038">
              <w:rPr>
                <w:smallCaps/>
                <w:sz w:val="26"/>
                <w:szCs w:val="26"/>
              </w:rPr>
              <w:t xml:space="preserve"> &amp; Computer Science</w:t>
            </w:r>
          </w:p>
        </w:tc>
      </w:tr>
    </w:tbl>
    <w:p w14:paraId="7FDBB983" w14:textId="4FFBDE47" w:rsidR="002E7B16" w:rsidRPr="00A134C1" w:rsidRDefault="008172EF" w:rsidP="002E7B16">
      <w:pPr>
        <w:pStyle w:val="CSProjectTitle"/>
        <w:spacing w:after="960"/>
      </w:pPr>
      <w:r>
        <w:t>Solar Powered Lighting System for Outdoor Unpowered Structures</w:t>
      </w:r>
    </w:p>
    <w:p w14:paraId="2B68CE8D" w14:textId="77777777" w:rsidR="00B5064E" w:rsidRPr="00086F49" w:rsidRDefault="00B5064E" w:rsidP="0027764F">
      <w:pPr>
        <w:pStyle w:val="CSCourseDescriptionTitle"/>
      </w:pPr>
      <w:r w:rsidRPr="00086F49">
        <w:t>ECE 49</w:t>
      </w:r>
      <w:r w:rsidR="00794263">
        <w:t>8</w:t>
      </w:r>
      <w:r w:rsidRPr="00086F49">
        <w:t>0</w:t>
      </w:r>
      <w:r w:rsidR="00D939A4">
        <w:t> </w:t>
      </w:r>
      <w:r w:rsidR="00D939A4">
        <w:t>Capstone Project</w:t>
      </w:r>
      <w:r w:rsidR="001D387C">
        <w:t xml:space="preserve"> </w:t>
      </w:r>
      <w:r w:rsidR="007D113C">
        <w:t>Overview</w:t>
      </w:r>
    </w:p>
    <w:p w14:paraId="6EC8C9B7" w14:textId="2F013444" w:rsidR="00B5064E" w:rsidRDefault="000B56ED" w:rsidP="0027764F">
      <w:pPr>
        <w:pStyle w:val="CSReportDate"/>
      </w:pPr>
      <w:r>
        <w:fldChar w:fldCharType="begin"/>
      </w:r>
      <w:r>
        <w:instrText xml:space="preserve"> SAVEDATE  \@ "MMMM d, yyyy"  \* MERGEFORMAT </w:instrText>
      </w:r>
      <w:r>
        <w:fldChar w:fldCharType="separate"/>
      </w:r>
      <w:r w:rsidR="00876F5D">
        <w:rPr>
          <w:noProof/>
        </w:rPr>
        <w:t>March 19, 2021</w:t>
      </w:r>
      <w:r>
        <w:fldChar w:fldCharType="end"/>
      </w:r>
    </w:p>
    <w:p w14:paraId="27EF7129" w14:textId="77777777" w:rsidR="00041F30" w:rsidRPr="008D47EC" w:rsidRDefault="00086F49" w:rsidP="008D47EC">
      <w:pPr>
        <w:pStyle w:val="CSSectionTitle"/>
      </w:pPr>
      <w:r w:rsidRPr="008D47EC">
        <w:t>—</w:t>
      </w:r>
      <w:r w:rsidR="00FB0337" w:rsidRPr="008D47EC">
        <w:t xml:space="preserve"> </w:t>
      </w:r>
      <w:r w:rsidR="00187EDF">
        <w:t xml:space="preserve">Engineering </w:t>
      </w:r>
      <w:r w:rsidR="002A3EB9">
        <w:t>Team</w:t>
      </w:r>
      <w:r w:rsidR="00436AED">
        <w:t xml:space="preserve"> </w:t>
      </w:r>
      <w:r w:rsidRPr="008D47EC">
        <w:t>—</w:t>
      </w:r>
    </w:p>
    <w:p w14:paraId="27D4F927" w14:textId="08CAA599" w:rsidR="004C43CD" w:rsidRPr="004D657E" w:rsidRDefault="008172EF" w:rsidP="004D657E">
      <w:pPr>
        <w:pStyle w:val="CSReportContributor"/>
      </w:pPr>
      <w:r>
        <w:t xml:space="preserve">Sterling </w:t>
      </w:r>
      <w:proofErr w:type="spellStart"/>
      <w:r>
        <w:t>LaBarbera</w:t>
      </w:r>
      <w:r w:rsidR="008D47EC" w:rsidRPr="004D657E">
        <w:t>,</w:t>
      </w:r>
      <w:proofErr w:type="spellEnd"/>
      <w:r w:rsidR="008D47EC" w:rsidRPr="004D657E">
        <w:t xml:space="preserve"> </w:t>
      </w:r>
      <w:r>
        <w:t>Computer Engineering</w:t>
      </w:r>
    </w:p>
    <w:p w14:paraId="30671D0B" w14:textId="734EE831" w:rsidR="004C43CD" w:rsidRDefault="008172EF" w:rsidP="004D657E">
      <w:pPr>
        <w:pStyle w:val="CSReportContributor"/>
      </w:pPr>
      <w:r>
        <w:t xml:space="preserve">Matthew </w:t>
      </w:r>
      <w:proofErr w:type="spellStart"/>
      <w:r>
        <w:t>Soehngen</w:t>
      </w:r>
      <w:proofErr w:type="spellEnd"/>
      <w:r w:rsidR="008D47EC">
        <w:t xml:space="preserve">, </w:t>
      </w:r>
      <w:r>
        <w:t>Electrical Engineering and Physics</w:t>
      </w:r>
    </w:p>
    <w:p w14:paraId="7ED1FA98" w14:textId="379149D4" w:rsidR="004C43CD" w:rsidRDefault="008172EF" w:rsidP="004D657E">
      <w:pPr>
        <w:pStyle w:val="CSReportContributor"/>
      </w:pPr>
      <w:r>
        <w:t>Nicholas Erickson</w:t>
      </w:r>
      <w:r w:rsidR="008D47EC">
        <w:t xml:space="preserve">, </w:t>
      </w:r>
      <w:r>
        <w:t>Electrical and Computer Engineering</w:t>
      </w:r>
    </w:p>
    <w:p w14:paraId="66AAE3AB" w14:textId="7730E8E7" w:rsidR="009147CC" w:rsidRPr="008D47EC" w:rsidRDefault="009147CC" w:rsidP="002773BE">
      <w:pPr>
        <w:pStyle w:val="CSSectionTitle"/>
      </w:pPr>
      <w:commentRangeStart w:id="0"/>
      <w:r w:rsidRPr="008D47EC">
        <w:t xml:space="preserve">— </w:t>
      </w:r>
      <w:r>
        <w:t>Project Advisor</w:t>
      </w:r>
      <w:r w:rsidRPr="008D47EC">
        <w:t xml:space="preserve"> —</w:t>
      </w:r>
      <w:commentRangeEnd w:id="0"/>
      <w:r w:rsidR="008E188F">
        <w:rPr>
          <w:rStyle w:val="CommentReference"/>
        </w:rPr>
        <w:commentReference w:id="0"/>
      </w:r>
    </w:p>
    <w:p w14:paraId="44ED1141" w14:textId="2C9417B3" w:rsidR="002773BE" w:rsidRPr="002773BE" w:rsidRDefault="004C43CD" w:rsidP="002773BE">
      <w:pPr>
        <w:pStyle w:val="CSAdvisorName"/>
      </w:pPr>
      <w:r w:rsidRPr="002773BE">
        <w:t xml:space="preserve">Dr. </w:t>
      </w:r>
      <w:r w:rsidR="008172EF">
        <w:t>Jae Kwon</w:t>
      </w:r>
      <w:r w:rsidR="00D500A2" w:rsidRPr="002773BE">
        <w:t>, PhD</w:t>
      </w:r>
    </w:p>
    <w:p w14:paraId="55BBC74C" w14:textId="77777777" w:rsidR="004C43CD" w:rsidRPr="00276F71" w:rsidRDefault="002773BE" w:rsidP="00276F71">
      <w:pPr>
        <w:pStyle w:val="CSAdvisorEmployer"/>
      </w:pPr>
      <w:r w:rsidRPr="00276F71">
        <w:t xml:space="preserve">Department of </w:t>
      </w:r>
      <w:r w:rsidR="00597F66">
        <w:t xml:space="preserve">Electrical Engineering &amp; Computer Science, </w:t>
      </w:r>
      <w:r w:rsidRPr="00276F71">
        <w:t>University of Missouri</w:t>
      </w:r>
    </w:p>
    <w:p w14:paraId="0D429993" w14:textId="77777777" w:rsidR="002773BE" w:rsidRPr="008D47EC" w:rsidRDefault="002773BE" w:rsidP="002773BE">
      <w:pPr>
        <w:pStyle w:val="CSSectionTitle"/>
      </w:pPr>
      <w:r w:rsidRPr="008D47EC">
        <w:t xml:space="preserve">— </w:t>
      </w:r>
      <w:r>
        <w:t xml:space="preserve">Course Instructor </w:t>
      </w:r>
      <w:r w:rsidRPr="008D47EC">
        <w:t>—</w:t>
      </w:r>
    </w:p>
    <w:p w14:paraId="4F0A5592" w14:textId="77777777" w:rsidR="004C43CD" w:rsidRPr="00515F0D" w:rsidRDefault="00A05E68" w:rsidP="00515F0D">
      <w:pPr>
        <w:pStyle w:val="CSCourseInstructor"/>
      </w:pPr>
      <w:r w:rsidRPr="00515F0D">
        <w:t>Mr. Jim Fischer</w:t>
      </w:r>
    </w:p>
    <w:p w14:paraId="5A81B294" w14:textId="77777777" w:rsidR="00041F30" w:rsidRDefault="00041F30"/>
    <w:p w14:paraId="3CACD13A" w14:textId="77777777" w:rsidR="00B84234" w:rsidRDefault="00B84234">
      <w:pPr>
        <w:sectPr w:rsidR="00B84234" w:rsidSect="003C4BBD">
          <w:pgSz w:w="12240" w:h="15840" w:code="1"/>
          <w:pgMar w:top="2016" w:right="1440" w:bottom="1440" w:left="1440" w:header="720" w:footer="720" w:gutter="0"/>
          <w:cols w:space="720"/>
          <w:docGrid w:linePitch="360"/>
        </w:sectPr>
      </w:pPr>
    </w:p>
    <w:p w14:paraId="4CE36268" w14:textId="77777777" w:rsidR="00A81EF8" w:rsidRPr="00932E84" w:rsidRDefault="00A81EF8" w:rsidP="00932E84">
      <w:pPr>
        <w:pStyle w:val="Heading1"/>
        <w:pageBreakBefore/>
      </w:pPr>
      <w:bookmarkStart w:id="1" w:name="_Toc67087348"/>
      <w:r>
        <w:lastRenderedPageBreak/>
        <w:t>Abstract</w:t>
      </w:r>
      <w:bookmarkEnd w:id="1"/>
    </w:p>
    <w:p w14:paraId="4A42FC6F" w14:textId="77777777" w:rsidR="00894178" w:rsidRDefault="00175129" w:rsidP="00E63559">
      <w:pPr>
        <w:pStyle w:val="AbstractText"/>
        <w:ind w:firstLine="720"/>
      </w:pPr>
      <w:r>
        <w:t xml:space="preserve">The </w:t>
      </w:r>
      <w:r w:rsidR="00894178">
        <w:t xml:space="preserve">informative abstract </w:t>
      </w:r>
      <w:r w:rsidR="00BA70AF">
        <w:t>must</w:t>
      </w:r>
      <w:r w:rsidR="004C285A">
        <w:t xml:space="preserve"> be one paragraph</w:t>
      </w:r>
      <w:r>
        <w:t>,</w:t>
      </w:r>
      <w:r w:rsidR="004C285A">
        <w:t xml:space="preserve"> with </w:t>
      </w:r>
      <w:r>
        <w:t xml:space="preserve">a length of </w:t>
      </w:r>
      <w:r w:rsidR="00170A75">
        <w:t xml:space="preserve">150 – 250 </w:t>
      </w:r>
      <w:r w:rsidR="00587788">
        <w:t xml:space="preserve">words, </w:t>
      </w:r>
      <w:r>
        <w:t xml:space="preserve">having </w:t>
      </w:r>
      <w:r w:rsidR="00B427C9">
        <w:t xml:space="preserve">1.5 line spacing, </w:t>
      </w:r>
      <w:r w:rsidR="00587788">
        <w:t xml:space="preserve">and </w:t>
      </w:r>
      <w:r w:rsidR="00BA70AF">
        <w:t>must</w:t>
      </w:r>
      <w:r w:rsidR="004C285A">
        <w:t xml:space="preserve"> </w:t>
      </w:r>
      <w:r w:rsidR="001368E4">
        <w:t xml:space="preserve">provide </w:t>
      </w:r>
      <w:r>
        <w:t xml:space="preserve">this </w:t>
      </w:r>
      <w:r w:rsidR="00894178">
        <w:t>information in the order shown</w:t>
      </w:r>
      <w:r w:rsidR="002C44F2">
        <w:t xml:space="preserve"> below. Remember </w:t>
      </w:r>
      <w:r w:rsidR="00201F6D">
        <w:t xml:space="preserve">that this informative abstract describes </w:t>
      </w:r>
      <w:r w:rsidR="002C44F2">
        <w:t xml:space="preserve">the </w:t>
      </w:r>
      <w:r w:rsidR="003C341F">
        <w:t>delivered</w:t>
      </w:r>
      <w:r w:rsidR="002C44F2">
        <w:t xml:space="preserve"> </w:t>
      </w:r>
      <w:r w:rsidR="00CD3885">
        <w:t xml:space="preserve">(demonstrated) </w:t>
      </w:r>
      <w:r w:rsidR="002C44F2">
        <w:t>project</w:t>
      </w:r>
      <w:r w:rsidR="00201F6D">
        <w:t xml:space="preserve"> and the project’s </w:t>
      </w:r>
      <w:r w:rsidR="00D804E3">
        <w:t xml:space="preserve">results/outcome. </w:t>
      </w:r>
      <w:r w:rsidR="002C44F2">
        <w:t>DO NOT use words like “proposed”</w:t>
      </w:r>
      <w:r w:rsidR="00201F6D">
        <w:t xml:space="preserve"> in this abstract; </w:t>
      </w:r>
      <w:r w:rsidR="002C44F2">
        <w:t xml:space="preserve">you are not writing a descriptive abstract for </w:t>
      </w:r>
      <w:r w:rsidR="00BB4EA4">
        <w:t>a project proposal.</w:t>
      </w:r>
    </w:p>
    <w:p w14:paraId="06DB0133" w14:textId="77777777" w:rsidR="00D15E3C" w:rsidRDefault="00E201ED" w:rsidP="00D15E3C">
      <w:pPr>
        <w:pStyle w:val="AbstractText"/>
        <w:numPr>
          <w:ilvl w:val="0"/>
          <w:numId w:val="7"/>
        </w:numPr>
        <w:ind w:left="360" w:hanging="360"/>
      </w:pPr>
      <w:r>
        <w:rPr>
          <w:u w:val="single"/>
        </w:rPr>
        <w:t>Product</w:t>
      </w:r>
      <w:r w:rsidR="00D15E3C">
        <w:rPr>
          <w:u w:val="single"/>
        </w:rPr>
        <w:t xml:space="preserve"> Concept</w:t>
      </w:r>
      <w:r w:rsidR="00D15E3C" w:rsidRPr="00F2214D">
        <w:t>.</w:t>
      </w:r>
      <w:r w:rsidR="00D15E3C">
        <w:t xml:space="preserve"> What is the </w:t>
      </w:r>
      <w:r>
        <w:t>product</w:t>
      </w:r>
      <w:r w:rsidR="00D15E3C">
        <w:t xml:space="preserve">? What does the </w:t>
      </w:r>
      <w:r>
        <w:t xml:space="preserve">product </w:t>
      </w:r>
      <w:r w:rsidR="00D15E3C">
        <w:t>do?</w:t>
      </w:r>
    </w:p>
    <w:p w14:paraId="1AC9B0F6" w14:textId="77777777" w:rsidR="004E0E34" w:rsidRPr="004E0E34" w:rsidRDefault="004E0E34" w:rsidP="00CF61F6">
      <w:pPr>
        <w:pStyle w:val="AbstractText"/>
        <w:numPr>
          <w:ilvl w:val="0"/>
          <w:numId w:val="7"/>
        </w:numPr>
        <w:ind w:left="360" w:hanging="360"/>
      </w:pPr>
      <w:r w:rsidRPr="004E0E34">
        <w:rPr>
          <w:u w:val="single"/>
        </w:rPr>
        <w:t>Problem Domain</w:t>
      </w:r>
      <w:r>
        <w:t xml:space="preserve">. What </w:t>
      </w:r>
      <w:r w:rsidR="00592B89">
        <w:t xml:space="preserve">specific </w:t>
      </w:r>
      <w:r>
        <w:t xml:space="preserve">problem(s) does this </w:t>
      </w:r>
      <w:r w:rsidR="00E201ED">
        <w:t xml:space="preserve">project </w:t>
      </w:r>
      <w:r>
        <w:t>address and solve?</w:t>
      </w:r>
    </w:p>
    <w:p w14:paraId="46968005" w14:textId="77777777" w:rsidR="00592B89" w:rsidRDefault="00DD3C31" w:rsidP="00592B89">
      <w:pPr>
        <w:pStyle w:val="AbstractText"/>
        <w:numPr>
          <w:ilvl w:val="0"/>
          <w:numId w:val="7"/>
        </w:numPr>
        <w:ind w:left="360" w:hanging="360"/>
      </w:pPr>
      <w:r>
        <w:rPr>
          <w:u w:val="single"/>
        </w:rPr>
        <w:t>Rationale</w:t>
      </w:r>
      <w:r w:rsidR="00CF61F6">
        <w:t xml:space="preserve">. </w:t>
      </w:r>
      <w:r>
        <w:t>Why should this problem be solved?</w:t>
      </w:r>
      <w:r w:rsidR="004E0E34">
        <w:t xml:space="preserve"> Who are the primary</w:t>
      </w:r>
      <w:r w:rsidR="00A210F2">
        <w:t xml:space="preserve"> beneficiaries/users of this product</w:t>
      </w:r>
      <w:r w:rsidR="004E0E34">
        <w:t>?</w:t>
      </w:r>
    </w:p>
    <w:p w14:paraId="16BA1191" w14:textId="77777777" w:rsidR="009D4CA3" w:rsidRPr="00606ABB" w:rsidRDefault="009D4CA3" w:rsidP="00592B89">
      <w:pPr>
        <w:pStyle w:val="AbstractText"/>
        <w:numPr>
          <w:ilvl w:val="0"/>
          <w:numId w:val="7"/>
        </w:numPr>
        <w:ind w:left="360" w:hanging="360"/>
      </w:pPr>
      <w:r w:rsidRPr="00592B89">
        <w:rPr>
          <w:u w:val="single"/>
        </w:rPr>
        <w:t>Background</w:t>
      </w:r>
      <w:r>
        <w:t xml:space="preserve">. </w:t>
      </w:r>
      <w:r w:rsidR="00592B89" w:rsidRPr="00592B89">
        <w:t xml:space="preserve">If </w:t>
      </w:r>
      <w:r w:rsidR="00E201ED">
        <w:t xml:space="preserve">your Capstone </w:t>
      </w:r>
      <w:r w:rsidR="00592B89" w:rsidRPr="00592B89">
        <w:t xml:space="preserve">project </w:t>
      </w:r>
      <w:r w:rsidR="00E201ED">
        <w:t xml:space="preserve">serves to continue the development of a product that </w:t>
      </w:r>
      <w:r w:rsidR="00592B89" w:rsidRPr="00592B89">
        <w:t>others</w:t>
      </w:r>
      <w:r w:rsidR="00E201ED">
        <w:t xml:space="preserve"> worked on before you</w:t>
      </w:r>
      <w:r w:rsidR="00592B89" w:rsidRPr="00592B89">
        <w:t xml:space="preserve">, briefly summarize the </w:t>
      </w:r>
      <w:r w:rsidR="00F20FEB">
        <w:t xml:space="preserve">work done by others </w:t>
      </w:r>
      <w:r w:rsidR="007A605F">
        <w:t xml:space="preserve">on the product </w:t>
      </w:r>
      <w:r w:rsidR="00F20FEB">
        <w:t>to this point</w:t>
      </w:r>
      <w:r w:rsidR="000679B1">
        <w:t xml:space="preserve"> in time</w:t>
      </w:r>
      <w:r w:rsidR="00D0206A">
        <w:t>; o</w:t>
      </w:r>
      <w:r w:rsidR="00592B89" w:rsidRPr="00592B89">
        <w:t>therwise, omit this item.</w:t>
      </w:r>
    </w:p>
    <w:p w14:paraId="7B40A1AB" w14:textId="77777777" w:rsidR="00622045" w:rsidRDefault="00894178" w:rsidP="00F2214D">
      <w:pPr>
        <w:pStyle w:val="AbstractText"/>
        <w:numPr>
          <w:ilvl w:val="0"/>
          <w:numId w:val="7"/>
        </w:numPr>
        <w:ind w:left="360" w:hanging="360"/>
      </w:pPr>
      <w:r w:rsidRPr="00F2214D">
        <w:rPr>
          <w:u w:val="single"/>
        </w:rPr>
        <w:t>Approach</w:t>
      </w:r>
      <w:r w:rsidR="00F2214D">
        <w:t>.</w:t>
      </w:r>
      <w:r>
        <w:t xml:space="preserve"> Briefly describe the </w:t>
      </w:r>
      <w:r w:rsidR="00CD3885">
        <w:t xml:space="preserve">delivered </w:t>
      </w:r>
      <w:r>
        <w:t xml:space="preserve">implementation </w:t>
      </w:r>
      <w:r w:rsidR="007803BB">
        <w:t xml:space="preserve">of </w:t>
      </w:r>
      <w:r>
        <w:t xml:space="preserve">the entire project. </w:t>
      </w:r>
      <w:r w:rsidR="00CB4E85">
        <w:t>Provide the “</w:t>
      </w:r>
      <w:proofErr w:type="gramStart"/>
      <w:r w:rsidR="00CB4E85">
        <w:t>10</w:t>
      </w:r>
      <w:r w:rsidR="000951DF">
        <w:t>,000 foot</w:t>
      </w:r>
      <w:proofErr w:type="gramEnd"/>
      <w:r w:rsidR="000951DF">
        <w:t xml:space="preserve"> view” of the project. </w:t>
      </w:r>
      <w:r>
        <w:t>DO NOT discuss mundane implementation details</w:t>
      </w:r>
      <w:r w:rsidR="00CB4E85">
        <w:t xml:space="preserve">—e.g., </w:t>
      </w:r>
      <w:r w:rsidRPr="000951DF">
        <w:t>it uses 555 timers; it uses MOSFETs;</w:t>
      </w:r>
      <w:r w:rsidR="002B5026" w:rsidRPr="000951DF">
        <w:t xml:space="preserve"> it has an Atmel microcontroller</w:t>
      </w:r>
      <w:r w:rsidR="002B5026">
        <w:t>, etc.</w:t>
      </w:r>
      <w:r w:rsidR="00C538D9">
        <w:t xml:space="preserve"> See also </w:t>
      </w:r>
      <w:r w:rsidR="00192B09">
        <w:fldChar w:fldCharType="begin"/>
      </w:r>
      <w:r w:rsidR="00192B09">
        <w:instrText xml:space="preserve"> REF _Ref388000562 \r \h </w:instrText>
      </w:r>
      <w:r w:rsidR="00192B09">
        <w:fldChar w:fldCharType="separate"/>
      </w:r>
      <w:r w:rsidR="000252AA">
        <w:t>NOTE 1</w:t>
      </w:r>
      <w:r w:rsidR="00192B09">
        <w:fldChar w:fldCharType="end"/>
      </w:r>
      <w:r w:rsidR="00192B09">
        <w:t xml:space="preserve"> </w:t>
      </w:r>
      <w:r w:rsidR="0027671B">
        <w:fldChar w:fldCharType="begin"/>
      </w:r>
      <w:r w:rsidR="0027671B">
        <w:instrText xml:space="preserve"> REF _Ref388000562 \p \h </w:instrText>
      </w:r>
      <w:r w:rsidR="0027671B">
        <w:fldChar w:fldCharType="separate"/>
      </w:r>
      <w:r w:rsidR="000252AA">
        <w:t>below</w:t>
      </w:r>
      <w:r w:rsidR="0027671B">
        <w:fldChar w:fldCharType="end"/>
      </w:r>
      <w:r w:rsidR="00C538D9">
        <w:t>.</w:t>
      </w:r>
    </w:p>
    <w:p w14:paraId="79870D96" w14:textId="77777777" w:rsidR="00592B89" w:rsidRPr="00606ABB" w:rsidRDefault="00592B89" w:rsidP="00592B89">
      <w:pPr>
        <w:pStyle w:val="AbstractText"/>
        <w:numPr>
          <w:ilvl w:val="0"/>
          <w:numId w:val="7"/>
        </w:numPr>
        <w:ind w:left="360" w:hanging="360"/>
      </w:pPr>
      <w:r w:rsidRPr="00606ABB">
        <w:rPr>
          <w:u w:val="single"/>
        </w:rPr>
        <w:t>Innovation</w:t>
      </w:r>
      <w:r>
        <w:t>. Identify the current state-of-the-art and state explicitly how this project improves upon that art.</w:t>
      </w:r>
      <w:r w:rsidR="00C538D9">
        <w:t xml:space="preserve"> See also</w:t>
      </w:r>
      <w:r w:rsidR="00192B09">
        <w:t xml:space="preserve"> </w:t>
      </w:r>
      <w:r w:rsidR="00192B09">
        <w:fldChar w:fldCharType="begin"/>
      </w:r>
      <w:r w:rsidR="00192B09">
        <w:instrText xml:space="preserve"> REF _Ref388000562 \r \h </w:instrText>
      </w:r>
      <w:r w:rsidR="00192B09">
        <w:fldChar w:fldCharType="separate"/>
      </w:r>
      <w:r w:rsidR="000252AA">
        <w:t>NOTE 1</w:t>
      </w:r>
      <w:r w:rsidR="00192B09">
        <w:fldChar w:fldCharType="end"/>
      </w:r>
      <w:r w:rsidR="00C538D9">
        <w:t xml:space="preserve"> </w:t>
      </w:r>
      <w:r w:rsidR="0027671B">
        <w:fldChar w:fldCharType="begin"/>
      </w:r>
      <w:r w:rsidR="0027671B">
        <w:instrText xml:space="preserve"> REF _Ref388000562 \p \h </w:instrText>
      </w:r>
      <w:r w:rsidR="0027671B">
        <w:fldChar w:fldCharType="separate"/>
      </w:r>
      <w:r w:rsidR="000252AA">
        <w:t>below</w:t>
      </w:r>
      <w:r w:rsidR="0027671B">
        <w:fldChar w:fldCharType="end"/>
      </w:r>
      <w:r w:rsidR="00C538D9">
        <w:t>.</w:t>
      </w:r>
    </w:p>
    <w:p w14:paraId="4D21260F" w14:textId="77777777" w:rsidR="00894178" w:rsidRPr="00622045" w:rsidRDefault="00643F50" w:rsidP="00CD6683">
      <w:pPr>
        <w:pStyle w:val="Note"/>
      </w:pPr>
      <w:bookmarkStart w:id="2" w:name="_Ref388000562"/>
      <w:r w:rsidRPr="00622045">
        <w:t xml:space="preserve">At the beginning of the term </w:t>
      </w:r>
      <w:r w:rsidR="003B29AE" w:rsidRPr="00622045">
        <w:t xml:space="preserve">describe </w:t>
      </w:r>
      <w:r w:rsidRPr="00622045">
        <w:t xml:space="preserve">herein the proposed </w:t>
      </w:r>
      <w:r w:rsidR="00403B53" w:rsidRPr="00622045">
        <w:t xml:space="preserve">project </w:t>
      </w:r>
      <w:r w:rsidRPr="00622045">
        <w:t xml:space="preserve">implementation. At the end of the term, you </w:t>
      </w:r>
      <w:r w:rsidR="00BA70AF">
        <w:t>must</w:t>
      </w:r>
      <w:r w:rsidR="003B29AE" w:rsidRPr="00622045">
        <w:t xml:space="preserve"> </w:t>
      </w:r>
      <w:r w:rsidRPr="00622045">
        <w:t xml:space="preserve">review and adjust </w:t>
      </w:r>
      <w:r w:rsidR="00D95EC6">
        <w:t xml:space="preserve">the information in </w:t>
      </w:r>
      <w:r w:rsidR="00CE7390">
        <w:t xml:space="preserve">the </w:t>
      </w:r>
      <w:r w:rsidRPr="00622045">
        <w:t xml:space="preserve">“Approach” </w:t>
      </w:r>
      <w:r w:rsidR="00CE7390">
        <w:t xml:space="preserve">and “Innovation” </w:t>
      </w:r>
      <w:r w:rsidR="003B29AE" w:rsidRPr="00622045">
        <w:t>section</w:t>
      </w:r>
      <w:r w:rsidR="00CE7390">
        <w:t>s</w:t>
      </w:r>
      <w:r w:rsidR="00403B53" w:rsidRPr="00622045">
        <w:t xml:space="preserve"> </w:t>
      </w:r>
      <w:r w:rsidR="00384F04">
        <w:t xml:space="preserve">to ensure </w:t>
      </w:r>
      <w:r w:rsidR="00CE7390">
        <w:t xml:space="preserve">these sections describe </w:t>
      </w:r>
      <w:r w:rsidRPr="00622045">
        <w:t>the</w:t>
      </w:r>
      <w:r w:rsidR="003B29AE" w:rsidRPr="00622045">
        <w:t xml:space="preserve"> project in its </w:t>
      </w:r>
      <w:r w:rsidR="00CD3885">
        <w:t>delivered (</w:t>
      </w:r>
      <w:r w:rsidR="003B29AE" w:rsidRPr="00622045">
        <w:t>demonstrated</w:t>
      </w:r>
      <w:r w:rsidR="00CD3885">
        <w:t>)</w:t>
      </w:r>
      <w:r w:rsidR="003B29AE" w:rsidRPr="00622045">
        <w:t xml:space="preserve"> form.</w:t>
      </w:r>
      <w:bookmarkEnd w:id="2"/>
    </w:p>
    <w:p w14:paraId="0BBDDCF4" w14:textId="77777777" w:rsidR="00622045" w:rsidRDefault="00894178" w:rsidP="00F15C23">
      <w:pPr>
        <w:pStyle w:val="AbstractText"/>
        <w:numPr>
          <w:ilvl w:val="0"/>
          <w:numId w:val="7"/>
        </w:numPr>
        <w:ind w:left="360" w:hanging="360"/>
      </w:pPr>
      <w:r w:rsidRPr="008A3676">
        <w:rPr>
          <w:u w:val="single"/>
        </w:rPr>
        <w:t>Results</w:t>
      </w:r>
      <w:r w:rsidR="00F2214D">
        <w:t>.</w:t>
      </w:r>
      <w:r>
        <w:t xml:space="preserve"> Briefly </w:t>
      </w:r>
      <w:r w:rsidR="0085438F">
        <w:t xml:space="preserve">and ACCURATELY </w:t>
      </w:r>
      <w:r>
        <w:t xml:space="preserve">discuss </w:t>
      </w:r>
      <w:r w:rsidR="0085438F">
        <w:t>the project’s outcome—e.g., successes</w:t>
      </w:r>
      <w:r w:rsidR="008A3676">
        <w:t xml:space="preserve">, </w:t>
      </w:r>
      <w:r w:rsidR="0085438F">
        <w:t>shortcomings</w:t>
      </w:r>
      <w:r w:rsidR="008A3676">
        <w:t>, measured (not assumed) end-user benefit.</w:t>
      </w:r>
      <w:r w:rsidR="00BE596E">
        <w:t xml:space="preserve"> Do not lie </w:t>
      </w:r>
      <w:r w:rsidR="006F2A82">
        <w:t xml:space="preserve">or provide exaggerated </w:t>
      </w:r>
      <w:r w:rsidR="00BE596E">
        <w:t>claim</w:t>
      </w:r>
      <w:r w:rsidR="006F2A82">
        <w:t>s</w:t>
      </w:r>
      <w:r w:rsidR="00BE596E">
        <w:t xml:space="preserve"> </w:t>
      </w:r>
      <w:r w:rsidR="006F2A82">
        <w:t xml:space="preserve">that state </w:t>
      </w:r>
      <w:r w:rsidR="00BE596E">
        <w:t xml:space="preserve">the project was an awesome success if the reality is </w:t>
      </w:r>
      <w:r w:rsidR="00813671">
        <w:t>otherwise</w:t>
      </w:r>
      <w:r w:rsidR="00BE596E">
        <w:t>. An unsuccessful result is not uncommon in engineering</w:t>
      </w:r>
      <w:r w:rsidR="00673C52">
        <w:t xml:space="preserve"> and should be </w:t>
      </w:r>
      <w:r w:rsidR="00206D96">
        <w:t xml:space="preserve">faithfully </w:t>
      </w:r>
      <w:r w:rsidR="00673C52">
        <w:t>reported as such</w:t>
      </w:r>
      <w:r w:rsidR="00BE596E">
        <w:t xml:space="preserve">—i.e., you </w:t>
      </w:r>
      <w:r w:rsidR="00BE596E">
        <w:lastRenderedPageBreak/>
        <w:t xml:space="preserve">tried a solution and discovered </w:t>
      </w:r>
      <w:r w:rsidR="00673C52">
        <w:t xml:space="preserve">it </w:t>
      </w:r>
      <w:proofErr w:type="gramStart"/>
      <w:r w:rsidR="00BE596E">
        <w:t>didn’t</w:t>
      </w:r>
      <w:proofErr w:type="gramEnd"/>
      <w:r w:rsidR="00BE596E">
        <w:t xml:space="preserve"> work as well as expected</w:t>
      </w:r>
      <w:r w:rsidR="00206D96">
        <w:t>,</w:t>
      </w:r>
      <w:r w:rsidR="00BE596E">
        <w:t xml:space="preserve"> or it did not work at all.</w:t>
      </w:r>
      <w:r w:rsidR="00C538D9">
        <w:t xml:space="preserve"> See also </w:t>
      </w:r>
      <w:r w:rsidR="00192B09">
        <w:fldChar w:fldCharType="begin"/>
      </w:r>
      <w:r w:rsidR="00192B09">
        <w:instrText xml:space="preserve"> REF _Ref388000581 \r \h </w:instrText>
      </w:r>
      <w:r w:rsidR="00192B09">
        <w:fldChar w:fldCharType="separate"/>
      </w:r>
      <w:r w:rsidR="000252AA">
        <w:t>NOTE 2</w:t>
      </w:r>
      <w:r w:rsidR="00192B09">
        <w:fldChar w:fldCharType="end"/>
      </w:r>
      <w:r w:rsidR="00C538D9">
        <w:t xml:space="preserve"> </w:t>
      </w:r>
      <w:r w:rsidR="0027671B">
        <w:fldChar w:fldCharType="begin"/>
      </w:r>
      <w:r w:rsidR="0027671B">
        <w:instrText xml:space="preserve"> REF _Ref388000581 \p \h </w:instrText>
      </w:r>
      <w:r w:rsidR="0027671B">
        <w:fldChar w:fldCharType="separate"/>
      </w:r>
      <w:r w:rsidR="000252AA">
        <w:t>below</w:t>
      </w:r>
      <w:r w:rsidR="0027671B">
        <w:fldChar w:fldCharType="end"/>
      </w:r>
      <w:r w:rsidR="00C538D9">
        <w:t>.</w:t>
      </w:r>
    </w:p>
    <w:p w14:paraId="0DD22568" w14:textId="77777777" w:rsidR="009519E2" w:rsidRDefault="006D7099" w:rsidP="008517A9">
      <w:pPr>
        <w:pStyle w:val="Note"/>
      </w:pPr>
      <w:bookmarkStart w:id="3" w:name="_Ref388000581"/>
      <w:r w:rsidRPr="00622045">
        <w:t xml:space="preserve">At the beginning of the </w:t>
      </w:r>
      <w:r w:rsidR="00334183">
        <w:t>semester</w:t>
      </w:r>
      <w:r w:rsidRPr="00622045">
        <w:t xml:space="preserve"> insert a placeholder statement for </w:t>
      </w:r>
      <w:r w:rsidR="0035322C">
        <w:t xml:space="preserve">this </w:t>
      </w:r>
      <w:r w:rsidRPr="00622045">
        <w:t xml:space="preserve">“Results” section—e.g., RESULTS PLACEHOLDER: THIS </w:t>
      </w:r>
      <w:r w:rsidR="00B0100C" w:rsidRPr="00622045">
        <w:t xml:space="preserve">PLACEHOLDER </w:t>
      </w:r>
      <w:r w:rsidRPr="00622045">
        <w:t xml:space="preserve">WILL BE REPLACED WITH </w:t>
      </w:r>
      <w:r w:rsidR="00B0100C" w:rsidRPr="00622045">
        <w:t xml:space="preserve">A STATEMENT OF THE PROJECT’S </w:t>
      </w:r>
      <w:r w:rsidRPr="00622045">
        <w:t xml:space="preserve">ACTUAL </w:t>
      </w:r>
      <w:r w:rsidR="002722FE">
        <w:t xml:space="preserve">OUTCOMES </w:t>
      </w:r>
      <w:r w:rsidRPr="00622045">
        <w:t>AT THE END OF THE TERM.</w:t>
      </w:r>
      <w:bookmarkEnd w:id="3"/>
      <w:r w:rsidR="00B13844">
        <w:t xml:space="preserve"> </w:t>
      </w:r>
      <w:r w:rsidR="00B13844" w:rsidRPr="00622045">
        <w:t xml:space="preserve">At the end of the term, you </w:t>
      </w:r>
      <w:r w:rsidR="00B13844">
        <w:t>must</w:t>
      </w:r>
      <w:r w:rsidR="00B13844" w:rsidRPr="00622045">
        <w:t xml:space="preserve"> </w:t>
      </w:r>
      <w:r w:rsidR="00E36EEB">
        <w:t xml:space="preserve">provide herein one or more statements that </w:t>
      </w:r>
      <w:r w:rsidR="002722FE">
        <w:t xml:space="preserve">describe </w:t>
      </w:r>
      <w:r w:rsidR="00B13844" w:rsidRPr="00622045">
        <w:t xml:space="preserve">the </w:t>
      </w:r>
      <w:r w:rsidR="00B13844">
        <w:t>project</w:t>
      </w:r>
      <w:r w:rsidR="002722FE">
        <w:t>’s actual</w:t>
      </w:r>
      <w:r w:rsidR="00B13844">
        <w:t xml:space="preserve"> outcomes</w:t>
      </w:r>
      <w:r w:rsidR="00B13844" w:rsidRPr="00622045">
        <w:t>.</w:t>
      </w:r>
    </w:p>
    <w:p w14:paraId="51F1B310" w14:textId="77777777" w:rsidR="00261E84" w:rsidRPr="009F1CD4" w:rsidRDefault="005F2DDA" w:rsidP="009F1CD4">
      <w:pPr>
        <w:pStyle w:val="IndexTerms"/>
        <w:rPr>
          <w:rStyle w:val="DELETEMEChar"/>
          <w:rFonts w:asciiTheme="minorHAnsi" w:hAnsiTheme="minorHAnsi" w:cstheme="minorBidi"/>
          <w:color w:val="auto"/>
        </w:rPr>
      </w:pPr>
      <w:r w:rsidRPr="009F1CD4">
        <w:t>Index Terms—</w:t>
      </w:r>
      <w:r w:rsidR="002A3737" w:rsidRPr="00465D37">
        <w:rPr>
          <w:rStyle w:val="DELETEMEChar"/>
          <w:rFonts w:asciiTheme="minorHAnsi" w:hAnsiTheme="minorHAnsi" w:cstheme="minorBidi"/>
          <w:color w:val="auto"/>
        </w:rPr>
        <w:t>&lt;DELETEME&gt;A comma-separated list of index terms that serve as search engine keywords. Use the IEEE’s taxonomy</w:t>
      </w:r>
      <w:r w:rsidR="00312003" w:rsidRPr="009F1CD4">
        <w:rPr>
          <w:rStyle w:val="DELETEMEChar"/>
          <w:rFonts w:asciiTheme="minorHAnsi" w:hAnsiTheme="minorHAnsi" w:cstheme="minorBidi"/>
          <w:color w:val="auto"/>
          <w:vertAlign w:val="superscript"/>
        </w:rPr>
        <w:footnoteReference w:id="2"/>
      </w:r>
      <w:r w:rsidR="002A3737" w:rsidRPr="00465D37">
        <w:rPr>
          <w:rStyle w:val="DELETEMEChar"/>
          <w:rFonts w:asciiTheme="minorHAnsi" w:hAnsiTheme="minorHAnsi" w:cstheme="minorBidi"/>
          <w:color w:val="auto"/>
        </w:rPr>
        <w:t xml:space="preserve"> of index terms as your primary reference. You may also use index terms of your own </w:t>
      </w:r>
      <w:r w:rsidR="00FE560F" w:rsidRPr="00465D37">
        <w:rPr>
          <w:rStyle w:val="DELETEMEChar"/>
          <w:rFonts w:asciiTheme="minorHAnsi" w:hAnsiTheme="minorHAnsi" w:cstheme="minorBidi"/>
          <w:color w:val="auto"/>
        </w:rPr>
        <w:t>inventing/</w:t>
      </w:r>
      <w:r w:rsidR="002A3737" w:rsidRPr="00465D37">
        <w:rPr>
          <w:rStyle w:val="DELETEMEChar"/>
          <w:rFonts w:asciiTheme="minorHAnsi" w:hAnsiTheme="minorHAnsi" w:cstheme="minorBidi"/>
          <w:color w:val="auto"/>
        </w:rPr>
        <w:t xml:space="preserve">choosing; you are not restricted to using only the IEEE’s taxonomy. </w:t>
      </w:r>
      <w:r w:rsidR="000C525E" w:rsidRPr="000128DF">
        <w:rPr>
          <w:rStyle w:val="DELETEMEChar"/>
          <w:rFonts w:asciiTheme="minorHAnsi" w:hAnsiTheme="minorHAnsi" w:cstheme="minorBidi"/>
          <w:color w:val="auto"/>
        </w:rPr>
        <w:t xml:space="preserve">The first line is indented ½ inch. The phrase </w:t>
      </w:r>
      <w:r w:rsidR="00D8675D" w:rsidRPr="000128DF">
        <w:rPr>
          <w:rStyle w:val="DELETEMEChar"/>
          <w:rFonts w:asciiTheme="minorHAnsi" w:hAnsiTheme="minorHAnsi" w:cstheme="minorBidi"/>
          <w:color w:val="auto"/>
        </w:rPr>
        <w:t>“</w:t>
      </w:r>
      <w:r w:rsidR="00D8675D" w:rsidRPr="009F1CD4">
        <w:rPr>
          <w:rStyle w:val="DELETEMEChar"/>
          <w:rFonts w:asciiTheme="minorHAnsi" w:hAnsiTheme="minorHAnsi" w:cstheme="minorBidi"/>
          <w:i/>
          <w:color w:val="auto"/>
        </w:rPr>
        <w:t>Index Terms</w:t>
      </w:r>
      <w:r w:rsidR="00D8675D" w:rsidRPr="000128DF">
        <w:rPr>
          <w:rStyle w:val="DELETEMEChar"/>
          <w:rFonts w:asciiTheme="minorHAnsi" w:hAnsiTheme="minorHAnsi" w:cstheme="minorBidi"/>
          <w:color w:val="auto"/>
        </w:rPr>
        <w:t xml:space="preserve">” is </w:t>
      </w:r>
      <w:r w:rsidR="00D8675D" w:rsidRPr="009F1CD4">
        <w:rPr>
          <w:rStyle w:val="DELETEMEChar"/>
          <w:rFonts w:asciiTheme="minorHAnsi" w:hAnsiTheme="minorHAnsi" w:cstheme="minorBidi"/>
          <w:i/>
          <w:color w:val="auto"/>
        </w:rPr>
        <w:t>bolded and italicized</w:t>
      </w:r>
      <w:r w:rsidR="00D8675D" w:rsidRPr="000128DF">
        <w:rPr>
          <w:rStyle w:val="DELETEMEChar"/>
          <w:rFonts w:asciiTheme="minorHAnsi" w:hAnsiTheme="minorHAnsi" w:cstheme="minorBidi"/>
          <w:color w:val="auto"/>
        </w:rPr>
        <w:t xml:space="preserve">. The individual index terms are bolded </w:t>
      </w:r>
      <w:r w:rsidR="005850B0">
        <w:rPr>
          <w:rStyle w:val="DELETEMEChar"/>
          <w:rFonts w:asciiTheme="minorHAnsi" w:hAnsiTheme="minorHAnsi" w:cstheme="minorBidi"/>
          <w:color w:val="auto"/>
        </w:rPr>
        <w:t>but</w:t>
      </w:r>
      <w:r w:rsidR="000C525E" w:rsidRPr="000128DF">
        <w:rPr>
          <w:rStyle w:val="DELETEMEChar"/>
          <w:rFonts w:asciiTheme="minorHAnsi" w:hAnsiTheme="minorHAnsi" w:cstheme="minorBidi"/>
          <w:color w:val="auto"/>
        </w:rPr>
        <w:t xml:space="preserve"> </w:t>
      </w:r>
      <w:r w:rsidR="00D8675D" w:rsidRPr="000128DF">
        <w:rPr>
          <w:rStyle w:val="DELETEMEChar"/>
          <w:rFonts w:asciiTheme="minorHAnsi" w:hAnsiTheme="minorHAnsi" w:cstheme="minorBidi"/>
          <w:color w:val="auto"/>
        </w:rPr>
        <w:t xml:space="preserve">not italicized. </w:t>
      </w:r>
      <w:r w:rsidR="002A3737" w:rsidRPr="00465D37">
        <w:rPr>
          <w:rStyle w:val="DELETEMEChar"/>
          <w:rFonts w:asciiTheme="minorHAnsi" w:hAnsiTheme="minorHAnsi" w:cstheme="minorBidi"/>
          <w:color w:val="auto"/>
        </w:rPr>
        <w:t xml:space="preserve">Sort the list of index terms in alphabetical order. The first term in the list is capitalized; </w:t>
      </w:r>
      <w:r w:rsidR="00D8675D" w:rsidRPr="000128DF">
        <w:rPr>
          <w:rStyle w:val="DELETEMEChar"/>
          <w:rFonts w:asciiTheme="minorHAnsi" w:hAnsiTheme="minorHAnsi" w:cstheme="minorBidi"/>
          <w:color w:val="auto"/>
        </w:rPr>
        <w:t xml:space="preserve">index terms that are </w:t>
      </w:r>
      <w:r w:rsidR="002A3737" w:rsidRPr="00465D37">
        <w:rPr>
          <w:rStyle w:val="DELETEMEChar"/>
          <w:rFonts w:asciiTheme="minorHAnsi" w:hAnsiTheme="minorHAnsi" w:cstheme="minorBidi"/>
          <w:color w:val="auto"/>
        </w:rPr>
        <w:t xml:space="preserve">proper nouns are capitalized; </w:t>
      </w:r>
      <w:r w:rsidR="00D8675D" w:rsidRPr="000128DF">
        <w:rPr>
          <w:rStyle w:val="DELETEMEChar"/>
          <w:rFonts w:asciiTheme="minorHAnsi" w:hAnsiTheme="minorHAnsi" w:cstheme="minorBidi"/>
          <w:color w:val="auto"/>
        </w:rPr>
        <w:t xml:space="preserve">abbreviations </w:t>
      </w:r>
      <w:r w:rsidR="002A3737" w:rsidRPr="00465D37">
        <w:rPr>
          <w:rStyle w:val="DELETEMEChar"/>
          <w:rFonts w:asciiTheme="minorHAnsi" w:hAnsiTheme="minorHAnsi" w:cstheme="minorBidi"/>
          <w:color w:val="auto"/>
        </w:rPr>
        <w:t xml:space="preserve">are typically </w:t>
      </w:r>
      <w:r w:rsidR="00277D14" w:rsidRPr="00DB6B62">
        <w:rPr>
          <w:rStyle w:val="DELETEMEChar"/>
          <w:rFonts w:asciiTheme="minorHAnsi" w:hAnsiTheme="minorHAnsi" w:cstheme="minorBidi"/>
          <w:color w:val="auto"/>
        </w:rPr>
        <w:t xml:space="preserve">formatted with </w:t>
      </w:r>
      <w:r w:rsidR="002A3737" w:rsidRPr="00DB6B62">
        <w:rPr>
          <w:rStyle w:val="DELETEMEChar"/>
          <w:rFonts w:asciiTheme="minorHAnsi" w:hAnsiTheme="minorHAnsi" w:cstheme="minorBidi"/>
          <w:color w:val="auto"/>
        </w:rPr>
        <w:t>all caps; all remaining terms in the list are lowercase. Place a period ‘.’ at the end of the list. For example:</w:t>
      </w:r>
    </w:p>
    <w:p w14:paraId="406F5410" w14:textId="77777777" w:rsidR="00261E84" w:rsidRPr="000128DF" w:rsidRDefault="000C525E" w:rsidP="0059758F">
      <w:pPr>
        <w:pStyle w:val="IndexTerms"/>
        <w:shd w:val="clear" w:color="auto" w:fill="DBE5F1" w:themeFill="accent1" w:themeFillTint="33"/>
        <w:rPr>
          <w:rStyle w:val="DELETEMEChar"/>
          <w:rFonts w:asciiTheme="minorHAnsi" w:hAnsiTheme="minorHAnsi" w:cstheme="minorBidi"/>
          <w:color w:val="auto"/>
        </w:rPr>
      </w:pPr>
      <w:r w:rsidRPr="009F1CD4">
        <w:rPr>
          <w:rStyle w:val="DELETEMEChar"/>
          <w:rFonts w:asciiTheme="minorHAnsi" w:hAnsiTheme="minorHAnsi" w:cstheme="minorBidi"/>
          <w:i/>
          <w:color w:val="auto"/>
        </w:rPr>
        <w:t>Index Terms</w:t>
      </w:r>
      <w:r w:rsidRPr="000128DF">
        <w:rPr>
          <w:rStyle w:val="DELETEMEChar"/>
          <w:rFonts w:asciiTheme="minorHAnsi" w:hAnsiTheme="minorHAnsi" w:cstheme="minorBidi"/>
          <w:color w:val="auto"/>
        </w:rPr>
        <w:t>—</w:t>
      </w:r>
      <w:r w:rsidR="002A3737" w:rsidRPr="00465D37">
        <w:rPr>
          <w:rStyle w:val="DELETEMEChar"/>
          <w:rFonts w:asciiTheme="minorHAnsi" w:hAnsiTheme="minorHAnsi" w:cstheme="minorBidi"/>
          <w:color w:val="auto"/>
        </w:rPr>
        <w:t xml:space="preserve">Electric vehicles, </w:t>
      </w:r>
      <w:r w:rsidR="000F5EC4" w:rsidRPr="000128DF">
        <w:rPr>
          <w:rStyle w:val="DELETEMEChar"/>
          <w:rFonts w:asciiTheme="minorHAnsi" w:hAnsiTheme="minorHAnsi" w:cstheme="minorBidi"/>
          <w:color w:val="auto"/>
        </w:rPr>
        <w:t>global positioning system (</w:t>
      </w:r>
      <w:r w:rsidR="002A3737" w:rsidRPr="00465D37">
        <w:rPr>
          <w:rStyle w:val="DELETEMEChar"/>
          <w:rFonts w:asciiTheme="minorHAnsi" w:hAnsiTheme="minorHAnsi" w:cstheme="minorBidi"/>
          <w:color w:val="auto"/>
        </w:rPr>
        <w:t>GPS</w:t>
      </w:r>
      <w:r w:rsidR="000F5EC4" w:rsidRPr="000128DF">
        <w:rPr>
          <w:rStyle w:val="DELETEMEChar"/>
          <w:rFonts w:asciiTheme="minorHAnsi" w:hAnsiTheme="minorHAnsi" w:cstheme="minorBidi"/>
          <w:color w:val="auto"/>
        </w:rPr>
        <w:t>)</w:t>
      </w:r>
      <w:r w:rsidR="002A3737" w:rsidRPr="00465D37">
        <w:rPr>
          <w:rStyle w:val="DELETEMEChar"/>
          <w:rFonts w:asciiTheme="minorHAnsi" w:hAnsiTheme="minorHAnsi" w:cstheme="minorBidi"/>
          <w:color w:val="auto"/>
        </w:rPr>
        <w:t xml:space="preserve">, </w:t>
      </w:r>
      <w:r w:rsidR="00435A1C" w:rsidRPr="000128DF">
        <w:rPr>
          <w:rStyle w:val="DELETEMEChar"/>
          <w:rFonts w:asciiTheme="minorHAnsi" w:hAnsiTheme="minorHAnsi" w:cstheme="minorBidi"/>
          <w:color w:val="auto"/>
        </w:rPr>
        <w:t xml:space="preserve">land </w:t>
      </w:r>
      <w:r w:rsidR="002A3737" w:rsidRPr="00465D37">
        <w:rPr>
          <w:rStyle w:val="DELETEMEChar"/>
          <w:rFonts w:asciiTheme="minorHAnsi" w:hAnsiTheme="minorHAnsi" w:cstheme="minorBidi"/>
          <w:color w:val="auto"/>
        </w:rPr>
        <w:t xml:space="preserve">vehicles, </w:t>
      </w:r>
      <w:r w:rsidR="000F5EC4" w:rsidRPr="000128DF">
        <w:rPr>
          <w:rStyle w:val="DELETEMEChar"/>
          <w:rFonts w:asciiTheme="minorHAnsi" w:hAnsiTheme="minorHAnsi" w:cstheme="minorBidi"/>
          <w:color w:val="auto"/>
        </w:rPr>
        <w:t xml:space="preserve">radio telemetry, </w:t>
      </w:r>
      <w:r w:rsidR="002A3737" w:rsidRPr="00465D37">
        <w:rPr>
          <w:rStyle w:val="DELETEMEChar"/>
          <w:rFonts w:asciiTheme="minorHAnsi" w:hAnsiTheme="minorHAnsi" w:cstheme="minorBidi"/>
          <w:color w:val="auto"/>
        </w:rPr>
        <w:t>remotely operated vehicles.</w:t>
      </w:r>
    </w:p>
    <w:p w14:paraId="09F8CF32" w14:textId="77777777" w:rsidR="009519E2" w:rsidRPr="000128DF" w:rsidRDefault="002A3737" w:rsidP="009F1CD4">
      <w:pPr>
        <w:pStyle w:val="IndexTerms"/>
        <w:ind w:firstLine="0"/>
      </w:pPr>
      <w:r w:rsidRPr="00465D37">
        <w:rPr>
          <w:rStyle w:val="DELETEMEChar"/>
          <w:rFonts w:asciiTheme="minorHAnsi" w:hAnsiTheme="minorHAnsi" w:cstheme="minorBidi"/>
          <w:color w:val="auto"/>
        </w:rPr>
        <w:t>&lt;/DELETEME&gt;</w:t>
      </w:r>
      <w:r w:rsidR="002C1646" w:rsidRPr="000128DF">
        <w:rPr>
          <w:rStyle w:val="DELETEMEChar"/>
          <w:rFonts w:asciiTheme="minorHAnsi" w:hAnsiTheme="minorHAnsi" w:cstheme="minorBidi"/>
          <w:color w:val="auto"/>
        </w:rPr>
        <w:t xml:space="preserve">  </w:t>
      </w:r>
    </w:p>
    <w:sdt>
      <w:sdtPr>
        <w:rPr>
          <w:rFonts w:asciiTheme="minorHAnsi" w:eastAsiaTheme="minorHAnsi" w:hAnsiTheme="minorHAnsi" w:cstheme="minorBidi"/>
          <w:color w:val="auto"/>
          <w:sz w:val="24"/>
          <w:szCs w:val="22"/>
        </w:rPr>
        <w:id w:val="-1457782490"/>
        <w:docPartObj>
          <w:docPartGallery w:val="Table of Contents"/>
          <w:docPartUnique/>
        </w:docPartObj>
      </w:sdtPr>
      <w:sdtEndPr>
        <w:rPr>
          <w:b/>
          <w:bCs/>
          <w:noProof/>
        </w:rPr>
      </w:sdtEndPr>
      <w:sdtContent>
        <w:p w14:paraId="29315B6D" w14:textId="77777777" w:rsidR="00B1486D" w:rsidRDefault="00B1486D">
          <w:pPr>
            <w:pStyle w:val="TOCHeading"/>
          </w:pPr>
          <w:r>
            <w:t>Table of Contents</w:t>
          </w:r>
        </w:p>
        <w:p w14:paraId="65DF5234" w14:textId="786D35D1" w:rsidR="006E4D0E" w:rsidRDefault="00B1486D">
          <w:pPr>
            <w:pStyle w:val="TOC1"/>
            <w:rPr>
              <w:rFonts w:eastAsiaTheme="minorEastAsia"/>
              <w:noProof/>
              <w:sz w:val="22"/>
              <w:lang w:eastAsia="ja-JP"/>
            </w:rPr>
          </w:pPr>
          <w:r>
            <w:fldChar w:fldCharType="begin"/>
          </w:r>
          <w:r>
            <w:instrText xml:space="preserve"> TOC \o "1-</w:instrText>
          </w:r>
          <w:r w:rsidR="00AF0678">
            <w:instrText>4</w:instrText>
          </w:r>
          <w:r>
            <w:instrText xml:space="preserve">" \h \z \u </w:instrText>
          </w:r>
          <w:r>
            <w:fldChar w:fldCharType="separate"/>
          </w:r>
          <w:hyperlink w:anchor="_Toc67087348" w:history="1">
            <w:r w:rsidR="006E4D0E" w:rsidRPr="00161EC2">
              <w:rPr>
                <w:rStyle w:val="Hyperlink"/>
                <w:noProof/>
              </w:rPr>
              <w:t>Abstract</w:t>
            </w:r>
            <w:r w:rsidR="006E4D0E">
              <w:rPr>
                <w:noProof/>
                <w:webHidden/>
              </w:rPr>
              <w:tab/>
            </w:r>
            <w:r w:rsidR="006E4D0E">
              <w:rPr>
                <w:noProof/>
                <w:webHidden/>
              </w:rPr>
              <w:fldChar w:fldCharType="begin"/>
            </w:r>
            <w:r w:rsidR="006E4D0E">
              <w:rPr>
                <w:noProof/>
                <w:webHidden/>
              </w:rPr>
              <w:instrText xml:space="preserve"> PAGEREF _Toc67087348 \h </w:instrText>
            </w:r>
            <w:r w:rsidR="006E4D0E">
              <w:rPr>
                <w:noProof/>
                <w:webHidden/>
              </w:rPr>
            </w:r>
            <w:r w:rsidR="006E4D0E">
              <w:rPr>
                <w:noProof/>
                <w:webHidden/>
              </w:rPr>
              <w:fldChar w:fldCharType="separate"/>
            </w:r>
            <w:r w:rsidR="006E4D0E">
              <w:rPr>
                <w:noProof/>
                <w:webHidden/>
              </w:rPr>
              <w:t>i</w:t>
            </w:r>
            <w:r w:rsidR="006E4D0E">
              <w:rPr>
                <w:noProof/>
                <w:webHidden/>
              </w:rPr>
              <w:fldChar w:fldCharType="end"/>
            </w:r>
          </w:hyperlink>
        </w:p>
        <w:p w14:paraId="43617327" w14:textId="43E2DBDA" w:rsidR="006E4D0E" w:rsidRDefault="006E4D0E">
          <w:pPr>
            <w:pStyle w:val="TOC1"/>
            <w:rPr>
              <w:rFonts w:eastAsiaTheme="minorEastAsia"/>
              <w:noProof/>
              <w:sz w:val="22"/>
              <w:lang w:eastAsia="ja-JP"/>
            </w:rPr>
          </w:pPr>
          <w:hyperlink w:anchor="_Toc67087349" w:history="1">
            <w:r w:rsidRPr="00161EC2">
              <w:rPr>
                <w:rStyle w:val="Hyperlink"/>
                <w:noProof/>
              </w:rPr>
              <w:t>Chapter 1.  Introduction</w:t>
            </w:r>
            <w:r>
              <w:rPr>
                <w:noProof/>
                <w:webHidden/>
              </w:rPr>
              <w:tab/>
            </w:r>
            <w:r>
              <w:rPr>
                <w:noProof/>
                <w:webHidden/>
              </w:rPr>
              <w:fldChar w:fldCharType="begin"/>
            </w:r>
            <w:r>
              <w:rPr>
                <w:noProof/>
                <w:webHidden/>
              </w:rPr>
              <w:instrText xml:space="preserve"> PAGEREF _Toc67087349 \h </w:instrText>
            </w:r>
            <w:r>
              <w:rPr>
                <w:noProof/>
                <w:webHidden/>
              </w:rPr>
            </w:r>
            <w:r>
              <w:rPr>
                <w:noProof/>
                <w:webHidden/>
              </w:rPr>
              <w:fldChar w:fldCharType="separate"/>
            </w:r>
            <w:r>
              <w:rPr>
                <w:noProof/>
                <w:webHidden/>
              </w:rPr>
              <w:t>1</w:t>
            </w:r>
            <w:r>
              <w:rPr>
                <w:noProof/>
                <w:webHidden/>
              </w:rPr>
              <w:fldChar w:fldCharType="end"/>
            </w:r>
          </w:hyperlink>
        </w:p>
        <w:p w14:paraId="0C8B65FB" w14:textId="13C96F5B" w:rsidR="006E4D0E" w:rsidRDefault="006E4D0E">
          <w:pPr>
            <w:pStyle w:val="TOC2"/>
            <w:tabs>
              <w:tab w:val="right" w:leader="dot" w:pos="9350"/>
            </w:tabs>
            <w:rPr>
              <w:rFonts w:eastAsiaTheme="minorEastAsia"/>
              <w:noProof/>
              <w:sz w:val="22"/>
              <w:lang w:eastAsia="ja-JP"/>
            </w:rPr>
          </w:pPr>
          <w:hyperlink w:anchor="_Toc67087350" w:history="1">
            <w:r w:rsidRPr="00161EC2">
              <w:rPr>
                <w:rStyle w:val="Hyperlink"/>
                <w:noProof/>
              </w:rPr>
              <w:t>Report Purpose</w:t>
            </w:r>
            <w:r>
              <w:rPr>
                <w:noProof/>
                <w:webHidden/>
              </w:rPr>
              <w:tab/>
            </w:r>
            <w:r>
              <w:rPr>
                <w:noProof/>
                <w:webHidden/>
              </w:rPr>
              <w:fldChar w:fldCharType="begin"/>
            </w:r>
            <w:r>
              <w:rPr>
                <w:noProof/>
                <w:webHidden/>
              </w:rPr>
              <w:instrText xml:space="preserve"> PAGEREF _Toc67087350 \h </w:instrText>
            </w:r>
            <w:r>
              <w:rPr>
                <w:noProof/>
                <w:webHidden/>
              </w:rPr>
            </w:r>
            <w:r>
              <w:rPr>
                <w:noProof/>
                <w:webHidden/>
              </w:rPr>
              <w:fldChar w:fldCharType="separate"/>
            </w:r>
            <w:r>
              <w:rPr>
                <w:noProof/>
                <w:webHidden/>
              </w:rPr>
              <w:t>1</w:t>
            </w:r>
            <w:r>
              <w:rPr>
                <w:noProof/>
                <w:webHidden/>
              </w:rPr>
              <w:fldChar w:fldCharType="end"/>
            </w:r>
          </w:hyperlink>
        </w:p>
        <w:p w14:paraId="5AD3F43F" w14:textId="2E31083F" w:rsidR="006E4D0E" w:rsidRDefault="006E4D0E">
          <w:pPr>
            <w:pStyle w:val="TOC2"/>
            <w:tabs>
              <w:tab w:val="right" w:leader="dot" w:pos="9350"/>
            </w:tabs>
            <w:rPr>
              <w:rFonts w:eastAsiaTheme="minorEastAsia"/>
              <w:noProof/>
              <w:sz w:val="22"/>
              <w:lang w:eastAsia="ja-JP"/>
            </w:rPr>
          </w:pPr>
          <w:hyperlink w:anchor="_Toc67087351" w:history="1">
            <w:r w:rsidRPr="00161EC2">
              <w:rPr>
                <w:rStyle w:val="Hyperlink"/>
                <w:noProof/>
              </w:rPr>
              <w:t>Problem Statement</w:t>
            </w:r>
            <w:r>
              <w:rPr>
                <w:noProof/>
                <w:webHidden/>
              </w:rPr>
              <w:tab/>
            </w:r>
            <w:r>
              <w:rPr>
                <w:noProof/>
                <w:webHidden/>
              </w:rPr>
              <w:fldChar w:fldCharType="begin"/>
            </w:r>
            <w:r>
              <w:rPr>
                <w:noProof/>
                <w:webHidden/>
              </w:rPr>
              <w:instrText xml:space="preserve"> PAGEREF _Toc67087351 \h </w:instrText>
            </w:r>
            <w:r>
              <w:rPr>
                <w:noProof/>
                <w:webHidden/>
              </w:rPr>
            </w:r>
            <w:r>
              <w:rPr>
                <w:noProof/>
                <w:webHidden/>
              </w:rPr>
              <w:fldChar w:fldCharType="separate"/>
            </w:r>
            <w:r>
              <w:rPr>
                <w:noProof/>
                <w:webHidden/>
              </w:rPr>
              <w:t>1</w:t>
            </w:r>
            <w:r>
              <w:rPr>
                <w:noProof/>
                <w:webHidden/>
              </w:rPr>
              <w:fldChar w:fldCharType="end"/>
            </w:r>
          </w:hyperlink>
        </w:p>
        <w:p w14:paraId="104DF938" w14:textId="08EC8296" w:rsidR="006E4D0E" w:rsidRDefault="006E4D0E">
          <w:pPr>
            <w:pStyle w:val="TOC2"/>
            <w:tabs>
              <w:tab w:val="right" w:leader="dot" w:pos="9350"/>
            </w:tabs>
            <w:rPr>
              <w:rFonts w:eastAsiaTheme="minorEastAsia"/>
              <w:noProof/>
              <w:sz w:val="22"/>
              <w:lang w:eastAsia="ja-JP"/>
            </w:rPr>
          </w:pPr>
          <w:hyperlink w:anchor="_Toc67087352" w:history="1">
            <w:r w:rsidRPr="00161EC2">
              <w:rPr>
                <w:rStyle w:val="Hyperlink"/>
                <w:noProof/>
              </w:rPr>
              <w:t>Project Concept</w:t>
            </w:r>
            <w:r>
              <w:rPr>
                <w:noProof/>
                <w:webHidden/>
              </w:rPr>
              <w:tab/>
            </w:r>
            <w:r>
              <w:rPr>
                <w:noProof/>
                <w:webHidden/>
              </w:rPr>
              <w:fldChar w:fldCharType="begin"/>
            </w:r>
            <w:r>
              <w:rPr>
                <w:noProof/>
                <w:webHidden/>
              </w:rPr>
              <w:instrText xml:space="preserve"> PAGEREF _Toc67087352 \h </w:instrText>
            </w:r>
            <w:r>
              <w:rPr>
                <w:noProof/>
                <w:webHidden/>
              </w:rPr>
            </w:r>
            <w:r>
              <w:rPr>
                <w:noProof/>
                <w:webHidden/>
              </w:rPr>
              <w:fldChar w:fldCharType="separate"/>
            </w:r>
            <w:r>
              <w:rPr>
                <w:noProof/>
                <w:webHidden/>
              </w:rPr>
              <w:t>1</w:t>
            </w:r>
            <w:r>
              <w:rPr>
                <w:noProof/>
                <w:webHidden/>
              </w:rPr>
              <w:fldChar w:fldCharType="end"/>
            </w:r>
          </w:hyperlink>
        </w:p>
        <w:p w14:paraId="1A5E9524" w14:textId="650EE460" w:rsidR="006E4D0E" w:rsidRDefault="006E4D0E">
          <w:pPr>
            <w:pStyle w:val="TOC2"/>
            <w:tabs>
              <w:tab w:val="right" w:leader="dot" w:pos="9350"/>
            </w:tabs>
            <w:rPr>
              <w:rFonts w:eastAsiaTheme="minorEastAsia"/>
              <w:noProof/>
              <w:sz w:val="22"/>
              <w:lang w:eastAsia="ja-JP"/>
            </w:rPr>
          </w:pPr>
          <w:hyperlink w:anchor="_Toc67087353" w:history="1">
            <w:r w:rsidRPr="00161EC2">
              <w:rPr>
                <w:rStyle w:val="Hyperlink"/>
                <w:noProof/>
              </w:rPr>
              <w:t>Innovation</w:t>
            </w:r>
            <w:r>
              <w:rPr>
                <w:noProof/>
                <w:webHidden/>
              </w:rPr>
              <w:tab/>
            </w:r>
            <w:r>
              <w:rPr>
                <w:noProof/>
                <w:webHidden/>
              </w:rPr>
              <w:fldChar w:fldCharType="begin"/>
            </w:r>
            <w:r>
              <w:rPr>
                <w:noProof/>
                <w:webHidden/>
              </w:rPr>
              <w:instrText xml:space="preserve"> PAGEREF _Toc67087353 \h </w:instrText>
            </w:r>
            <w:r>
              <w:rPr>
                <w:noProof/>
                <w:webHidden/>
              </w:rPr>
            </w:r>
            <w:r>
              <w:rPr>
                <w:noProof/>
                <w:webHidden/>
              </w:rPr>
              <w:fldChar w:fldCharType="separate"/>
            </w:r>
            <w:r>
              <w:rPr>
                <w:noProof/>
                <w:webHidden/>
              </w:rPr>
              <w:t>2</w:t>
            </w:r>
            <w:r>
              <w:rPr>
                <w:noProof/>
                <w:webHidden/>
              </w:rPr>
              <w:fldChar w:fldCharType="end"/>
            </w:r>
          </w:hyperlink>
        </w:p>
        <w:p w14:paraId="398C379B" w14:textId="1A190811" w:rsidR="006E4D0E" w:rsidRDefault="006E4D0E">
          <w:pPr>
            <w:pStyle w:val="TOC2"/>
            <w:tabs>
              <w:tab w:val="right" w:leader="dot" w:pos="9350"/>
            </w:tabs>
            <w:rPr>
              <w:rFonts w:eastAsiaTheme="minorEastAsia"/>
              <w:noProof/>
              <w:sz w:val="22"/>
              <w:lang w:eastAsia="ja-JP"/>
            </w:rPr>
          </w:pPr>
          <w:hyperlink w:anchor="_Toc67087354" w:history="1">
            <w:r w:rsidRPr="00161EC2">
              <w:rPr>
                <w:rStyle w:val="Hyperlink"/>
                <w:noProof/>
              </w:rPr>
              <w:t>Report Overview</w:t>
            </w:r>
            <w:r>
              <w:rPr>
                <w:noProof/>
                <w:webHidden/>
              </w:rPr>
              <w:tab/>
            </w:r>
            <w:r>
              <w:rPr>
                <w:noProof/>
                <w:webHidden/>
              </w:rPr>
              <w:fldChar w:fldCharType="begin"/>
            </w:r>
            <w:r>
              <w:rPr>
                <w:noProof/>
                <w:webHidden/>
              </w:rPr>
              <w:instrText xml:space="preserve"> PAGEREF _Toc67087354 \h </w:instrText>
            </w:r>
            <w:r>
              <w:rPr>
                <w:noProof/>
                <w:webHidden/>
              </w:rPr>
            </w:r>
            <w:r>
              <w:rPr>
                <w:noProof/>
                <w:webHidden/>
              </w:rPr>
              <w:fldChar w:fldCharType="separate"/>
            </w:r>
            <w:r>
              <w:rPr>
                <w:noProof/>
                <w:webHidden/>
              </w:rPr>
              <w:t>2</w:t>
            </w:r>
            <w:r>
              <w:rPr>
                <w:noProof/>
                <w:webHidden/>
              </w:rPr>
              <w:fldChar w:fldCharType="end"/>
            </w:r>
          </w:hyperlink>
        </w:p>
        <w:p w14:paraId="533E119F" w14:textId="2ADBB629" w:rsidR="006E4D0E" w:rsidRDefault="006E4D0E">
          <w:pPr>
            <w:pStyle w:val="TOC1"/>
            <w:rPr>
              <w:rFonts w:eastAsiaTheme="minorEastAsia"/>
              <w:noProof/>
              <w:sz w:val="22"/>
              <w:lang w:eastAsia="ja-JP"/>
            </w:rPr>
          </w:pPr>
          <w:hyperlink w:anchor="_Toc67087355" w:history="1">
            <w:r w:rsidRPr="00161EC2">
              <w:rPr>
                <w:rStyle w:val="Hyperlink"/>
                <w:noProof/>
              </w:rPr>
              <w:t>Chapter 2.  Implementation</w:t>
            </w:r>
            <w:r>
              <w:rPr>
                <w:noProof/>
                <w:webHidden/>
              </w:rPr>
              <w:tab/>
            </w:r>
            <w:r>
              <w:rPr>
                <w:noProof/>
                <w:webHidden/>
              </w:rPr>
              <w:fldChar w:fldCharType="begin"/>
            </w:r>
            <w:r>
              <w:rPr>
                <w:noProof/>
                <w:webHidden/>
              </w:rPr>
              <w:instrText xml:space="preserve"> PAGEREF _Toc67087355 \h </w:instrText>
            </w:r>
            <w:r>
              <w:rPr>
                <w:noProof/>
                <w:webHidden/>
              </w:rPr>
            </w:r>
            <w:r>
              <w:rPr>
                <w:noProof/>
                <w:webHidden/>
              </w:rPr>
              <w:fldChar w:fldCharType="separate"/>
            </w:r>
            <w:r>
              <w:rPr>
                <w:noProof/>
                <w:webHidden/>
              </w:rPr>
              <w:t>3</w:t>
            </w:r>
            <w:r>
              <w:rPr>
                <w:noProof/>
                <w:webHidden/>
              </w:rPr>
              <w:fldChar w:fldCharType="end"/>
            </w:r>
          </w:hyperlink>
        </w:p>
        <w:p w14:paraId="0F36D236" w14:textId="226953D2" w:rsidR="006E4D0E" w:rsidRDefault="006E4D0E">
          <w:pPr>
            <w:pStyle w:val="TOC2"/>
            <w:tabs>
              <w:tab w:val="right" w:leader="dot" w:pos="9350"/>
            </w:tabs>
            <w:rPr>
              <w:rFonts w:eastAsiaTheme="minorEastAsia"/>
              <w:noProof/>
              <w:sz w:val="22"/>
              <w:lang w:eastAsia="ja-JP"/>
            </w:rPr>
          </w:pPr>
          <w:hyperlink w:anchor="_Toc67087356" w:history="1">
            <w:r w:rsidRPr="00161EC2">
              <w:rPr>
                <w:rStyle w:val="Hyperlink"/>
                <w:noProof/>
              </w:rPr>
              <w:t>Implementations Considered</w:t>
            </w:r>
            <w:r>
              <w:rPr>
                <w:noProof/>
                <w:webHidden/>
              </w:rPr>
              <w:tab/>
            </w:r>
            <w:r>
              <w:rPr>
                <w:noProof/>
                <w:webHidden/>
              </w:rPr>
              <w:fldChar w:fldCharType="begin"/>
            </w:r>
            <w:r>
              <w:rPr>
                <w:noProof/>
                <w:webHidden/>
              </w:rPr>
              <w:instrText xml:space="preserve"> PAGEREF _Toc67087356 \h </w:instrText>
            </w:r>
            <w:r>
              <w:rPr>
                <w:noProof/>
                <w:webHidden/>
              </w:rPr>
            </w:r>
            <w:r>
              <w:rPr>
                <w:noProof/>
                <w:webHidden/>
              </w:rPr>
              <w:fldChar w:fldCharType="separate"/>
            </w:r>
            <w:r>
              <w:rPr>
                <w:noProof/>
                <w:webHidden/>
              </w:rPr>
              <w:t>3</w:t>
            </w:r>
            <w:r>
              <w:rPr>
                <w:noProof/>
                <w:webHidden/>
              </w:rPr>
              <w:fldChar w:fldCharType="end"/>
            </w:r>
          </w:hyperlink>
        </w:p>
        <w:p w14:paraId="452B261A" w14:textId="2B607CB8" w:rsidR="006E4D0E" w:rsidRDefault="006E4D0E">
          <w:pPr>
            <w:pStyle w:val="TOC2"/>
            <w:tabs>
              <w:tab w:val="right" w:leader="dot" w:pos="9350"/>
            </w:tabs>
            <w:rPr>
              <w:rFonts w:eastAsiaTheme="minorEastAsia"/>
              <w:noProof/>
              <w:sz w:val="22"/>
              <w:lang w:eastAsia="ja-JP"/>
            </w:rPr>
          </w:pPr>
          <w:hyperlink w:anchor="_Toc67087357" w:history="1">
            <w:r w:rsidRPr="00161EC2">
              <w:rPr>
                <w:rStyle w:val="Hyperlink"/>
                <w:noProof/>
              </w:rPr>
              <w:t>Proposed Implementation</w:t>
            </w:r>
            <w:r>
              <w:rPr>
                <w:noProof/>
                <w:webHidden/>
              </w:rPr>
              <w:tab/>
            </w:r>
            <w:r>
              <w:rPr>
                <w:noProof/>
                <w:webHidden/>
              </w:rPr>
              <w:fldChar w:fldCharType="begin"/>
            </w:r>
            <w:r>
              <w:rPr>
                <w:noProof/>
                <w:webHidden/>
              </w:rPr>
              <w:instrText xml:space="preserve"> PAGEREF _Toc67087357 \h </w:instrText>
            </w:r>
            <w:r>
              <w:rPr>
                <w:noProof/>
                <w:webHidden/>
              </w:rPr>
            </w:r>
            <w:r>
              <w:rPr>
                <w:noProof/>
                <w:webHidden/>
              </w:rPr>
              <w:fldChar w:fldCharType="separate"/>
            </w:r>
            <w:r>
              <w:rPr>
                <w:noProof/>
                <w:webHidden/>
              </w:rPr>
              <w:t>3</w:t>
            </w:r>
            <w:r>
              <w:rPr>
                <w:noProof/>
                <w:webHidden/>
              </w:rPr>
              <w:fldChar w:fldCharType="end"/>
            </w:r>
          </w:hyperlink>
        </w:p>
        <w:p w14:paraId="23618E09" w14:textId="6E65DFDB" w:rsidR="006E4D0E" w:rsidRDefault="006E4D0E">
          <w:pPr>
            <w:pStyle w:val="TOC4"/>
            <w:tabs>
              <w:tab w:val="right" w:leader="dot" w:pos="9350"/>
            </w:tabs>
            <w:rPr>
              <w:rFonts w:eastAsiaTheme="minorEastAsia"/>
              <w:noProof/>
              <w:sz w:val="22"/>
              <w:lang w:eastAsia="ja-JP"/>
            </w:rPr>
          </w:pPr>
          <w:hyperlink w:anchor="_Toc67087358" w:history="1">
            <w:r w:rsidRPr="00161EC2">
              <w:rPr>
                <w:rStyle w:val="Hyperlink"/>
                <w:noProof/>
              </w:rPr>
              <w:t>Theory of Operation</w:t>
            </w:r>
            <w:r>
              <w:rPr>
                <w:noProof/>
                <w:webHidden/>
              </w:rPr>
              <w:tab/>
            </w:r>
            <w:r>
              <w:rPr>
                <w:noProof/>
                <w:webHidden/>
              </w:rPr>
              <w:fldChar w:fldCharType="begin"/>
            </w:r>
            <w:r>
              <w:rPr>
                <w:noProof/>
                <w:webHidden/>
              </w:rPr>
              <w:instrText xml:space="preserve"> PAGEREF _Toc67087358 \h </w:instrText>
            </w:r>
            <w:r>
              <w:rPr>
                <w:noProof/>
                <w:webHidden/>
              </w:rPr>
            </w:r>
            <w:r>
              <w:rPr>
                <w:noProof/>
                <w:webHidden/>
              </w:rPr>
              <w:fldChar w:fldCharType="separate"/>
            </w:r>
            <w:r>
              <w:rPr>
                <w:noProof/>
                <w:webHidden/>
              </w:rPr>
              <w:t>4</w:t>
            </w:r>
            <w:r>
              <w:rPr>
                <w:noProof/>
                <w:webHidden/>
              </w:rPr>
              <w:fldChar w:fldCharType="end"/>
            </w:r>
          </w:hyperlink>
        </w:p>
        <w:p w14:paraId="7092B9E5" w14:textId="6BD7AEAB" w:rsidR="006E4D0E" w:rsidRDefault="006E4D0E">
          <w:pPr>
            <w:pStyle w:val="TOC3"/>
            <w:tabs>
              <w:tab w:val="right" w:leader="dot" w:pos="9350"/>
            </w:tabs>
            <w:rPr>
              <w:rFonts w:eastAsiaTheme="minorEastAsia"/>
              <w:noProof/>
              <w:sz w:val="22"/>
              <w:lang w:eastAsia="ja-JP"/>
            </w:rPr>
          </w:pPr>
          <w:hyperlink w:anchor="_Toc67087359" w:history="1">
            <w:r w:rsidRPr="00161EC2">
              <w:rPr>
                <w:rStyle w:val="Hyperlink"/>
                <w:noProof/>
              </w:rPr>
              <w:t>Product Concept Diagrams</w:t>
            </w:r>
            <w:r>
              <w:rPr>
                <w:noProof/>
                <w:webHidden/>
              </w:rPr>
              <w:tab/>
            </w:r>
            <w:r>
              <w:rPr>
                <w:noProof/>
                <w:webHidden/>
              </w:rPr>
              <w:fldChar w:fldCharType="begin"/>
            </w:r>
            <w:r>
              <w:rPr>
                <w:noProof/>
                <w:webHidden/>
              </w:rPr>
              <w:instrText xml:space="preserve"> PAGEREF _Toc67087359 \h </w:instrText>
            </w:r>
            <w:r>
              <w:rPr>
                <w:noProof/>
                <w:webHidden/>
              </w:rPr>
            </w:r>
            <w:r>
              <w:rPr>
                <w:noProof/>
                <w:webHidden/>
              </w:rPr>
              <w:fldChar w:fldCharType="separate"/>
            </w:r>
            <w:r>
              <w:rPr>
                <w:noProof/>
                <w:webHidden/>
              </w:rPr>
              <w:t>4</w:t>
            </w:r>
            <w:r>
              <w:rPr>
                <w:noProof/>
                <w:webHidden/>
              </w:rPr>
              <w:fldChar w:fldCharType="end"/>
            </w:r>
          </w:hyperlink>
        </w:p>
        <w:p w14:paraId="47F28319" w14:textId="38815FEE" w:rsidR="006E4D0E" w:rsidRDefault="006E4D0E">
          <w:pPr>
            <w:pStyle w:val="TOC3"/>
            <w:tabs>
              <w:tab w:val="right" w:leader="dot" w:pos="9350"/>
            </w:tabs>
            <w:rPr>
              <w:rFonts w:eastAsiaTheme="minorEastAsia"/>
              <w:noProof/>
              <w:sz w:val="22"/>
              <w:lang w:eastAsia="ja-JP"/>
            </w:rPr>
          </w:pPr>
          <w:hyperlink w:anchor="_Toc67087360" w:history="1">
            <w:r w:rsidRPr="00161EC2">
              <w:rPr>
                <w:rStyle w:val="Hyperlink"/>
                <w:noProof/>
              </w:rPr>
              <w:t>Functional Block Diagram</w:t>
            </w:r>
            <w:r>
              <w:rPr>
                <w:noProof/>
                <w:webHidden/>
              </w:rPr>
              <w:tab/>
            </w:r>
            <w:r>
              <w:rPr>
                <w:noProof/>
                <w:webHidden/>
              </w:rPr>
              <w:fldChar w:fldCharType="begin"/>
            </w:r>
            <w:r>
              <w:rPr>
                <w:noProof/>
                <w:webHidden/>
              </w:rPr>
              <w:instrText xml:space="preserve"> PAGEREF _Toc67087360 \h </w:instrText>
            </w:r>
            <w:r>
              <w:rPr>
                <w:noProof/>
                <w:webHidden/>
              </w:rPr>
            </w:r>
            <w:r>
              <w:rPr>
                <w:noProof/>
                <w:webHidden/>
              </w:rPr>
              <w:fldChar w:fldCharType="separate"/>
            </w:r>
            <w:r>
              <w:rPr>
                <w:noProof/>
                <w:webHidden/>
              </w:rPr>
              <w:t>5</w:t>
            </w:r>
            <w:r>
              <w:rPr>
                <w:noProof/>
                <w:webHidden/>
              </w:rPr>
              <w:fldChar w:fldCharType="end"/>
            </w:r>
          </w:hyperlink>
        </w:p>
        <w:p w14:paraId="3D9C2821" w14:textId="40B75747" w:rsidR="006E4D0E" w:rsidRDefault="006E4D0E">
          <w:pPr>
            <w:pStyle w:val="TOC4"/>
            <w:tabs>
              <w:tab w:val="right" w:leader="dot" w:pos="9350"/>
            </w:tabs>
            <w:rPr>
              <w:rFonts w:eastAsiaTheme="minorEastAsia"/>
              <w:noProof/>
              <w:sz w:val="22"/>
              <w:lang w:eastAsia="ja-JP"/>
            </w:rPr>
          </w:pPr>
          <w:hyperlink w:anchor="_Toc67087361" w:history="1">
            <w:r w:rsidRPr="00161EC2">
              <w:rPr>
                <w:rStyle w:val="Hyperlink"/>
                <w:noProof/>
              </w:rPr>
              <w:t>Unit 1 Solar Power</w:t>
            </w:r>
            <w:r>
              <w:rPr>
                <w:noProof/>
                <w:webHidden/>
              </w:rPr>
              <w:tab/>
            </w:r>
            <w:r>
              <w:rPr>
                <w:noProof/>
                <w:webHidden/>
              </w:rPr>
              <w:fldChar w:fldCharType="begin"/>
            </w:r>
            <w:r>
              <w:rPr>
                <w:noProof/>
                <w:webHidden/>
              </w:rPr>
              <w:instrText xml:space="preserve"> PAGEREF _Toc67087361 \h </w:instrText>
            </w:r>
            <w:r>
              <w:rPr>
                <w:noProof/>
                <w:webHidden/>
              </w:rPr>
            </w:r>
            <w:r>
              <w:rPr>
                <w:noProof/>
                <w:webHidden/>
              </w:rPr>
              <w:fldChar w:fldCharType="separate"/>
            </w:r>
            <w:r>
              <w:rPr>
                <w:noProof/>
                <w:webHidden/>
              </w:rPr>
              <w:t>5</w:t>
            </w:r>
            <w:r>
              <w:rPr>
                <w:noProof/>
                <w:webHidden/>
              </w:rPr>
              <w:fldChar w:fldCharType="end"/>
            </w:r>
          </w:hyperlink>
        </w:p>
        <w:p w14:paraId="2ABC4FDC" w14:textId="6C5AE6F7" w:rsidR="006E4D0E" w:rsidRDefault="006E4D0E">
          <w:pPr>
            <w:pStyle w:val="TOC4"/>
            <w:tabs>
              <w:tab w:val="right" w:leader="dot" w:pos="9350"/>
            </w:tabs>
            <w:rPr>
              <w:rFonts w:eastAsiaTheme="minorEastAsia"/>
              <w:noProof/>
              <w:sz w:val="22"/>
              <w:lang w:eastAsia="ja-JP"/>
            </w:rPr>
          </w:pPr>
          <w:hyperlink w:anchor="_Toc67087362" w:history="1">
            <w:r w:rsidRPr="00161EC2">
              <w:rPr>
                <w:rStyle w:val="Hyperlink"/>
                <w:noProof/>
              </w:rPr>
              <w:t>Assembly 1BT1 Solar Panel</w:t>
            </w:r>
            <w:r>
              <w:rPr>
                <w:noProof/>
                <w:webHidden/>
              </w:rPr>
              <w:tab/>
            </w:r>
            <w:r>
              <w:rPr>
                <w:noProof/>
                <w:webHidden/>
              </w:rPr>
              <w:fldChar w:fldCharType="begin"/>
            </w:r>
            <w:r>
              <w:rPr>
                <w:noProof/>
                <w:webHidden/>
              </w:rPr>
              <w:instrText xml:space="preserve"> PAGEREF _Toc67087362 \h </w:instrText>
            </w:r>
            <w:r>
              <w:rPr>
                <w:noProof/>
                <w:webHidden/>
              </w:rPr>
            </w:r>
            <w:r>
              <w:rPr>
                <w:noProof/>
                <w:webHidden/>
              </w:rPr>
              <w:fldChar w:fldCharType="separate"/>
            </w:r>
            <w:r>
              <w:rPr>
                <w:noProof/>
                <w:webHidden/>
              </w:rPr>
              <w:t>5</w:t>
            </w:r>
            <w:r>
              <w:rPr>
                <w:noProof/>
                <w:webHidden/>
              </w:rPr>
              <w:fldChar w:fldCharType="end"/>
            </w:r>
          </w:hyperlink>
        </w:p>
        <w:p w14:paraId="1550648B" w14:textId="1A7EA72D" w:rsidR="006E4D0E" w:rsidRDefault="006E4D0E">
          <w:pPr>
            <w:pStyle w:val="TOC4"/>
            <w:tabs>
              <w:tab w:val="right" w:leader="dot" w:pos="9350"/>
            </w:tabs>
            <w:rPr>
              <w:rFonts w:eastAsiaTheme="minorEastAsia"/>
              <w:noProof/>
              <w:sz w:val="22"/>
              <w:lang w:eastAsia="ja-JP"/>
            </w:rPr>
          </w:pPr>
          <w:hyperlink w:anchor="_Toc67087363" w:history="1">
            <w:r w:rsidRPr="00161EC2">
              <w:rPr>
                <w:rStyle w:val="Hyperlink"/>
                <w:noProof/>
              </w:rPr>
              <w:t>Assembly 1U1 MPPT</w:t>
            </w:r>
            <w:r>
              <w:rPr>
                <w:noProof/>
                <w:webHidden/>
              </w:rPr>
              <w:tab/>
            </w:r>
            <w:r>
              <w:rPr>
                <w:noProof/>
                <w:webHidden/>
              </w:rPr>
              <w:fldChar w:fldCharType="begin"/>
            </w:r>
            <w:r>
              <w:rPr>
                <w:noProof/>
                <w:webHidden/>
              </w:rPr>
              <w:instrText xml:space="preserve"> PAGEREF _Toc67087363 \h </w:instrText>
            </w:r>
            <w:r>
              <w:rPr>
                <w:noProof/>
                <w:webHidden/>
              </w:rPr>
            </w:r>
            <w:r>
              <w:rPr>
                <w:noProof/>
                <w:webHidden/>
              </w:rPr>
              <w:fldChar w:fldCharType="separate"/>
            </w:r>
            <w:r>
              <w:rPr>
                <w:noProof/>
                <w:webHidden/>
              </w:rPr>
              <w:t>6</w:t>
            </w:r>
            <w:r>
              <w:rPr>
                <w:noProof/>
                <w:webHidden/>
              </w:rPr>
              <w:fldChar w:fldCharType="end"/>
            </w:r>
          </w:hyperlink>
        </w:p>
        <w:p w14:paraId="482DF61F" w14:textId="62B47825" w:rsidR="006E4D0E" w:rsidRDefault="006E4D0E">
          <w:pPr>
            <w:pStyle w:val="TOC4"/>
            <w:tabs>
              <w:tab w:val="right" w:leader="dot" w:pos="9350"/>
            </w:tabs>
            <w:rPr>
              <w:rFonts w:eastAsiaTheme="minorEastAsia"/>
              <w:noProof/>
              <w:sz w:val="22"/>
              <w:lang w:eastAsia="ja-JP"/>
            </w:rPr>
          </w:pPr>
          <w:hyperlink w:anchor="_Toc67087364" w:history="1">
            <w:r w:rsidRPr="00161EC2">
              <w:rPr>
                <w:rStyle w:val="Hyperlink"/>
                <w:noProof/>
              </w:rPr>
              <w:t>Assembly 1BT2 Battery</w:t>
            </w:r>
            <w:r>
              <w:rPr>
                <w:noProof/>
                <w:webHidden/>
              </w:rPr>
              <w:tab/>
            </w:r>
            <w:r>
              <w:rPr>
                <w:noProof/>
                <w:webHidden/>
              </w:rPr>
              <w:fldChar w:fldCharType="begin"/>
            </w:r>
            <w:r>
              <w:rPr>
                <w:noProof/>
                <w:webHidden/>
              </w:rPr>
              <w:instrText xml:space="preserve"> PAGEREF _Toc67087364 \h </w:instrText>
            </w:r>
            <w:r>
              <w:rPr>
                <w:noProof/>
                <w:webHidden/>
              </w:rPr>
            </w:r>
            <w:r>
              <w:rPr>
                <w:noProof/>
                <w:webHidden/>
              </w:rPr>
              <w:fldChar w:fldCharType="separate"/>
            </w:r>
            <w:r>
              <w:rPr>
                <w:noProof/>
                <w:webHidden/>
              </w:rPr>
              <w:t>6</w:t>
            </w:r>
            <w:r>
              <w:rPr>
                <w:noProof/>
                <w:webHidden/>
              </w:rPr>
              <w:fldChar w:fldCharType="end"/>
            </w:r>
          </w:hyperlink>
        </w:p>
        <w:p w14:paraId="2647E3FF" w14:textId="2C508D22" w:rsidR="006E4D0E" w:rsidRDefault="006E4D0E">
          <w:pPr>
            <w:pStyle w:val="TOC4"/>
            <w:tabs>
              <w:tab w:val="right" w:leader="dot" w:pos="9350"/>
            </w:tabs>
            <w:rPr>
              <w:rFonts w:eastAsiaTheme="minorEastAsia"/>
              <w:noProof/>
              <w:sz w:val="22"/>
              <w:lang w:eastAsia="ja-JP"/>
            </w:rPr>
          </w:pPr>
          <w:hyperlink w:anchor="_Toc67087365" w:history="1">
            <w:r w:rsidRPr="00161EC2">
              <w:rPr>
                <w:rStyle w:val="Hyperlink"/>
                <w:noProof/>
              </w:rPr>
              <w:t>Unit 2 Outdoor Lighting</w:t>
            </w:r>
            <w:r>
              <w:rPr>
                <w:noProof/>
                <w:webHidden/>
              </w:rPr>
              <w:tab/>
            </w:r>
            <w:r>
              <w:rPr>
                <w:noProof/>
                <w:webHidden/>
              </w:rPr>
              <w:fldChar w:fldCharType="begin"/>
            </w:r>
            <w:r>
              <w:rPr>
                <w:noProof/>
                <w:webHidden/>
              </w:rPr>
              <w:instrText xml:space="preserve"> PAGEREF _Toc67087365 \h </w:instrText>
            </w:r>
            <w:r>
              <w:rPr>
                <w:noProof/>
                <w:webHidden/>
              </w:rPr>
            </w:r>
            <w:r>
              <w:rPr>
                <w:noProof/>
                <w:webHidden/>
              </w:rPr>
              <w:fldChar w:fldCharType="separate"/>
            </w:r>
            <w:r>
              <w:rPr>
                <w:noProof/>
                <w:webHidden/>
              </w:rPr>
              <w:t>6</w:t>
            </w:r>
            <w:r>
              <w:rPr>
                <w:noProof/>
                <w:webHidden/>
              </w:rPr>
              <w:fldChar w:fldCharType="end"/>
            </w:r>
          </w:hyperlink>
        </w:p>
        <w:p w14:paraId="2F027438" w14:textId="1C4ECE12" w:rsidR="006E4D0E" w:rsidRDefault="006E4D0E">
          <w:pPr>
            <w:pStyle w:val="TOC4"/>
            <w:tabs>
              <w:tab w:val="right" w:leader="dot" w:pos="9350"/>
            </w:tabs>
            <w:rPr>
              <w:rFonts w:eastAsiaTheme="minorEastAsia"/>
              <w:noProof/>
              <w:sz w:val="22"/>
              <w:lang w:eastAsia="ja-JP"/>
            </w:rPr>
          </w:pPr>
          <w:hyperlink w:anchor="_Toc67087366" w:history="1">
            <w:r w:rsidRPr="00161EC2">
              <w:rPr>
                <w:rStyle w:val="Hyperlink"/>
                <w:noProof/>
              </w:rPr>
              <w:t>Assembly 2U1 Lighting Strip</w:t>
            </w:r>
            <w:r>
              <w:rPr>
                <w:noProof/>
                <w:webHidden/>
              </w:rPr>
              <w:tab/>
            </w:r>
            <w:r>
              <w:rPr>
                <w:noProof/>
                <w:webHidden/>
              </w:rPr>
              <w:fldChar w:fldCharType="begin"/>
            </w:r>
            <w:r>
              <w:rPr>
                <w:noProof/>
                <w:webHidden/>
              </w:rPr>
              <w:instrText xml:space="preserve"> PAGEREF _Toc67087366 \h </w:instrText>
            </w:r>
            <w:r>
              <w:rPr>
                <w:noProof/>
                <w:webHidden/>
              </w:rPr>
            </w:r>
            <w:r>
              <w:rPr>
                <w:noProof/>
                <w:webHidden/>
              </w:rPr>
              <w:fldChar w:fldCharType="separate"/>
            </w:r>
            <w:r>
              <w:rPr>
                <w:noProof/>
                <w:webHidden/>
              </w:rPr>
              <w:t>6</w:t>
            </w:r>
            <w:r>
              <w:rPr>
                <w:noProof/>
                <w:webHidden/>
              </w:rPr>
              <w:fldChar w:fldCharType="end"/>
            </w:r>
          </w:hyperlink>
        </w:p>
        <w:p w14:paraId="0C31663B" w14:textId="50B7F32D" w:rsidR="006E4D0E" w:rsidRDefault="006E4D0E">
          <w:pPr>
            <w:pStyle w:val="TOC4"/>
            <w:tabs>
              <w:tab w:val="right" w:leader="dot" w:pos="9350"/>
            </w:tabs>
            <w:rPr>
              <w:rFonts w:eastAsiaTheme="minorEastAsia"/>
              <w:noProof/>
              <w:sz w:val="22"/>
              <w:lang w:eastAsia="ja-JP"/>
            </w:rPr>
          </w:pPr>
          <w:hyperlink w:anchor="_Toc67087367" w:history="1">
            <w:r w:rsidRPr="00161EC2">
              <w:rPr>
                <w:rStyle w:val="Hyperlink"/>
                <w:noProof/>
              </w:rPr>
              <w:t>Assembly 2TR1 Bluetooth Module</w:t>
            </w:r>
            <w:r>
              <w:rPr>
                <w:noProof/>
                <w:webHidden/>
              </w:rPr>
              <w:tab/>
            </w:r>
            <w:r>
              <w:rPr>
                <w:noProof/>
                <w:webHidden/>
              </w:rPr>
              <w:fldChar w:fldCharType="begin"/>
            </w:r>
            <w:r>
              <w:rPr>
                <w:noProof/>
                <w:webHidden/>
              </w:rPr>
              <w:instrText xml:space="preserve"> PAGEREF _Toc67087367 \h </w:instrText>
            </w:r>
            <w:r>
              <w:rPr>
                <w:noProof/>
                <w:webHidden/>
              </w:rPr>
            </w:r>
            <w:r>
              <w:rPr>
                <w:noProof/>
                <w:webHidden/>
              </w:rPr>
              <w:fldChar w:fldCharType="separate"/>
            </w:r>
            <w:r>
              <w:rPr>
                <w:noProof/>
                <w:webHidden/>
              </w:rPr>
              <w:t>6</w:t>
            </w:r>
            <w:r>
              <w:rPr>
                <w:noProof/>
                <w:webHidden/>
              </w:rPr>
              <w:fldChar w:fldCharType="end"/>
            </w:r>
          </w:hyperlink>
        </w:p>
        <w:p w14:paraId="5E2BAFC3" w14:textId="59124251" w:rsidR="006E4D0E" w:rsidRDefault="006E4D0E">
          <w:pPr>
            <w:pStyle w:val="TOC4"/>
            <w:tabs>
              <w:tab w:val="right" w:leader="dot" w:pos="9350"/>
            </w:tabs>
            <w:rPr>
              <w:rFonts w:eastAsiaTheme="minorEastAsia"/>
              <w:noProof/>
              <w:sz w:val="22"/>
              <w:lang w:eastAsia="ja-JP"/>
            </w:rPr>
          </w:pPr>
          <w:hyperlink w:anchor="_Toc67087368" w:history="1">
            <w:r w:rsidRPr="00161EC2">
              <w:rPr>
                <w:rStyle w:val="Hyperlink"/>
                <w:noProof/>
              </w:rPr>
              <w:t>Assembly 2U3 Controller</w:t>
            </w:r>
            <w:r>
              <w:rPr>
                <w:noProof/>
                <w:webHidden/>
              </w:rPr>
              <w:tab/>
            </w:r>
            <w:r>
              <w:rPr>
                <w:noProof/>
                <w:webHidden/>
              </w:rPr>
              <w:fldChar w:fldCharType="begin"/>
            </w:r>
            <w:r>
              <w:rPr>
                <w:noProof/>
                <w:webHidden/>
              </w:rPr>
              <w:instrText xml:space="preserve"> PAGEREF _Toc67087368 \h </w:instrText>
            </w:r>
            <w:r>
              <w:rPr>
                <w:noProof/>
                <w:webHidden/>
              </w:rPr>
            </w:r>
            <w:r>
              <w:rPr>
                <w:noProof/>
                <w:webHidden/>
              </w:rPr>
              <w:fldChar w:fldCharType="separate"/>
            </w:r>
            <w:r>
              <w:rPr>
                <w:noProof/>
                <w:webHidden/>
              </w:rPr>
              <w:t>6</w:t>
            </w:r>
            <w:r>
              <w:rPr>
                <w:noProof/>
                <w:webHidden/>
              </w:rPr>
              <w:fldChar w:fldCharType="end"/>
            </w:r>
          </w:hyperlink>
        </w:p>
        <w:p w14:paraId="4D02ACDF" w14:textId="50664CE2" w:rsidR="006E4D0E" w:rsidRDefault="006E4D0E">
          <w:pPr>
            <w:pStyle w:val="TOC4"/>
            <w:tabs>
              <w:tab w:val="right" w:leader="dot" w:pos="9350"/>
            </w:tabs>
            <w:rPr>
              <w:rFonts w:eastAsiaTheme="minorEastAsia"/>
              <w:noProof/>
              <w:sz w:val="22"/>
              <w:lang w:eastAsia="ja-JP"/>
            </w:rPr>
          </w:pPr>
          <w:hyperlink w:anchor="_Toc67087369" w:history="1">
            <w:r w:rsidRPr="00161EC2">
              <w:rPr>
                <w:rStyle w:val="Hyperlink"/>
                <w:noProof/>
              </w:rPr>
              <w:t>Assembly 2LS1 Pest Deterrent Ultrasound Generator</w:t>
            </w:r>
            <w:r>
              <w:rPr>
                <w:noProof/>
                <w:webHidden/>
              </w:rPr>
              <w:tab/>
            </w:r>
            <w:r>
              <w:rPr>
                <w:noProof/>
                <w:webHidden/>
              </w:rPr>
              <w:fldChar w:fldCharType="begin"/>
            </w:r>
            <w:r>
              <w:rPr>
                <w:noProof/>
                <w:webHidden/>
              </w:rPr>
              <w:instrText xml:space="preserve"> PAGEREF _Toc67087369 \h </w:instrText>
            </w:r>
            <w:r>
              <w:rPr>
                <w:noProof/>
                <w:webHidden/>
              </w:rPr>
            </w:r>
            <w:r>
              <w:rPr>
                <w:noProof/>
                <w:webHidden/>
              </w:rPr>
              <w:fldChar w:fldCharType="separate"/>
            </w:r>
            <w:r>
              <w:rPr>
                <w:noProof/>
                <w:webHidden/>
              </w:rPr>
              <w:t>6</w:t>
            </w:r>
            <w:r>
              <w:rPr>
                <w:noProof/>
                <w:webHidden/>
              </w:rPr>
              <w:fldChar w:fldCharType="end"/>
            </w:r>
          </w:hyperlink>
        </w:p>
        <w:p w14:paraId="7AAEC977" w14:textId="0B457079" w:rsidR="006E4D0E" w:rsidRDefault="006E4D0E">
          <w:pPr>
            <w:pStyle w:val="TOC4"/>
            <w:tabs>
              <w:tab w:val="right" w:leader="dot" w:pos="9350"/>
            </w:tabs>
            <w:rPr>
              <w:rFonts w:eastAsiaTheme="minorEastAsia"/>
              <w:noProof/>
              <w:sz w:val="22"/>
              <w:lang w:eastAsia="ja-JP"/>
            </w:rPr>
          </w:pPr>
          <w:hyperlink w:anchor="_Toc67087370" w:history="1">
            <w:r w:rsidRPr="00161EC2">
              <w:rPr>
                <w:rStyle w:val="Hyperlink"/>
                <w:noProof/>
              </w:rPr>
              <w:t>Unit 3 User Controls</w:t>
            </w:r>
            <w:r>
              <w:rPr>
                <w:noProof/>
                <w:webHidden/>
              </w:rPr>
              <w:tab/>
            </w:r>
            <w:r>
              <w:rPr>
                <w:noProof/>
                <w:webHidden/>
              </w:rPr>
              <w:fldChar w:fldCharType="begin"/>
            </w:r>
            <w:r>
              <w:rPr>
                <w:noProof/>
                <w:webHidden/>
              </w:rPr>
              <w:instrText xml:space="preserve"> PAGEREF _Toc67087370 \h </w:instrText>
            </w:r>
            <w:r>
              <w:rPr>
                <w:noProof/>
                <w:webHidden/>
              </w:rPr>
            </w:r>
            <w:r>
              <w:rPr>
                <w:noProof/>
                <w:webHidden/>
              </w:rPr>
              <w:fldChar w:fldCharType="separate"/>
            </w:r>
            <w:r>
              <w:rPr>
                <w:noProof/>
                <w:webHidden/>
              </w:rPr>
              <w:t>7</w:t>
            </w:r>
            <w:r>
              <w:rPr>
                <w:noProof/>
                <w:webHidden/>
              </w:rPr>
              <w:fldChar w:fldCharType="end"/>
            </w:r>
          </w:hyperlink>
        </w:p>
        <w:p w14:paraId="1E73CDFF" w14:textId="048B53A7" w:rsidR="006E4D0E" w:rsidRDefault="006E4D0E">
          <w:pPr>
            <w:pStyle w:val="TOC4"/>
            <w:tabs>
              <w:tab w:val="right" w:leader="dot" w:pos="9350"/>
            </w:tabs>
            <w:rPr>
              <w:rFonts w:eastAsiaTheme="minorEastAsia"/>
              <w:noProof/>
              <w:sz w:val="22"/>
              <w:lang w:eastAsia="ja-JP"/>
            </w:rPr>
          </w:pPr>
          <w:hyperlink w:anchor="_Toc67087371" w:history="1">
            <w:r w:rsidRPr="00161EC2">
              <w:rPr>
                <w:rStyle w:val="Hyperlink"/>
                <w:noProof/>
              </w:rPr>
              <w:t>Assembly 3U1 Smart Phone</w:t>
            </w:r>
            <w:r>
              <w:rPr>
                <w:noProof/>
                <w:webHidden/>
              </w:rPr>
              <w:tab/>
            </w:r>
            <w:r>
              <w:rPr>
                <w:noProof/>
                <w:webHidden/>
              </w:rPr>
              <w:fldChar w:fldCharType="begin"/>
            </w:r>
            <w:r>
              <w:rPr>
                <w:noProof/>
                <w:webHidden/>
              </w:rPr>
              <w:instrText xml:space="preserve"> PAGEREF _Toc67087371 \h </w:instrText>
            </w:r>
            <w:r>
              <w:rPr>
                <w:noProof/>
                <w:webHidden/>
              </w:rPr>
            </w:r>
            <w:r>
              <w:rPr>
                <w:noProof/>
                <w:webHidden/>
              </w:rPr>
              <w:fldChar w:fldCharType="separate"/>
            </w:r>
            <w:r>
              <w:rPr>
                <w:noProof/>
                <w:webHidden/>
              </w:rPr>
              <w:t>7</w:t>
            </w:r>
            <w:r>
              <w:rPr>
                <w:noProof/>
                <w:webHidden/>
              </w:rPr>
              <w:fldChar w:fldCharType="end"/>
            </w:r>
          </w:hyperlink>
        </w:p>
        <w:p w14:paraId="5BB27B8A" w14:textId="32B9E56A" w:rsidR="006E4D0E" w:rsidRDefault="006E4D0E">
          <w:pPr>
            <w:pStyle w:val="TOC3"/>
            <w:tabs>
              <w:tab w:val="right" w:leader="dot" w:pos="9350"/>
            </w:tabs>
            <w:rPr>
              <w:rFonts w:eastAsiaTheme="minorEastAsia"/>
              <w:noProof/>
              <w:sz w:val="22"/>
              <w:lang w:eastAsia="ja-JP"/>
            </w:rPr>
          </w:pPr>
          <w:hyperlink w:anchor="_Toc67087372" w:history="1">
            <w:r w:rsidRPr="00161EC2">
              <w:rPr>
                <w:rStyle w:val="Hyperlink"/>
                <w:noProof/>
              </w:rPr>
              <w:t>Software Architecture</w:t>
            </w:r>
            <w:r>
              <w:rPr>
                <w:noProof/>
                <w:webHidden/>
              </w:rPr>
              <w:tab/>
            </w:r>
            <w:r>
              <w:rPr>
                <w:noProof/>
                <w:webHidden/>
              </w:rPr>
              <w:fldChar w:fldCharType="begin"/>
            </w:r>
            <w:r>
              <w:rPr>
                <w:noProof/>
                <w:webHidden/>
              </w:rPr>
              <w:instrText xml:space="preserve"> PAGEREF _Toc67087372 \h </w:instrText>
            </w:r>
            <w:r>
              <w:rPr>
                <w:noProof/>
                <w:webHidden/>
              </w:rPr>
            </w:r>
            <w:r>
              <w:rPr>
                <w:noProof/>
                <w:webHidden/>
              </w:rPr>
              <w:fldChar w:fldCharType="separate"/>
            </w:r>
            <w:r>
              <w:rPr>
                <w:noProof/>
                <w:webHidden/>
              </w:rPr>
              <w:t>7</w:t>
            </w:r>
            <w:r>
              <w:rPr>
                <w:noProof/>
                <w:webHidden/>
              </w:rPr>
              <w:fldChar w:fldCharType="end"/>
            </w:r>
          </w:hyperlink>
        </w:p>
        <w:p w14:paraId="693A370B" w14:textId="0E662FE5" w:rsidR="006E4D0E" w:rsidRDefault="006E4D0E">
          <w:pPr>
            <w:pStyle w:val="TOC4"/>
            <w:tabs>
              <w:tab w:val="right" w:leader="dot" w:pos="9350"/>
            </w:tabs>
            <w:rPr>
              <w:rFonts w:eastAsiaTheme="minorEastAsia"/>
              <w:noProof/>
              <w:sz w:val="22"/>
              <w:lang w:eastAsia="ja-JP"/>
            </w:rPr>
          </w:pPr>
          <w:hyperlink w:anchor="_Toc67087373" w:history="1">
            <w:r w:rsidRPr="00161EC2">
              <w:rPr>
                <w:rStyle w:val="Hyperlink"/>
                <w:noProof/>
              </w:rPr>
              <w:t>2U3LPC1 – LED Power Control</w:t>
            </w:r>
            <w:r>
              <w:rPr>
                <w:noProof/>
                <w:webHidden/>
              </w:rPr>
              <w:tab/>
            </w:r>
            <w:r>
              <w:rPr>
                <w:noProof/>
                <w:webHidden/>
              </w:rPr>
              <w:fldChar w:fldCharType="begin"/>
            </w:r>
            <w:r>
              <w:rPr>
                <w:noProof/>
                <w:webHidden/>
              </w:rPr>
              <w:instrText xml:space="preserve"> PAGEREF _Toc67087373 \h </w:instrText>
            </w:r>
            <w:r>
              <w:rPr>
                <w:noProof/>
                <w:webHidden/>
              </w:rPr>
            </w:r>
            <w:r>
              <w:rPr>
                <w:noProof/>
                <w:webHidden/>
              </w:rPr>
              <w:fldChar w:fldCharType="separate"/>
            </w:r>
            <w:r>
              <w:rPr>
                <w:noProof/>
                <w:webHidden/>
              </w:rPr>
              <w:t>8</w:t>
            </w:r>
            <w:r>
              <w:rPr>
                <w:noProof/>
                <w:webHidden/>
              </w:rPr>
              <w:fldChar w:fldCharType="end"/>
            </w:r>
          </w:hyperlink>
        </w:p>
        <w:p w14:paraId="795E9FFF" w14:textId="4B367B93" w:rsidR="006E4D0E" w:rsidRDefault="006E4D0E">
          <w:pPr>
            <w:pStyle w:val="TOC4"/>
            <w:tabs>
              <w:tab w:val="right" w:leader="dot" w:pos="9350"/>
            </w:tabs>
            <w:rPr>
              <w:rFonts w:eastAsiaTheme="minorEastAsia"/>
              <w:noProof/>
              <w:sz w:val="22"/>
              <w:lang w:eastAsia="ja-JP"/>
            </w:rPr>
          </w:pPr>
          <w:hyperlink w:anchor="_Toc67087374" w:history="1">
            <w:r w:rsidRPr="00161EC2">
              <w:rPr>
                <w:rStyle w:val="Hyperlink"/>
                <w:noProof/>
              </w:rPr>
              <w:t>2U3AUD1 – Audio data</w:t>
            </w:r>
            <w:r>
              <w:rPr>
                <w:noProof/>
                <w:webHidden/>
              </w:rPr>
              <w:tab/>
            </w:r>
            <w:r>
              <w:rPr>
                <w:noProof/>
                <w:webHidden/>
              </w:rPr>
              <w:fldChar w:fldCharType="begin"/>
            </w:r>
            <w:r>
              <w:rPr>
                <w:noProof/>
                <w:webHidden/>
              </w:rPr>
              <w:instrText xml:space="preserve"> PAGEREF _Toc67087374 \h </w:instrText>
            </w:r>
            <w:r>
              <w:rPr>
                <w:noProof/>
                <w:webHidden/>
              </w:rPr>
            </w:r>
            <w:r>
              <w:rPr>
                <w:noProof/>
                <w:webHidden/>
              </w:rPr>
              <w:fldChar w:fldCharType="separate"/>
            </w:r>
            <w:r>
              <w:rPr>
                <w:noProof/>
                <w:webHidden/>
              </w:rPr>
              <w:t>8</w:t>
            </w:r>
            <w:r>
              <w:rPr>
                <w:noProof/>
                <w:webHidden/>
              </w:rPr>
              <w:fldChar w:fldCharType="end"/>
            </w:r>
          </w:hyperlink>
        </w:p>
        <w:p w14:paraId="3E2CF545" w14:textId="0DD10C09" w:rsidR="006E4D0E" w:rsidRDefault="006E4D0E">
          <w:pPr>
            <w:pStyle w:val="TOC4"/>
            <w:tabs>
              <w:tab w:val="right" w:leader="dot" w:pos="9350"/>
            </w:tabs>
            <w:rPr>
              <w:rFonts w:eastAsiaTheme="minorEastAsia"/>
              <w:noProof/>
              <w:sz w:val="22"/>
              <w:lang w:eastAsia="ja-JP"/>
            </w:rPr>
          </w:pPr>
          <w:hyperlink w:anchor="_Toc67087375" w:history="1">
            <w:r w:rsidRPr="00161EC2">
              <w:rPr>
                <w:rStyle w:val="Hyperlink"/>
                <w:noProof/>
              </w:rPr>
              <w:t>3U1MIF1 – Mobile Interface</w:t>
            </w:r>
            <w:r>
              <w:rPr>
                <w:noProof/>
                <w:webHidden/>
              </w:rPr>
              <w:tab/>
            </w:r>
            <w:r>
              <w:rPr>
                <w:noProof/>
                <w:webHidden/>
              </w:rPr>
              <w:fldChar w:fldCharType="begin"/>
            </w:r>
            <w:r>
              <w:rPr>
                <w:noProof/>
                <w:webHidden/>
              </w:rPr>
              <w:instrText xml:space="preserve"> PAGEREF _Toc67087375 \h </w:instrText>
            </w:r>
            <w:r>
              <w:rPr>
                <w:noProof/>
                <w:webHidden/>
              </w:rPr>
            </w:r>
            <w:r>
              <w:rPr>
                <w:noProof/>
                <w:webHidden/>
              </w:rPr>
              <w:fldChar w:fldCharType="separate"/>
            </w:r>
            <w:r>
              <w:rPr>
                <w:noProof/>
                <w:webHidden/>
              </w:rPr>
              <w:t>8</w:t>
            </w:r>
            <w:r>
              <w:rPr>
                <w:noProof/>
                <w:webHidden/>
              </w:rPr>
              <w:fldChar w:fldCharType="end"/>
            </w:r>
          </w:hyperlink>
        </w:p>
        <w:p w14:paraId="5DCA26D1" w14:textId="4CCC2EBC" w:rsidR="006E4D0E" w:rsidRDefault="006E4D0E">
          <w:pPr>
            <w:pStyle w:val="TOC4"/>
            <w:tabs>
              <w:tab w:val="right" w:leader="dot" w:pos="9350"/>
            </w:tabs>
            <w:rPr>
              <w:rFonts w:eastAsiaTheme="minorEastAsia"/>
              <w:noProof/>
              <w:sz w:val="22"/>
              <w:lang w:eastAsia="ja-JP"/>
            </w:rPr>
          </w:pPr>
          <w:hyperlink w:anchor="_Toc67087376" w:history="1">
            <w:r w:rsidRPr="00161EC2">
              <w:rPr>
                <w:rStyle w:val="Hyperlink"/>
                <w:noProof/>
              </w:rPr>
              <w:t>2U3MIF1 – User Control Signals</w:t>
            </w:r>
            <w:r>
              <w:rPr>
                <w:noProof/>
                <w:webHidden/>
              </w:rPr>
              <w:tab/>
            </w:r>
            <w:r>
              <w:rPr>
                <w:noProof/>
                <w:webHidden/>
              </w:rPr>
              <w:fldChar w:fldCharType="begin"/>
            </w:r>
            <w:r>
              <w:rPr>
                <w:noProof/>
                <w:webHidden/>
              </w:rPr>
              <w:instrText xml:space="preserve"> PAGEREF _Toc67087376 \h </w:instrText>
            </w:r>
            <w:r>
              <w:rPr>
                <w:noProof/>
                <w:webHidden/>
              </w:rPr>
            </w:r>
            <w:r>
              <w:rPr>
                <w:noProof/>
                <w:webHidden/>
              </w:rPr>
              <w:fldChar w:fldCharType="separate"/>
            </w:r>
            <w:r>
              <w:rPr>
                <w:noProof/>
                <w:webHidden/>
              </w:rPr>
              <w:t>8</w:t>
            </w:r>
            <w:r>
              <w:rPr>
                <w:noProof/>
                <w:webHidden/>
              </w:rPr>
              <w:fldChar w:fldCharType="end"/>
            </w:r>
          </w:hyperlink>
        </w:p>
        <w:p w14:paraId="2F3FF618" w14:textId="78697C03" w:rsidR="006E4D0E" w:rsidRDefault="006E4D0E">
          <w:pPr>
            <w:pStyle w:val="TOC4"/>
            <w:tabs>
              <w:tab w:val="right" w:leader="dot" w:pos="9350"/>
            </w:tabs>
            <w:rPr>
              <w:rFonts w:eastAsiaTheme="minorEastAsia"/>
              <w:noProof/>
              <w:sz w:val="22"/>
              <w:lang w:eastAsia="ja-JP"/>
            </w:rPr>
          </w:pPr>
          <w:hyperlink w:anchor="_Toc67087377" w:history="1">
            <w:r w:rsidRPr="00161EC2">
              <w:rPr>
                <w:rStyle w:val="Hyperlink"/>
                <w:noProof/>
              </w:rPr>
              <w:t>3U1BCM1 – Bluetooth Connection Manager</w:t>
            </w:r>
            <w:r>
              <w:rPr>
                <w:noProof/>
                <w:webHidden/>
              </w:rPr>
              <w:tab/>
            </w:r>
            <w:r>
              <w:rPr>
                <w:noProof/>
                <w:webHidden/>
              </w:rPr>
              <w:fldChar w:fldCharType="begin"/>
            </w:r>
            <w:r>
              <w:rPr>
                <w:noProof/>
                <w:webHidden/>
              </w:rPr>
              <w:instrText xml:space="preserve"> PAGEREF _Toc67087377 \h </w:instrText>
            </w:r>
            <w:r>
              <w:rPr>
                <w:noProof/>
                <w:webHidden/>
              </w:rPr>
            </w:r>
            <w:r>
              <w:rPr>
                <w:noProof/>
                <w:webHidden/>
              </w:rPr>
              <w:fldChar w:fldCharType="separate"/>
            </w:r>
            <w:r>
              <w:rPr>
                <w:noProof/>
                <w:webHidden/>
              </w:rPr>
              <w:t>8</w:t>
            </w:r>
            <w:r>
              <w:rPr>
                <w:noProof/>
                <w:webHidden/>
              </w:rPr>
              <w:fldChar w:fldCharType="end"/>
            </w:r>
          </w:hyperlink>
        </w:p>
        <w:p w14:paraId="43D0CC36" w14:textId="1F7B5442" w:rsidR="006E4D0E" w:rsidRDefault="006E4D0E">
          <w:pPr>
            <w:pStyle w:val="TOC4"/>
            <w:tabs>
              <w:tab w:val="right" w:leader="dot" w:pos="9350"/>
            </w:tabs>
            <w:rPr>
              <w:rFonts w:eastAsiaTheme="minorEastAsia"/>
              <w:noProof/>
              <w:sz w:val="22"/>
              <w:lang w:eastAsia="ja-JP"/>
            </w:rPr>
          </w:pPr>
          <w:hyperlink w:anchor="_Toc67087378" w:history="1">
            <w:r w:rsidRPr="00161EC2">
              <w:rPr>
                <w:rStyle w:val="Hyperlink"/>
                <w:noProof/>
              </w:rPr>
              <w:t>3U1LOC1 – LED Output Control</w:t>
            </w:r>
            <w:r>
              <w:rPr>
                <w:noProof/>
                <w:webHidden/>
              </w:rPr>
              <w:tab/>
            </w:r>
            <w:r>
              <w:rPr>
                <w:noProof/>
                <w:webHidden/>
              </w:rPr>
              <w:fldChar w:fldCharType="begin"/>
            </w:r>
            <w:r>
              <w:rPr>
                <w:noProof/>
                <w:webHidden/>
              </w:rPr>
              <w:instrText xml:space="preserve"> PAGEREF _Toc67087378 \h </w:instrText>
            </w:r>
            <w:r>
              <w:rPr>
                <w:noProof/>
                <w:webHidden/>
              </w:rPr>
            </w:r>
            <w:r>
              <w:rPr>
                <w:noProof/>
                <w:webHidden/>
              </w:rPr>
              <w:fldChar w:fldCharType="separate"/>
            </w:r>
            <w:r>
              <w:rPr>
                <w:noProof/>
                <w:webHidden/>
              </w:rPr>
              <w:t>9</w:t>
            </w:r>
            <w:r>
              <w:rPr>
                <w:noProof/>
                <w:webHidden/>
              </w:rPr>
              <w:fldChar w:fldCharType="end"/>
            </w:r>
          </w:hyperlink>
        </w:p>
        <w:p w14:paraId="3C37171F" w14:textId="0E748AD9" w:rsidR="006E4D0E" w:rsidRDefault="006E4D0E">
          <w:pPr>
            <w:pStyle w:val="TOC4"/>
            <w:tabs>
              <w:tab w:val="right" w:leader="dot" w:pos="9350"/>
            </w:tabs>
            <w:rPr>
              <w:rFonts w:eastAsiaTheme="minorEastAsia"/>
              <w:noProof/>
              <w:sz w:val="22"/>
              <w:lang w:eastAsia="ja-JP"/>
            </w:rPr>
          </w:pPr>
          <w:hyperlink w:anchor="_Toc67087379" w:history="1">
            <w:r w:rsidRPr="00161EC2">
              <w:rPr>
                <w:rStyle w:val="Hyperlink"/>
                <w:noProof/>
              </w:rPr>
              <w:t>3U1MM1 – Music Mode</w:t>
            </w:r>
            <w:r>
              <w:rPr>
                <w:noProof/>
                <w:webHidden/>
              </w:rPr>
              <w:tab/>
            </w:r>
            <w:r>
              <w:rPr>
                <w:noProof/>
                <w:webHidden/>
              </w:rPr>
              <w:fldChar w:fldCharType="begin"/>
            </w:r>
            <w:r>
              <w:rPr>
                <w:noProof/>
                <w:webHidden/>
              </w:rPr>
              <w:instrText xml:space="preserve"> PAGEREF _Toc67087379 \h </w:instrText>
            </w:r>
            <w:r>
              <w:rPr>
                <w:noProof/>
                <w:webHidden/>
              </w:rPr>
            </w:r>
            <w:r>
              <w:rPr>
                <w:noProof/>
                <w:webHidden/>
              </w:rPr>
              <w:fldChar w:fldCharType="separate"/>
            </w:r>
            <w:r>
              <w:rPr>
                <w:noProof/>
                <w:webHidden/>
              </w:rPr>
              <w:t>9</w:t>
            </w:r>
            <w:r>
              <w:rPr>
                <w:noProof/>
                <w:webHidden/>
              </w:rPr>
              <w:fldChar w:fldCharType="end"/>
            </w:r>
          </w:hyperlink>
        </w:p>
        <w:p w14:paraId="287EE27F" w14:textId="2CDE7D70" w:rsidR="006E4D0E" w:rsidRDefault="006E4D0E">
          <w:pPr>
            <w:pStyle w:val="TOC2"/>
            <w:tabs>
              <w:tab w:val="right" w:leader="dot" w:pos="9350"/>
            </w:tabs>
            <w:rPr>
              <w:rFonts w:eastAsiaTheme="minorEastAsia"/>
              <w:noProof/>
              <w:sz w:val="22"/>
              <w:lang w:eastAsia="ja-JP"/>
            </w:rPr>
          </w:pPr>
          <w:hyperlink w:anchor="_Toc67087380" w:history="1">
            <w:r w:rsidRPr="00161EC2">
              <w:rPr>
                <w:rStyle w:val="Hyperlink"/>
                <w:noProof/>
              </w:rPr>
              <w:t>Delivered Implementation</w:t>
            </w:r>
            <w:r>
              <w:rPr>
                <w:noProof/>
                <w:webHidden/>
              </w:rPr>
              <w:tab/>
            </w:r>
            <w:r>
              <w:rPr>
                <w:noProof/>
                <w:webHidden/>
              </w:rPr>
              <w:fldChar w:fldCharType="begin"/>
            </w:r>
            <w:r>
              <w:rPr>
                <w:noProof/>
                <w:webHidden/>
              </w:rPr>
              <w:instrText xml:space="preserve"> PAGEREF _Toc67087380 \h </w:instrText>
            </w:r>
            <w:r>
              <w:rPr>
                <w:noProof/>
                <w:webHidden/>
              </w:rPr>
            </w:r>
            <w:r>
              <w:rPr>
                <w:noProof/>
                <w:webHidden/>
              </w:rPr>
              <w:fldChar w:fldCharType="separate"/>
            </w:r>
            <w:r>
              <w:rPr>
                <w:noProof/>
                <w:webHidden/>
              </w:rPr>
              <w:t>9</w:t>
            </w:r>
            <w:r>
              <w:rPr>
                <w:noProof/>
                <w:webHidden/>
              </w:rPr>
              <w:fldChar w:fldCharType="end"/>
            </w:r>
          </w:hyperlink>
        </w:p>
        <w:p w14:paraId="26C3DAA2" w14:textId="4EDC1739" w:rsidR="006E4D0E" w:rsidRDefault="006E4D0E">
          <w:pPr>
            <w:pStyle w:val="TOC3"/>
            <w:tabs>
              <w:tab w:val="right" w:leader="dot" w:pos="9350"/>
            </w:tabs>
            <w:rPr>
              <w:rFonts w:eastAsiaTheme="minorEastAsia"/>
              <w:noProof/>
              <w:sz w:val="22"/>
              <w:lang w:eastAsia="ja-JP"/>
            </w:rPr>
          </w:pPr>
          <w:hyperlink w:anchor="_Toc67087381" w:history="1">
            <w:r w:rsidRPr="00161EC2">
              <w:rPr>
                <w:rStyle w:val="Hyperlink"/>
                <w:noProof/>
              </w:rPr>
              <w:t>System Diagram</w:t>
            </w:r>
            <w:r>
              <w:rPr>
                <w:noProof/>
                <w:webHidden/>
              </w:rPr>
              <w:tab/>
            </w:r>
            <w:r>
              <w:rPr>
                <w:noProof/>
                <w:webHidden/>
              </w:rPr>
              <w:fldChar w:fldCharType="begin"/>
            </w:r>
            <w:r>
              <w:rPr>
                <w:noProof/>
                <w:webHidden/>
              </w:rPr>
              <w:instrText xml:space="preserve"> PAGEREF _Toc67087381 \h </w:instrText>
            </w:r>
            <w:r>
              <w:rPr>
                <w:noProof/>
                <w:webHidden/>
              </w:rPr>
            </w:r>
            <w:r>
              <w:rPr>
                <w:noProof/>
                <w:webHidden/>
              </w:rPr>
              <w:fldChar w:fldCharType="separate"/>
            </w:r>
            <w:r>
              <w:rPr>
                <w:noProof/>
                <w:webHidden/>
              </w:rPr>
              <w:t>9</w:t>
            </w:r>
            <w:r>
              <w:rPr>
                <w:noProof/>
                <w:webHidden/>
              </w:rPr>
              <w:fldChar w:fldCharType="end"/>
            </w:r>
          </w:hyperlink>
        </w:p>
        <w:p w14:paraId="42A7510B" w14:textId="270E13E8" w:rsidR="006E4D0E" w:rsidRDefault="006E4D0E">
          <w:pPr>
            <w:pStyle w:val="TOC3"/>
            <w:tabs>
              <w:tab w:val="right" w:leader="dot" w:pos="9350"/>
            </w:tabs>
            <w:rPr>
              <w:rFonts w:eastAsiaTheme="minorEastAsia"/>
              <w:noProof/>
              <w:sz w:val="22"/>
              <w:lang w:eastAsia="ja-JP"/>
            </w:rPr>
          </w:pPr>
          <w:hyperlink w:anchor="_Toc67087382" w:history="1">
            <w:r w:rsidRPr="00161EC2">
              <w:rPr>
                <w:rStyle w:val="Hyperlink"/>
                <w:noProof/>
              </w:rPr>
              <w:t>Functional Block Diagram</w:t>
            </w:r>
            <w:r>
              <w:rPr>
                <w:noProof/>
                <w:webHidden/>
              </w:rPr>
              <w:tab/>
            </w:r>
            <w:r>
              <w:rPr>
                <w:noProof/>
                <w:webHidden/>
              </w:rPr>
              <w:fldChar w:fldCharType="begin"/>
            </w:r>
            <w:r>
              <w:rPr>
                <w:noProof/>
                <w:webHidden/>
              </w:rPr>
              <w:instrText xml:space="preserve"> PAGEREF _Toc67087382 \h </w:instrText>
            </w:r>
            <w:r>
              <w:rPr>
                <w:noProof/>
                <w:webHidden/>
              </w:rPr>
            </w:r>
            <w:r>
              <w:rPr>
                <w:noProof/>
                <w:webHidden/>
              </w:rPr>
              <w:fldChar w:fldCharType="separate"/>
            </w:r>
            <w:r>
              <w:rPr>
                <w:noProof/>
                <w:webHidden/>
              </w:rPr>
              <w:t>10</w:t>
            </w:r>
            <w:r>
              <w:rPr>
                <w:noProof/>
                <w:webHidden/>
              </w:rPr>
              <w:fldChar w:fldCharType="end"/>
            </w:r>
          </w:hyperlink>
        </w:p>
        <w:p w14:paraId="27DCE4D2" w14:textId="5883A61F" w:rsidR="006E4D0E" w:rsidRDefault="006E4D0E">
          <w:pPr>
            <w:pStyle w:val="TOC3"/>
            <w:tabs>
              <w:tab w:val="right" w:leader="dot" w:pos="9350"/>
            </w:tabs>
            <w:rPr>
              <w:rFonts w:eastAsiaTheme="minorEastAsia"/>
              <w:noProof/>
              <w:sz w:val="22"/>
              <w:lang w:eastAsia="ja-JP"/>
            </w:rPr>
          </w:pPr>
          <w:hyperlink w:anchor="_Toc67087383" w:history="1">
            <w:r w:rsidRPr="00161EC2">
              <w:rPr>
                <w:rStyle w:val="Hyperlink"/>
                <w:noProof/>
              </w:rPr>
              <w:t>Software Architecture</w:t>
            </w:r>
            <w:r>
              <w:rPr>
                <w:noProof/>
                <w:webHidden/>
              </w:rPr>
              <w:tab/>
            </w:r>
            <w:r>
              <w:rPr>
                <w:noProof/>
                <w:webHidden/>
              </w:rPr>
              <w:fldChar w:fldCharType="begin"/>
            </w:r>
            <w:r>
              <w:rPr>
                <w:noProof/>
                <w:webHidden/>
              </w:rPr>
              <w:instrText xml:space="preserve"> PAGEREF _Toc67087383 \h </w:instrText>
            </w:r>
            <w:r>
              <w:rPr>
                <w:noProof/>
                <w:webHidden/>
              </w:rPr>
            </w:r>
            <w:r>
              <w:rPr>
                <w:noProof/>
                <w:webHidden/>
              </w:rPr>
              <w:fldChar w:fldCharType="separate"/>
            </w:r>
            <w:r>
              <w:rPr>
                <w:noProof/>
                <w:webHidden/>
              </w:rPr>
              <w:t>11</w:t>
            </w:r>
            <w:r>
              <w:rPr>
                <w:noProof/>
                <w:webHidden/>
              </w:rPr>
              <w:fldChar w:fldCharType="end"/>
            </w:r>
          </w:hyperlink>
        </w:p>
        <w:p w14:paraId="60430D40" w14:textId="0FF9F286" w:rsidR="006E4D0E" w:rsidRDefault="006E4D0E">
          <w:pPr>
            <w:pStyle w:val="TOC2"/>
            <w:tabs>
              <w:tab w:val="right" w:leader="dot" w:pos="9350"/>
            </w:tabs>
            <w:rPr>
              <w:rFonts w:eastAsiaTheme="minorEastAsia"/>
              <w:noProof/>
              <w:sz w:val="22"/>
              <w:lang w:eastAsia="ja-JP"/>
            </w:rPr>
          </w:pPr>
          <w:hyperlink w:anchor="_Toc67087384" w:history="1">
            <w:r w:rsidRPr="00161EC2">
              <w:rPr>
                <w:rStyle w:val="Hyperlink"/>
                <w:noProof/>
              </w:rPr>
              <w:t>Work Assignments</w:t>
            </w:r>
            <w:r>
              <w:rPr>
                <w:noProof/>
                <w:webHidden/>
              </w:rPr>
              <w:tab/>
            </w:r>
            <w:r>
              <w:rPr>
                <w:noProof/>
                <w:webHidden/>
              </w:rPr>
              <w:fldChar w:fldCharType="begin"/>
            </w:r>
            <w:r>
              <w:rPr>
                <w:noProof/>
                <w:webHidden/>
              </w:rPr>
              <w:instrText xml:space="preserve"> PAGEREF _Toc67087384 \h </w:instrText>
            </w:r>
            <w:r>
              <w:rPr>
                <w:noProof/>
                <w:webHidden/>
              </w:rPr>
            </w:r>
            <w:r>
              <w:rPr>
                <w:noProof/>
                <w:webHidden/>
              </w:rPr>
              <w:fldChar w:fldCharType="separate"/>
            </w:r>
            <w:r>
              <w:rPr>
                <w:noProof/>
                <w:webHidden/>
              </w:rPr>
              <w:t>11</w:t>
            </w:r>
            <w:r>
              <w:rPr>
                <w:noProof/>
                <w:webHidden/>
              </w:rPr>
              <w:fldChar w:fldCharType="end"/>
            </w:r>
          </w:hyperlink>
        </w:p>
        <w:p w14:paraId="07603C9A" w14:textId="0A9ED023" w:rsidR="006E4D0E" w:rsidRDefault="006E4D0E">
          <w:pPr>
            <w:pStyle w:val="TOC1"/>
            <w:rPr>
              <w:rFonts w:eastAsiaTheme="minorEastAsia"/>
              <w:noProof/>
              <w:sz w:val="22"/>
              <w:lang w:eastAsia="ja-JP"/>
            </w:rPr>
          </w:pPr>
          <w:hyperlink w:anchor="_Toc67087385" w:history="1">
            <w:r w:rsidRPr="00161EC2">
              <w:rPr>
                <w:rStyle w:val="Hyperlink"/>
                <w:noProof/>
              </w:rPr>
              <w:t>Chapter 3.  Project Scope</w:t>
            </w:r>
            <w:r>
              <w:rPr>
                <w:noProof/>
                <w:webHidden/>
              </w:rPr>
              <w:tab/>
            </w:r>
            <w:r>
              <w:rPr>
                <w:noProof/>
                <w:webHidden/>
              </w:rPr>
              <w:fldChar w:fldCharType="begin"/>
            </w:r>
            <w:r>
              <w:rPr>
                <w:noProof/>
                <w:webHidden/>
              </w:rPr>
              <w:instrText xml:space="preserve"> PAGEREF _Toc67087385 \h </w:instrText>
            </w:r>
            <w:r>
              <w:rPr>
                <w:noProof/>
                <w:webHidden/>
              </w:rPr>
            </w:r>
            <w:r>
              <w:rPr>
                <w:noProof/>
                <w:webHidden/>
              </w:rPr>
              <w:fldChar w:fldCharType="separate"/>
            </w:r>
            <w:r>
              <w:rPr>
                <w:noProof/>
                <w:webHidden/>
              </w:rPr>
              <w:t>14</w:t>
            </w:r>
            <w:r>
              <w:rPr>
                <w:noProof/>
                <w:webHidden/>
              </w:rPr>
              <w:fldChar w:fldCharType="end"/>
            </w:r>
          </w:hyperlink>
        </w:p>
        <w:p w14:paraId="12018616" w14:textId="79287FD0" w:rsidR="006E4D0E" w:rsidRDefault="006E4D0E">
          <w:pPr>
            <w:pStyle w:val="TOC2"/>
            <w:tabs>
              <w:tab w:val="right" w:leader="dot" w:pos="9350"/>
            </w:tabs>
            <w:rPr>
              <w:rFonts w:eastAsiaTheme="minorEastAsia"/>
              <w:noProof/>
              <w:sz w:val="22"/>
              <w:lang w:eastAsia="ja-JP"/>
            </w:rPr>
          </w:pPr>
          <w:hyperlink w:anchor="_Toc67087386" w:history="1">
            <w:r w:rsidRPr="00161EC2">
              <w:rPr>
                <w:rStyle w:val="Hyperlink"/>
                <w:noProof/>
              </w:rPr>
              <w:t>Requirements</w:t>
            </w:r>
            <w:r>
              <w:rPr>
                <w:noProof/>
                <w:webHidden/>
              </w:rPr>
              <w:tab/>
            </w:r>
            <w:r>
              <w:rPr>
                <w:noProof/>
                <w:webHidden/>
              </w:rPr>
              <w:fldChar w:fldCharType="begin"/>
            </w:r>
            <w:r>
              <w:rPr>
                <w:noProof/>
                <w:webHidden/>
              </w:rPr>
              <w:instrText xml:space="preserve"> PAGEREF _Toc67087386 \h </w:instrText>
            </w:r>
            <w:r>
              <w:rPr>
                <w:noProof/>
                <w:webHidden/>
              </w:rPr>
            </w:r>
            <w:r>
              <w:rPr>
                <w:noProof/>
                <w:webHidden/>
              </w:rPr>
              <w:fldChar w:fldCharType="separate"/>
            </w:r>
            <w:r>
              <w:rPr>
                <w:noProof/>
                <w:webHidden/>
              </w:rPr>
              <w:t>14</w:t>
            </w:r>
            <w:r>
              <w:rPr>
                <w:noProof/>
                <w:webHidden/>
              </w:rPr>
              <w:fldChar w:fldCharType="end"/>
            </w:r>
          </w:hyperlink>
        </w:p>
        <w:p w14:paraId="5F81BEED" w14:textId="04BE845E" w:rsidR="006E4D0E" w:rsidRDefault="006E4D0E">
          <w:pPr>
            <w:pStyle w:val="TOC3"/>
            <w:tabs>
              <w:tab w:val="right" w:leader="dot" w:pos="9350"/>
            </w:tabs>
            <w:rPr>
              <w:rFonts w:eastAsiaTheme="minorEastAsia"/>
              <w:noProof/>
              <w:sz w:val="22"/>
              <w:lang w:eastAsia="ja-JP"/>
            </w:rPr>
          </w:pPr>
          <w:hyperlink w:anchor="_Toc67087387" w:history="1">
            <w:r w:rsidRPr="00161EC2">
              <w:rPr>
                <w:rStyle w:val="Hyperlink"/>
                <w:noProof/>
              </w:rPr>
              <w:t>Functional and Performance Requirements</w:t>
            </w:r>
            <w:r>
              <w:rPr>
                <w:noProof/>
                <w:webHidden/>
              </w:rPr>
              <w:tab/>
            </w:r>
            <w:r>
              <w:rPr>
                <w:noProof/>
                <w:webHidden/>
              </w:rPr>
              <w:fldChar w:fldCharType="begin"/>
            </w:r>
            <w:r>
              <w:rPr>
                <w:noProof/>
                <w:webHidden/>
              </w:rPr>
              <w:instrText xml:space="preserve"> PAGEREF _Toc67087387 \h </w:instrText>
            </w:r>
            <w:r>
              <w:rPr>
                <w:noProof/>
                <w:webHidden/>
              </w:rPr>
            </w:r>
            <w:r>
              <w:rPr>
                <w:noProof/>
                <w:webHidden/>
              </w:rPr>
              <w:fldChar w:fldCharType="separate"/>
            </w:r>
            <w:r>
              <w:rPr>
                <w:noProof/>
                <w:webHidden/>
              </w:rPr>
              <w:t>14</w:t>
            </w:r>
            <w:r>
              <w:rPr>
                <w:noProof/>
                <w:webHidden/>
              </w:rPr>
              <w:fldChar w:fldCharType="end"/>
            </w:r>
          </w:hyperlink>
        </w:p>
        <w:p w14:paraId="0F866823" w14:textId="6CAB17E1" w:rsidR="006E4D0E" w:rsidRDefault="006E4D0E">
          <w:pPr>
            <w:pStyle w:val="TOC4"/>
            <w:tabs>
              <w:tab w:val="right" w:leader="dot" w:pos="9350"/>
            </w:tabs>
            <w:rPr>
              <w:rFonts w:eastAsiaTheme="minorEastAsia"/>
              <w:noProof/>
              <w:sz w:val="22"/>
              <w:lang w:eastAsia="ja-JP"/>
            </w:rPr>
          </w:pPr>
          <w:hyperlink w:anchor="_Toc67087388" w:history="1">
            <w:r w:rsidRPr="00161EC2">
              <w:rPr>
                <w:rStyle w:val="Hyperlink"/>
                <w:noProof/>
              </w:rPr>
              <w:t>Dual Output DC Power Supply</w:t>
            </w:r>
            <w:r>
              <w:rPr>
                <w:noProof/>
                <w:webHidden/>
              </w:rPr>
              <w:tab/>
            </w:r>
            <w:r>
              <w:rPr>
                <w:noProof/>
                <w:webHidden/>
              </w:rPr>
              <w:fldChar w:fldCharType="begin"/>
            </w:r>
            <w:r>
              <w:rPr>
                <w:noProof/>
                <w:webHidden/>
              </w:rPr>
              <w:instrText xml:space="preserve"> PAGEREF _Toc67087388 \h </w:instrText>
            </w:r>
            <w:r>
              <w:rPr>
                <w:noProof/>
                <w:webHidden/>
              </w:rPr>
            </w:r>
            <w:r>
              <w:rPr>
                <w:noProof/>
                <w:webHidden/>
              </w:rPr>
              <w:fldChar w:fldCharType="separate"/>
            </w:r>
            <w:r>
              <w:rPr>
                <w:noProof/>
                <w:webHidden/>
              </w:rPr>
              <w:t>14</w:t>
            </w:r>
            <w:r>
              <w:rPr>
                <w:noProof/>
                <w:webHidden/>
              </w:rPr>
              <w:fldChar w:fldCharType="end"/>
            </w:r>
          </w:hyperlink>
        </w:p>
        <w:p w14:paraId="3255B89E" w14:textId="62543633" w:rsidR="006E4D0E" w:rsidRDefault="006E4D0E">
          <w:pPr>
            <w:pStyle w:val="TOC4"/>
            <w:tabs>
              <w:tab w:val="right" w:leader="dot" w:pos="9350"/>
            </w:tabs>
            <w:rPr>
              <w:rFonts w:eastAsiaTheme="minorEastAsia"/>
              <w:noProof/>
              <w:sz w:val="22"/>
              <w:lang w:eastAsia="ja-JP"/>
            </w:rPr>
          </w:pPr>
          <w:hyperlink w:anchor="_Toc67087389" w:history="1">
            <w:r w:rsidRPr="00161EC2">
              <w:rPr>
                <w:rStyle w:val="Hyperlink"/>
                <w:noProof/>
              </w:rPr>
              <w:t>LED Control</w:t>
            </w:r>
            <w:r>
              <w:rPr>
                <w:noProof/>
                <w:webHidden/>
              </w:rPr>
              <w:tab/>
            </w:r>
            <w:r>
              <w:rPr>
                <w:noProof/>
                <w:webHidden/>
              </w:rPr>
              <w:fldChar w:fldCharType="begin"/>
            </w:r>
            <w:r>
              <w:rPr>
                <w:noProof/>
                <w:webHidden/>
              </w:rPr>
              <w:instrText xml:space="preserve"> PAGEREF _Toc67087389 \h </w:instrText>
            </w:r>
            <w:r>
              <w:rPr>
                <w:noProof/>
                <w:webHidden/>
              </w:rPr>
            </w:r>
            <w:r>
              <w:rPr>
                <w:noProof/>
                <w:webHidden/>
              </w:rPr>
              <w:fldChar w:fldCharType="separate"/>
            </w:r>
            <w:r>
              <w:rPr>
                <w:noProof/>
                <w:webHidden/>
              </w:rPr>
              <w:t>15</w:t>
            </w:r>
            <w:r>
              <w:rPr>
                <w:noProof/>
                <w:webHidden/>
              </w:rPr>
              <w:fldChar w:fldCharType="end"/>
            </w:r>
          </w:hyperlink>
        </w:p>
        <w:p w14:paraId="1D985E31" w14:textId="3AC5D902" w:rsidR="006E4D0E" w:rsidRDefault="006E4D0E">
          <w:pPr>
            <w:pStyle w:val="TOC4"/>
            <w:tabs>
              <w:tab w:val="right" w:leader="dot" w:pos="9350"/>
            </w:tabs>
            <w:rPr>
              <w:rFonts w:eastAsiaTheme="minorEastAsia"/>
              <w:noProof/>
              <w:sz w:val="22"/>
              <w:lang w:eastAsia="ja-JP"/>
            </w:rPr>
          </w:pPr>
          <w:hyperlink w:anchor="_Toc67087390" w:history="1">
            <w:r w:rsidRPr="00161EC2">
              <w:rPr>
                <w:rStyle w:val="Hyperlink"/>
                <w:noProof/>
              </w:rPr>
              <w:t>Music-Driven LED Brightness Control</w:t>
            </w:r>
            <w:r>
              <w:rPr>
                <w:noProof/>
                <w:webHidden/>
              </w:rPr>
              <w:tab/>
            </w:r>
            <w:r>
              <w:rPr>
                <w:noProof/>
                <w:webHidden/>
              </w:rPr>
              <w:fldChar w:fldCharType="begin"/>
            </w:r>
            <w:r>
              <w:rPr>
                <w:noProof/>
                <w:webHidden/>
              </w:rPr>
              <w:instrText xml:space="preserve"> PAGEREF _Toc67087390 \h </w:instrText>
            </w:r>
            <w:r>
              <w:rPr>
                <w:noProof/>
                <w:webHidden/>
              </w:rPr>
            </w:r>
            <w:r>
              <w:rPr>
                <w:noProof/>
                <w:webHidden/>
              </w:rPr>
              <w:fldChar w:fldCharType="separate"/>
            </w:r>
            <w:r>
              <w:rPr>
                <w:noProof/>
                <w:webHidden/>
              </w:rPr>
              <w:t>16</w:t>
            </w:r>
            <w:r>
              <w:rPr>
                <w:noProof/>
                <w:webHidden/>
              </w:rPr>
              <w:fldChar w:fldCharType="end"/>
            </w:r>
          </w:hyperlink>
        </w:p>
        <w:p w14:paraId="79623AA4" w14:textId="13FFD584" w:rsidR="006E4D0E" w:rsidRDefault="006E4D0E">
          <w:pPr>
            <w:pStyle w:val="TOC2"/>
            <w:tabs>
              <w:tab w:val="right" w:leader="dot" w:pos="9350"/>
            </w:tabs>
            <w:rPr>
              <w:rFonts w:eastAsiaTheme="minorEastAsia"/>
              <w:noProof/>
              <w:sz w:val="22"/>
              <w:lang w:eastAsia="ja-JP"/>
            </w:rPr>
          </w:pPr>
          <w:hyperlink w:anchor="_Toc67087391" w:history="1">
            <w:r w:rsidRPr="00161EC2">
              <w:rPr>
                <w:rStyle w:val="Hyperlink"/>
                <w:noProof/>
              </w:rPr>
              <w:t>Goals and Objectives</w:t>
            </w:r>
            <w:r>
              <w:rPr>
                <w:noProof/>
                <w:webHidden/>
              </w:rPr>
              <w:tab/>
            </w:r>
            <w:r>
              <w:rPr>
                <w:noProof/>
                <w:webHidden/>
              </w:rPr>
              <w:fldChar w:fldCharType="begin"/>
            </w:r>
            <w:r>
              <w:rPr>
                <w:noProof/>
                <w:webHidden/>
              </w:rPr>
              <w:instrText xml:space="preserve"> PAGEREF _Toc67087391 \h </w:instrText>
            </w:r>
            <w:r>
              <w:rPr>
                <w:noProof/>
                <w:webHidden/>
              </w:rPr>
            </w:r>
            <w:r>
              <w:rPr>
                <w:noProof/>
                <w:webHidden/>
              </w:rPr>
              <w:fldChar w:fldCharType="separate"/>
            </w:r>
            <w:r>
              <w:rPr>
                <w:noProof/>
                <w:webHidden/>
              </w:rPr>
              <w:t>17</w:t>
            </w:r>
            <w:r>
              <w:rPr>
                <w:noProof/>
                <w:webHidden/>
              </w:rPr>
              <w:fldChar w:fldCharType="end"/>
            </w:r>
          </w:hyperlink>
        </w:p>
        <w:p w14:paraId="4870924D" w14:textId="7E55CB34" w:rsidR="006E4D0E" w:rsidRDefault="006E4D0E">
          <w:pPr>
            <w:pStyle w:val="TOC3"/>
            <w:tabs>
              <w:tab w:val="right" w:leader="dot" w:pos="9350"/>
            </w:tabs>
            <w:rPr>
              <w:rFonts w:eastAsiaTheme="minorEastAsia"/>
              <w:noProof/>
              <w:sz w:val="22"/>
              <w:lang w:eastAsia="ja-JP"/>
            </w:rPr>
          </w:pPr>
          <w:hyperlink w:anchor="_Toc67087392" w:history="1">
            <w:r w:rsidRPr="00161EC2">
              <w:rPr>
                <w:rStyle w:val="Hyperlink"/>
                <w:noProof/>
              </w:rPr>
              <w:t>Customer Benefit Goal Statement: Usability</w:t>
            </w:r>
            <w:r>
              <w:rPr>
                <w:noProof/>
                <w:webHidden/>
              </w:rPr>
              <w:tab/>
            </w:r>
            <w:r>
              <w:rPr>
                <w:noProof/>
                <w:webHidden/>
              </w:rPr>
              <w:fldChar w:fldCharType="begin"/>
            </w:r>
            <w:r>
              <w:rPr>
                <w:noProof/>
                <w:webHidden/>
              </w:rPr>
              <w:instrText xml:space="preserve"> PAGEREF _Toc67087392 \h </w:instrText>
            </w:r>
            <w:r>
              <w:rPr>
                <w:noProof/>
                <w:webHidden/>
              </w:rPr>
            </w:r>
            <w:r>
              <w:rPr>
                <w:noProof/>
                <w:webHidden/>
              </w:rPr>
              <w:fldChar w:fldCharType="separate"/>
            </w:r>
            <w:r>
              <w:rPr>
                <w:noProof/>
                <w:webHidden/>
              </w:rPr>
              <w:t>17</w:t>
            </w:r>
            <w:r>
              <w:rPr>
                <w:noProof/>
                <w:webHidden/>
              </w:rPr>
              <w:fldChar w:fldCharType="end"/>
            </w:r>
          </w:hyperlink>
        </w:p>
        <w:p w14:paraId="21A95D08" w14:textId="69F364E6" w:rsidR="006E4D0E" w:rsidRDefault="006E4D0E">
          <w:pPr>
            <w:pStyle w:val="TOC4"/>
            <w:tabs>
              <w:tab w:val="right" w:leader="dot" w:pos="9350"/>
            </w:tabs>
            <w:rPr>
              <w:rFonts w:eastAsiaTheme="minorEastAsia"/>
              <w:noProof/>
              <w:sz w:val="22"/>
              <w:lang w:eastAsia="ja-JP"/>
            </w:rPr>
          </w:pPr>
          <w:hyperlink w:anchor="_Toc67087393" w:history="1">
            <w:r w:rsidRPr="00161EC2">
              <w:rPr>
                <w:rStyle w:val="Hyperlink"/>
                <w:noProof/>
              </w:rPr>
              <w:t>Plan of Action to complete Goal Statement</w:t>
            </w:r>
            <w:r>
              <w:rPr>
                <w:noProof/>
                <w:webHidden/>
              </w:rPr>
              <w:tab/>
            </w:r>
            <w:r>
              <w:rPr>
                <w:noProof/>
                <w:webHidden/>
              </w:rPr>
              <w:fldChar w:fldCharType="begin"/>
            </w:r>
            <w:r>
              <w:rPr>
                <w:noProof/>
                <w:webHidden/>
              </w:rPr>
              <w:instrText xml:space="preserve"> PAGEREF _Toc67087393 \h </w:instrText>
            </w:r>
            <w:r>
              <w:rPr>
                <w:noProof/>
                <w:webHidden/>
              </w:rPr>
            </w:r>
            <w:r>
              <w:rPr>
                <w:noProof/>
                <w:webHidden/>
              </w:rPr>
              <w:fldChar w:fldCharType="separate"/>
            </w:r>
            <w:r>
              <w:rPr>
                <w:noProof/>
                <w:webHidden/>
              </w:rPr>
              <w:t>18</w:t>
            </w:r>
            <w:r>
              <w:rPr>
                <w:noProof/>
                <w:webHidden/>
              </w:rPr>
              <w:fldChar w:fldCharType="end"/>
            </w:r>
          </w:hyperlink>
        </w:p>
        <w:p w14:paraId="7962B333" w14:textId="4B557759" w:rsidR="006E4D0E" w:rsidRDefault="006E4D0E">
          <w:pPr>
            <w:pStyle w:val="TOC4"/>
            <w:tabs>
              <w:tab w:val="right" w:leader="dot" w:pos="9350"/>
            </w:tabs>
            <w:rPr>
              <w:rFonts w:eastAsiaTheme="minorEastAsia"/>
              <w:noProof/>
              <w:sz w:val="22"/>
              <w:lang w:eastAsia="ja-JP"/>
            </w:rPr>
          </w:pPr>
          <w:hyperlink w:anchor="_Toc67087394" w:history="1">
            <w:r w:rsidRPr="00161EC2">
              <w:rPr>
                <w:rStyle w:val="Hyperlink"/>
                <w:noProof/>
              </w:rPr>
              <w:t>Metric Measurand</w:t>
            </w:r>
            <w:r>
              <w:rPr>
                <w:noProof/>
                <w:webHidden/>
              </w:rPr>
              <w:tab/>
            </w:r>
            <w:r>
              <w:rPr>
                <w:noProof/>
                <w:webHidden/>
              </w:rPr>
              <w:fldChar w:fldCharType="begin"/>
            </w:r>
            <w:r>
              <w:rPr>
                <w:noProof/>
                <w:webHidden/>
              </w:rPr>
              <w:instrText xml:space="preserve"> PAGEREF _Toc67087394 \h </w:instrText>
            </w:r>
            <w:r>
              <w:rPr>
                <w:noProof/>
                <w:webHidden/>
              </w:rPr>
            </w:r>
            <w:r>
              <w:rPr>
                <w:noProof/>
                <w:webHidden/>
              </w:rPr>
              <w:fldChar w:fldCharType="separate"/>
            </w:r>
            <w:r>
              <w:rPr>
                <w:noProof/>
                <w:webHidden/>
              </w:rPr>
              <w:t>18</w:t>
            </w:r>
            <w:r>
              <w:rPr>
                <w:noProof/>
                <w:webHidden/>
              </w:rPr>
              <w:fldChar w:fldCharType="end"/>
            </w:r>
          </w:hyperlink>
        </w:p>
        <w:p w14:paraId="5A81ADAD" w14:textId="65DC1071" w:rsidR="006E4D0E" w:rsidRDefault="006E4D0E">
          <w:pPr>
            <w:pStyle w:val="TOC4"/>
            <w:tabs>
              <w:tab w:val="right" w:leader="dot" w:pos="9350"/>
            </w:tabs>
            <w:rPr>
              <w:rFonts w:eastAsiaTheme="minorEastAsia"/>
              <w:noProof/>
              <w:sz w:val="22"/>
              <w:lang w:eastAsia="ja-JP"/>
            </w:rPr>
          </w:pPr>
          <w:hyperlink w:anchor="_Toc67087395" w:history="1">
            <w:r w:rsidRPr="00161EC2">
              <w:rPr>
                <w:rStyle w:val="Hyperlink"/>
                <w:noProof/>
              </w:rPr>
              <w:t>Goal Achievement Threshold</w:t>
            </w:r>
            <w:r>
              <w:rPr>
                <w:noProof/>
                <w:webHidden/>
              </w:rPr>
              <w:tab/>
            </w:r>
            <w:r>
              <w:rPr>
                <w:noProof/>
                <w:webHidden/>
              </w:rPr>
              <w:fldChar w:fldCharType="begin"/>
            </w:r>
            <w:r>
              <w:rPr>
                <w:noProof/>
                <w:webHidden/>
              </w:rPr>
              <w:instrText xml:space="preserve"> PAGEREF _Toc67087395 \h </w:instrText>
            </w:r>
            <w:r>
              <w:rPr>
                <w:noProof/>
                <w:webHidden/>
              </w:rPr>
            </w:r>
            <w:r>
              <w:rPr>
                <w:noProof/>
                <w:webHidden/>
              </w:rPr>
              <w:fldChar w:fldCharType="separate"/>
            </w:r>
            <w:r>
              <w:rPr>
                <w:noProof/>
                <w:webHidden/>
              </w:rPr>
              <w:t>18</w:t>
            </w:r>
            <w:r>
              <w:rPr>
                <w:noProof/>
                <w:webHidden/>
              </w:rPr>
              <w:fldChar w:fldCharType="end"/>
            </w:r>
          </w:hyperlink>
        </w:p>
        <w:p w14:paraId="3BF0B352" w14:textId="35A1CA60" w:rsidR="006E4D0E" w:rsidRDefault="006E4D0E">
          <w:pPr>
            <w:pStyle w:val="TOC4"/>
            <w:tabs>
              <w:tab w:val="right" w:leader="dot" w:pos="9350"/>
            </w:tabs>
            <w:rPr>
              <w:rFonts w:eastAsiaTheme="minorEastAsia"/>
              <w:noProof/>
              <w:sz w:val="22"/>
              <w:lang w:eastAsia="ja-JP"/>
            </w:rPr>
          </w:pPr>
          <w:hyperlink w:anchor="_Toc67087396" w:history="1">
            <w:r w:rsidRPr="00161EC2">
              <w:rPr>
                <w:rStyle w:val="Hyperlink"/>
                <w:noProof/>
              </w:rPr>
              <w:t>Measurand Measurement Method</w:t>
            </w:r>
            <w:r>
              <w:rPr>
                <w:noProof/>
                <w:webHidden/>
              </w:rPr>
              <w:tab/>
            </w:r>
            <w:r>
              <w:rPr>
                <w:noProof/>
                <w:webHidden/>
              </w:rPr>
              <w:fldChar w:fldCharType="begin"/>
            </w:r>
            <w:r>
              <w:rPr>
                <w:noProof/>
                <w:webHidden/>
              </w:rPr>
              <w:instrText xml:space="preserve"> PAGEREF _Toc67087396 \h </w:instrText>
            </w:r>
            <w:r>
              <w:rPr>
                <w:noProof/>
                <w:webHidden/>
              </w:rPr>
            </w:r>
            <w:r>
              <w:rPr>
                <w:noProof/>
                <w:webHidden/>
              </w:rPr>
              <w:fldChar w:fldCharType="separate"/>
            </w:r>
            <w:r>
              <w:rPr>
                <w:noProof/>
                <w:webHidden/>
              </w:rPr>
              <w:t>18</w:t>
            </w:r>
            <w:r>
              <w:rPr>
                <w:noProof/>
                <w:webHidden/>
              </w:rPr>
              <w:fldChar w:fldCharType="end"/>
            </w:r>
          </w:hyperlink>
        </w:p>
        <w:p w14:paraId="1C1C12BA" w14:textId="174C28E0" w:rsidR="006E4D0E" w:rsidRDefault="006E4D0E">
          <w:pPr>
            <w:pStyle w:val="TOC3"/>
            <w:tabs>
              <w:tab w:val="right" w:leader="dot" w:pos="9350"/>
            </w:tabs>
            <w:rPr>
              <w:rFonts w:eastAsiaTheme="minorEastAsia"/>
              <w:noProof/>
              <w:sz w:val="22"/>
              <w:lang w:eastAsia="ja-JP"/>
            </w:rPr>
          </w:pPr>
          <w:hyperlink w:anchor="_Toc67087397" w:history="1">
            <w:r w:rsidRPr="00161EC2">
              <w:rPr>
                <w:rStyle w:val="Hyperlink"/>
                <w:noProof/>
              </w:rPr>
              <w:t>Engineering Team Goal – Environmental Impact</w:t>
            </w:r>
            <w:r>
              <w:rPr>
                <w:noProof/>
                <w:webHidden/>
              </w:rPr>
              <w:tab/>
            </w:r>
            <w:r>
              <w:rPr>
                <w:noProof/>
                <w:webHidden/>
              </w:rPr>
              <w:fldChar w:fldCharType="begin"/>
            </w:r>
            <w:r>
              <w:rPr>
                <w:noProof/>
                <w:webHidden/>
              </w:rPr>
              <w:instrText xml:space="preserve"> PAGEREF _Toc67087397 \h </w:instrText>
            </w:r>
            <w:r>
              <w:rPr>
                <w:noProof/>
                <w:webHidden/>
              </w:rPr>
            </w:r>
            <w:r>
              <w:rPr>
                <w:noProof/>
                <w:webHidden/>
              </w:rPr>
              <w:fldChar w:fldCharType="separate"/>
            </w:r>
            <w:r>
              <w:rPr>
                <w:noProof/>
                <w:webHidden/>
              </w:rPr>
              <w:t>19</w:t>
            </w:r>
            <w:r>
              <w:rPr>
                <w:noProof/>
                <w:webHidden/>
              </w:rPr>
              <w:fldChar w:fldCharType="end"/>
            </w:r>
          </w:hyperlink>
        </w:p>
        <w:p w14:paraId="7C073D69" w14:textId="4AA92752" w:rsidR="006E4D0E" w:rsidRDefault="006E4D0E">
          <w:pPr>
            <w:pStyle w:val="TOC4"/>
            <w:tabs>
              <w:tab w:val="right" w:leader="dot" w:pos="9350"/>
            </w:tabs>
            <w:rPr>
              <w:rFonts w:eastAsiaTheme="minorEastAsia"/>
              <w:noProof/>
              <w:sz w:val="22"/>
              <w:lang w:eastAsia="ja-JP"/>
            </w:rPr>
          </w:pPr>
          <w:hyperlink w:anchor="_Toc67087398" w:history="1">
            <w:r w:rsidRPr="00161EC2">
              <w:rPr>
                <w:rStyle w:val="Hyperlink"/>
                <w:noProof/>
              </w:rPr>
              <w:t>Plan of Action to Achieve This Goal</w:t>
            </w:r>
            <w:r>
              <w:rPr>
                <w:noProof/>
                <w:webHidden/>
              </w:rPr>
              <w:tab/>
            </w:r>
            <w:r>
              <w:rPr>
                <w:noProof/>
                <w:webHidden/>
              </w:rPr>
              <w:fldChar w:fldCharType="begin"/>
            </w:r>
            <w:r>
              <w:rPr>
                <w:noProof/>
                <w:webHidden/>
              </w:rPr>
              <w:instrText xml:space="preserve"> PAGEREF _Toc67087398 \h </w:instrText>
            </w:r>
            <w:r>
              <w:rPr>
                <w:noProof/>
                <w:webHidden/>
              </w:rPr>
            </w:r>
            <w:r>
              <w:rPr>
                <w:noProof/>
                <w:webHidden/>
              </w:rPr>
              <w:fldChar w:fldCharType="separate"/>
            </w:r>
            <w:r>
              <w:rPr>
                <w:noProof/>
                <w:webHidden/>
              </w:rPr>
              <w:t>19</w:t>
            </w:r>
            <w:r>
              <w:rPr>
                <w:noProof/>
                <w:webHidden/>
              </w:rPr>
              <w:fldChar w:fldCharType="end"/>
            </w:r>
          </w:hyperlink>
        </w:p>
        <w:p w14:paraId="3CCBEF2A" w14:textId="3E10C487" w:rsidR="006E4D0E" w:rsidRDefault="006E4D0E">
          <w:pPr>
            <w:pStyle w:val="TOC4"/>
            <w:tabs>
              <w:tab w:val="right" w:leader="dot" w:pos="9350"/>
            </w:tabs>
            <w:rPr>
              <w:rFonts w:eastAsiaTheme="minorEastAsia"/>
              <w:noProof/>
              <w:sz w:val="22"/>
              <w:lang w:eastAsia="ja-JP"/>
            </w:rPr>
          </w:pPr>
          <w:hyperlink w:anchor="_Toc67087399" w:history="1">
            <w:r w:rsidRPr="00161EC2">
              <w:rPr>
                <w:rStyle w:val="Hyperlink"/>
                <w:noProof/>
              </w:rPr>
              <w:t>Goal Metrics</w:t>
            </w:r>
            <w:r>
              <w:rPr>
                <w:noProof/>
                <w:webHidden/>
              </w:rPr>
              <w:tab/>
            </w:r>
            <w:r>
              <w:rPr>
                <w:noProof/>
                <w:webHidden/>
              </w:rPr>
              <w:fldChar w:fldCharType="begin"/>
            </w:r>
            <w:r>
              <w:rPr>
                <w:noProof/>
                <w:webHidden/>
              </w:rPr>
              <w:instrText xml:space="preserve"> PAGEREF _Toc67087399 \h </w:instrText>
            </w:r>
            <w:r>
              <w:rPr>
                <w:noProof/>
                <w:webHidden/>
              </w:rPr>
            </w:r>
            <w:r>
              <w:rPr>
                <w:noProof/>
                <w:webHidden/>
              </w:rPr>
              <w:fldChar w:fldCharType="separate"/>
            </w:r>
            <w:r>
              <w:rPr>
                <w:noProof/>
                <w:webHidden/>
              </w:rPr>
              <w:t>19</w:t>
            </w:r>
            <w:r>
              <w:rPr>
                <w:noProof/>
                <w:webHidden/>
              </w:rPr>
              <w:fldChar w:fldCharType="end"/>
            </w:r>
          </w:hyperlink>
        </w:p>
        <w:p w14:paraId="76A2E836" w14:textId="0C8B1AEF" w:rsidR="006E4D0E" w:rsidRDefault="006E4D0E">
          <w:pPr>
            <w:pStyle w:val="TOC3"/>
            <w:tabs>
              <w:tab w:val="right" w:leader="dot" w:pos="9350"/>
            </w:tabs>
            <w:rPr>
              <w:rFonts w:eastAsiaTheme="minorEastAsia"/>
              <w:noProof/>
              <w:sz w:val="22"/>
              <w:lang w:eastAsia="ja-JP"/>
            </w:rPr>
          </w:pPr>
          <w:hyperlink w:anchor="_Toc67087400" w:history="1">
            <w:r w:rsidRPr="00161EC2">
              <w:rPr>
                <w:rStyle w:val="Hyperlink"/>
                <w:rFonts w:ascii="Times New Roman" w:eastAsia="Times New Roman" w:hAnsi="Times New Roman" w:cs="Times New Roman"/>
                <w:noProof/>
              </w:rPr>
              <w:t>Engineering Team Goal: Weatherproofing</w:t>
            </w:r>
            <w:r>
              <w:rPr>
                <w:noProof/>
                <w:webHidden/>
              </w:rPr>
              <w:tab/>
            </w:r>
            <w:r>
              <w:rPr>
                <w:noProof/>
                <w:webHidden/>
              </w:rPr>
              <w:fldChar w:fldCharType="begin"/>
            </w:r>
            <w:r>
              <w:rPr>
                <w:noProof/>
                <w:webHidden/>
              </w:rPr>
              <w:instrText xml:space="preserve"> PAGEREF _Toc67087400 \h </w:instrText>
            </w:r>
            <w:r>
              <w:rPr>
                <w:noProof/>
                <w:webHidden/>
              </w:rPr>
            </w:r>
            <w:r>
              <w:rPr>
                <w:noProof/>
                <w:webHidden/>
              </w:rPr>
              <w:fldChar w:fldCharType="separate"/>
            </w:r>
            <w:r>
              <w:rPr>
                <w:noProof/>
                <w:webHidden/>
              </w:rPr>
              <w:t>20</w:t>
            </w:r>
            <w:r>
              <w:rPr>
                <w:noProof/>
                <w:webHidden/>
              </w:rPr>
              <w:fldChar w:fldCharType="end"/>
            </w:r>
          </w:hyperlink>
        </w:p>
        <w:p w14:paraId="62B3442B" w14:textId="14549EE2" w:rsidR="006E4D0E" w:rsidRDefault="006E4D0E">
          <w:pPr>
            <w:pStyle w:val="TOC4"/>
            <w:tabs>
              <w:tab w:val="right" w:leader="dot" w:pos="9350"/>
            </w:tabs>
            <w:rPr>
              <w:rFonts w:eastAsiaTheme="minorEastAsia"/>
              <w:noProof/>
              <w:sz w:val="22"/>
              <w:lang w:eastAsia="ja-JP"/>
            </w:rPr>
          </w:pPr>
          <w:hyperlink w:anchor="_Toc67087401" w:history="1">
            <w:r w:rsidRPr="00161EC2">
              <w:rPr>
                <w:rStyle w:val="Hyperlink"/>
                <w:noProof/>
              </w:rPr>
              <w:t>Plan of Action to Complete Weatherproofing Goal</w:t>
            </w:r>
            <w:r>
              <w:rPr>
                <w:noProof/>
                <w:webHidden/>
              </w:rPr>
              <w:tab/>
            </w:r>
            <w:r>
              <w:rPr>
                <w:noProof/>
                <w:webHidden/>
              </w:rPr>
              <w:fldChar w:fldCharType="begin"/>
            </w:r>
            <w:r>
              <w:rPr>
                <w:noProof/>
                <w:webHidden/>
              </w:rPr>
              <w:instrText xml:space="preserve"> PAGEREF _Toc67087401 \h </w:instrText>
            </w:r>
            <w:r>
              <w:rPr>
                <w:noProof/>
                <w:webHidden/>
              </w:rPr>
            </w:r>
            <w:r>
              <w:rPr>
                <w:noProof/>
                <w:webHidden/>
              </w:rPr>
              <w:fldChar w:fldCharType="separate"/>
            </w:r>
            <w:r>
              <w:rPr>
                <w:noProof/>
                <w:webHidden/>
              </w:rPr>
              <w:t>20</w:t>
            </w:r>
            <w:r>
              <w:rPr>
                <w:noProof/>
                <w:webHidden/>
              </w:rPr>
              <w:fldChar w:fldCharType="end"/>
            </w:r>
          </w:hyperlink>
        </w:p>
        <w:p w14:paraId="124B1CD6" w14:textId="015323A8" w:rsidR="006E4D0E" w:rsidRDefault="006E4D0E">
          <w:pPr>
            <w:pStyle w:val="TOC4"/>
            <w:tabs>
              <w:tab w:val="right" w:leader="dot" w:pos="9350"/>
            </w:tabs>
            <w:rPr>
              <w:rFonts w:eastAsiaTheme="minorEastAsia"/>
              <w:noProof/>
              <w:sz w:val="22"/>
              <w:lang w:eastAsia="ja-JP"/>
            </w:rPr>
          </w:pPr>
          <w:hyperlink w:anchor="_Toc67087402" w:history="1">
            <w:r w:rsidRPr="00161EC2">
              <w:rPr>
                <w:rStyle w:val="Hyperlink"/>
                <w:noProof/>
              </w:rPr>
              <w:t>Metric Measurand</w:t>
            </w:r>
            <w:r>
              <w:rPr>
                <w:noProof/>
                <w:webHidden/>
              </w:rPr>
              <w:tab/>
            </w:r>
            <w:r>
              <w:rPr>
                <w:noProof/>
                <w:webHidden/>
              </w:rPr>
              <w:fldChar w:fldCharType="begin"/>
            </w:r>
            <w:r>
              <w:rPr>
                <w:noProof/>
                <w:webHidden/>
              </w:rPr>
              <w:instrText xml:space="preserve"> PAGEREF _Toc67087402 \h </w:instrText>
            </w:r>
            <w:r>
              <w:rPr>
                <w:noProof/>
                <w:webHidden/>
              </w:rPr>
            </w:r>
            <w:r>
              <w:rPr>
                <w:noProof/>
                <w:webHidden/>
              </w:rPr>
              <w:fldChar w:fldCharType="separate"/>
            </w:r>
            <w:r>
              <w:rPr>
                <w:noProof/>
                <w:webHidden/>
              </w:rPr>
              <w:t>21</w:t>
            </w:r>
            <w:r>
              <w:rPr>
                <w:noProof/>
                <w:webHidden/>
              </w:rPr>
              <w:fldChar w:fldCharType="end"/>
            </w:r>
          </w:hyperlink>
        </w:p>
        <w:p w14:paraId="669DF0D7" w14:textId="5004A287" w:rsidR="006E4D0E" w:rsidRDefault="006E4D0E">
          <w:pPr>
            <w:pStyle w:val="TOC4"/>
            <w:tabs>
              <w:tab w:val="right" w:leader="dot" w:pos="9350"/>
            </w:tabs>
            <w:rPr>
              <w:rFonts w:eastAsiaTheme="minorEastAsia"/>
              <w:noProof/>
              <w:sz w:val="22"/>
              <w:lang w:eastAsia="ja-JP"/>
            </w:rPr>
          </w:pPr>
          <w:hyperlink w:anchor="_Toc67087403" w:history="1">
            <w:r w:rsidRPr="00161EC2">
              <w:rPr>
                <w:rStyle w:val="Hyperlink"/>
                <w:noProof/>
              </w:rPr>
              <w:t>Achievement Threshold</w:t>
            </w:r>
            <w:r>
              <w:rPr>
                <w:noProof/>
                <w:webHidden/>
              </w:rPr>
              <w:tab/>
            </w:r>
            <w:r>
              <w:rPr>
                <w:noProof/>
                <w:webHidden/>
              </w:rPr>
              <w:fldChar w:fldCharType="begin"/>
            </w:r>
            <w:r>
              <w:rPr>
                <w:noProof/>
                <w:webHidden/>
              </w:rPr>
              <w:instrText xml:space="preserve"> PAGEREF _Toc67087403 \h </w:instrText>
            </w:r>
            <w:r>
              <w:rPr>
                <w:noProof/>
                <w:webHidden/>
              </w:rPr>
            </w:r>
            <w:r>
              <w:rPr>
                <w:noProof/>
                <w:webHidden/>
              </w:rPr>
              <w:fldChar w:fldCharType="separate"/>
            </w:r>
            <w:r>
              <w:rPr>
                <w:noProof/>
                <w:webHidden/>
              </w:rPr>
              <w:t>21</w:t>
            </w:r>
            <w:r>
              <w:rPr>
                <w:noProof/>
                <w:webHidden/>
              </w:rPr>
              <w:fldChar w:fldCharType="end"/>
            </w:r>
          </w:hyperlink>
        </w:p>
        <w:p w14:paraId="542D63A9" w14:textId="6EF41951" w:rsidR="006E4D0E" w:rsidRDefault="006E4D0E">
          <w:pPr>
            <w:pStyle w:val="TOC4"/>
            <w:tabs>
              <w:tab w:val="right" w:leader="dot" w:pos="9350"/>
            </w:tabs>
            <w:rPr>
              <w:rFonts w:eastAsiaTheme="minorEastAsia"/>
              <w:noProof/>
              <w:sz w:val="22"/>
              <w:lang w:eastAsia="ja-JP"/>
            </w:rPr>
          </w:pPr>
          <w:hyperlink w:anchor="_Toc67087404" w:history="1">
            <w:r w:rsidRPr="00161EC2">
              <w:rPr>
                <w:rStyle w:val="Hyperlink"/>
                <w:noProof/>
              </w:rPr>
              <w:t>Measurement Method</w:t>
            </w:r>
            <w:r>
              <w:rPr>
                <w:noProof/>
                <w:webHidden/>
              </w:rPr>
              <w:tab/>
            </w:r>
            <w:r>
              <w:rPr>
                <w:noProof/>
                <w:webHidden/>
              </w:rPr>
              <w:fldChar w:fldCharType="begin"/>
            </w:r>
            <w:r>
              <w:rPr>
                <w:noProof/>
                <w:webHidden/>
              </w:rPr>
              <w:instrText xml:space="preserve"> PAGEREF _Toc67087404 \h </w:instrText>
            </w:r>
            <w:r>
              <w:rPr>
                <w:noProof/>
                <w:webHidden/>
              </w:rPr>
            </w:r>
            <w:r>
              <w:rPr>
                <w:noProof/>
                <w:webHidden/>
              </w:rPr>
              <w:fldChar w:fldCharType="separate"/>
            </w:r>
            <w:r>
              <w:rPr>
                <w:noProof/>
                <w:webHidden/>
              </w:rPr>
              <w:t>21</w:t>
            </w:r>
            <w:r>
              <w:rPr>
                <w:noProof/>
                <w:webHidden/>
              </w:rPr>
              <w:fldChar w:fldCharType="end"/>
            </w:r>
          </w:hyperlink>
        </w:p>
        <w:p w14:paraId="6C553863" w14:textId="37BA65B9" w:rsidR="006E4D0E" w:rsidRDefault="006E4D0E">
          <w:pPr>
            <w:pStyle w:val="TOC2"/>
            <w:tabs>
              <w:tab w:val="right" w:leader="dot" w:pos="9350"/>
            </w:tabs>
            <w:rPr>
              <w:rFonts w:eastAsiaTheme="minorEastAsia"/>
              <w:noProof/>
              <w:sz w:val="22"/>
              <w:lang w:eastAsia="ja-JP"/>
            </w:rPr>
          </w:pPr>
          <w:hyperlink w:anchor="_Toc67087405" w:history="1">
            <w:r w:rsidRPr="00161EC2">
              <w:rPr>
                <w:rStyle w:val="Hyperlink"/>
                <w:noProof/>
              </w:rPr>
              <w:t>Constraints</w:t>
            </w:r>
            <w:r>
              <w:rPr>
                <w:noProof/>
                <w:webHidden/>
              </w:rPr>
              <w:tab/>
            </w:r>
            <w:r>
              <w:rPr>
                <w:noProof/>
                <w:webHidden/>
              </w:rPr>
              <w:fldChar w:fldCharType="begin"/>
            </w:r>
            <w:r>
              <w:rPr>
                <w:noProof/>
                <w:webHidden/>
              </w:rPr>
              <w:instrText xml:space="preserve"> PAGEREF _Toc67087405 \h </w:instrText>
            </w:r>
            <w:r>
              <w:rPr>
                <w:noProof/>
                <w:webHidden/>
              </w:rPr>
            </w:r>
            <w:r>
              <w:rPr>
                <w:noProof/>
                <w:webHidden/>
              </w:rPr>
              <w:fldChar w:fldCharType="separate"/>
            </w:r>
            <w:r>
              <w:rPr>
                <w:noProof/>
                <w:webHidden/>
              </w:rPr>
              <w:t>21</w:t>
            </w:r>
            <w:r>
              <w:rPr>
                <w:noProof/>
                <w:webHidden/>
              </w:rPr>
              <w:fldChar w:fldCharType="end"/>
            </w:r>
          </w:hyperlink>
        </w:p>
        <w:p w14:paraId="1C6120AF" w14:textId="26E3E8D6" w:rsidR="006E4D0E" w:rsidRDefault="006E4D0E">
          <w:pPr>
            <w:pStyle w:val="TOC1"/>
            <w:rPr>
              <w:rFonts w:eastAsiaTheme="minorEastAsia"/>
              <w:noProof/>
              <w:sz w:val="22"/>
              <w:lang w:eastAsia="ja-JP"/>
            </w:rPr>
          </w:pPr>
          <w:hyperlink w:anchor="_Toc67087406" w:history="1">
            <w:r w:rsidRPr="00161EC2">
              <w:rPr>
                <w:rStyle w:val="Hyperlink"/>
                <w:noProof/>
              </w:rPr>
              <w:t>Chapter 4.  Risk Management</w:t>
            </w:r>
            <w:r>
              <w:rPr>
                <w:noProof/>
                <w:webHidden/>
              </w:rPr>
              <w:tab/>
            </w:r>
            <w:r>
              <w:rPr>
                <w:noProof/>
                <w:webHidden/>
              </w:rPr>
              <w:fldChar w:fldCharType="begin"/>
            </w:r>
            <w:r>
              <w:rPr>
                <w:noProof/>
                <w:webHidden/>
              </w:rPr>
              <w:instrText xml:space="preserve"> PAGEREF _Toc67087406 \h </w:instrText>
            </w:r>
            <w:r>
              <w:rPr>
                <w:noProof/>
                <w:webHidden/>
              </w:rPr>
            </w:r>
            <w:r>
              <w:rPr>
                <w:noProof/>
                <w:webHidden/>
              </w:rPr>
              <w:fldChar w:fldCharType="separate"/>
            </w:r>
            <w:r>
              <w:rPr>
                <w:noProof/>
                <w:webHidden/>
              </w:rPr>
              <w:t>23</w:t>
            </w:r>
            <w:r>
              <w:rPr>
                <w:noProof/>
                <w:webHidden/>
              </w:rPr>
              <w:fldChar w:fldCharType="end"/>
            </w:r>
          </w:hyperlink>
        </w:p>
        <w:p w14:paraId="552F90A5" w14:textId="73DFDC0D" w:rsidR="006E4D0E" w:rsidRDefault="006E4D0E">
          <w:pPr>
            <w:pStyle w:val="TOC2"/>
            <w:tabs>
              <w:tab w:val="right" w:leader="dot" w:pos="9350"/>
            </w:tabs>
            <w:rPr>
              <w:rFonts w:eastAsiaTheme="minorEastAsia"/>
              <w:noProof/>
              <w:sz w:val="22"/>
              <w:lang w:eastAsia="ja-JP"/>
            </w:rPr>
          </w:pPr>
          <w:hyperlink w:anchor="_Toc67087407" w:history="1">
            <w:r w:rsidRPr="00161EC2">
              <w:rPr>
                <w:rStyle w:val="Hyperlink"/>
                <w:noProof/>
              </w:rPr>
              <w:t>Project Planning Phase Assumptions</w:t>
            </w:r>
            <w:r>
              <w:rPr>
                <w:noProof/>
                <w:webHidden/>
              </w:rPr>
              <w:tab/>
            </w:r>
            <w:r>
              <w:rPr>
                <w:noProof/>
                <w:webHidden/>
              </w:rPr>
              <w:fldChar w:fldCharType="begin"/>
            </w:r>
            <w:r>
              <w:rPr>
                <w:noProof/>
                <w:webHidden/>
              </w:rPr>
              <w:instrText xml:space="preserve"> PAGEREF _Toc67087407 \h </w:instrText>
            </w:r>
            <w:r>
              <w:rPr>
                <w:noProof/>
                <w:webHidden/>
              </w:rPr>
            </w:r>
            <w:r>
              <w:rPr>
                <w:noProof/>
                <w:webHidden/>
              </w:rPr>
              <w:fldChar w:fldCharType="separate"/>
            </w:r>
            <w:r>
              <w:rPr>
                <w:noProof/>
                <w:webHidden/>
              </w:rPr>
              <w:t>23</w:t>
            </w:r>
            <w:r>
              <w:rPr>
                <w:noProof/>
                <w:webHidden/>
              </w:rPr>
              <w:fldChar w:fldCharType="end"/>
            </w:r>
          </w:hyperlink>
        </w:p>
        <w:p w14:paraId="1CCCF730" w14:textId="7C65EC63" w:rsidR="006E4D0E" w:rsidRDefault="006E4D0E">
          <w:pPr>
            <w:pStyle w:val="TOC2"/>
            <w:tabs>
              <w:tab w:val="right" w:leader="dot" w:pos="9350"/>
            </w:tabs>
            <w:rPr>
              <w:rFonts w:eastAsiaTheme="minorEastAsia"/>
              <w:noProof/>
              <w:sz w:val="22"/>
              <w:lang w:eastAsia="ja-JP"/>
            </w:rPr>
          </w:pPr>
          <w:hyperlink w:anchor="_Toc67087408" w:history="1">
            <w:r w:rsidRPr="00161EC2">
              <w:rPr>
                <w:rStyle w:val="Hyperlink"/>
                <w:noProof/>
              </w:rPr>
              <w:t>Health and Safety Considerations</w:t>
            </w:r>
            <w:r>
              <w:rPr>
                <w:noProof/>
                <w:webHidden/>
              </w:rPr>
              <w:tab/>
            </w:r>
            <w:r>
              <w:rPr>
                <w:noProof/>
                <w:webHidden/>
              </w:rPr>
              <w:fldChar w:fldCharType="begin"/>
            </w:r>
            <w:r>
              <w:rPr>
                <w:noProof/>
                <w:webHidden/>
              </w:rPr>
              <w:instrText xml:space="preserve"> PAGEREF _Toc67087408 \h </w:instrText>
            </w:r>
            <w:r>
              <w:rPr>
                <w:noProof/>
                <w:webHidden/>
              </w:rPr>
            </w:r>
            <w:r>
              <w:rPr>
                <w:noProof/>
                <w:webHidden/>
              </w:rPr>
              <w:fldChar w:fldCharType="separate"/>
            </w:r>
            <w:r>
              <w:rPr>
                <w:noProof/>
                <w:webHidden/>
              </w:rPr>
              <w:t>23</w:t>
            </w:r>
            <w:r>
              <w:rPr>
                <w:noProof/>
                <w:webHidden/>
              </w:rPr>
              <w:fldChar w:fldCharType="end"/>
            </w:r>
          </w:hyperlink>
        </w:p>
        <w:p w14:paraId="7E33BFD4" w14:textId="17D4D39A" w:rsidR="006E4D0E" w:rsidRDefault="006E4D0E">
          <w:pPr>
            <w:pStyle w:val="TOC2"/>
            <w:tabs>
              <w:tab w:val="right" w:leader="dot" w:pos="9350"/>
            </w:tabs>
            <w:rPr>
              <w:rFonts w:eastAsiaTheme="minorEastAsia"/>
              <w:noProof/>
              <w:sz w:val="22"/>
              <w:lang w:eastAsia="ja-JP"/>
            </w:rPr>
          </w:pPr>
          <w:hyperlink w:anchor="_Toc67087409" w:history="1">
            <w:r w:rsidRPr="00161EC2">
              <w:rPr>
                <w:rStyle w:val="Hyperlink"/>
                <w:noProof/>
              </w:rPr>
              <w:t>Health and Safety Information</w:t>
            </w:r>
            <w:r>
              <w:rPr>
                <w:noProof/>
                <w:webHidden/>
              </w:rPr>
              <w:tab/>
            </w:r>
            <w:r>
              <w:rPr>
                <w:noProof/>
                <w:webHidden/>
              </w:rPr>
              <w:fldChar w:fldCharType="begin"/>
            </w:r>
            <w:r>
              <w:rPr>
                <w:noProof/>
                <w:webHidden/>
              </w:rPr>
              <w:instrText xml:space="preserve"> PAGEREF _Toc67087409 \h </w:instrText>
            </w:r>
            <w:r>
              <w:rPr>
                <w:noProof/>
                <w:webHidden/>
              </w:rPr>
            </w:r>
            <w:r>
              <w:rPr>
                <w:noProof/>
                <w:webHidden/>
              </w:rPr>
              <w:fldChar w:fldCharType="separate"/>
            </w:r>
            <w:r>
              <w:rPr>
                <w:noProof/>
                <w:webHidden/>
              </w:rPr>
              <w:t>23</w:t>
            </w:r>
            <w:r>
              <w:rPr>
                <w:noProof/>
                <w:webHidden/>
              </w:rPr>
              <w:fldChar w:fldCharType="end"/>
            </w:r>
          </w:hyperlink>
        </w:p>
        <w:p w14:paraId="22532E97" w14:textId="578A12BC" w:rsidR="006E4D0E" w:rsidRDefault="006E4D0E">
          <w:pPr>
            <w:pStyle w:val="TOC2"/>
            <w:tabs>
              <w:tab w:val="right" w:leader="dot" w:pos="9350"/>
            </w:tabs>
            <w:rPr>
              <w:rFonts w:eastAsiaTheme="minorEastAsia"/>
              <w:noProof/>
              <w:sz w:val="22"/>
              <w:lang w:eastAsia="ja-JP"/>
            </w:rPr>
          </w:pPr>
          <w:hyperlink w:anchor="_Toc67087410" w:history="1">
            <w:r w:rsidRPr="00161EC2">
              <w:rPr>
                <w:rStyle w:val="Hyperlink"/>
                <w:noProof/>
              </w:rPr>
              <w:t>Proposed Implementation Contingency Plan</w:t>
            </w:r>
            <w:r>
              <w:rPr>
                <w:noProof/>
                <w:webHidden/>
              </w:rPr>
              <w:tab/>
            </w:r>
            <w:r>
              <w:rPr>
                <w:noProof/>
                <w:webHidden/>
              </w:rPr>
              <w:fldChar w:fldCharType="begin"/>
            </w:r>
            <w:r>
              <w:rPr>
                <w:noProof/>
                <w:webHidden/>
              </w:rPr>
              <w:instrText xml:space="preserve"> PAGEREF _Toc67087410 \h </w:instrText>
            </w:r>
            <w:r>
              <w:rPr>
                <w:noProof/>
                <w:webHidden/>
              </w:rPr>
            </w:r>
            <w:r>
              <w:rPr>
                <w:noProof/>
                <w:webHidden/>
              </w:rPr>
              <w:fldChar w:fldCharType="separate"/>
            </w:r>
            <w:r>
              <w:rPr>
                <w:noProof/>
                <w:webHidden/>
              </w:rPr>
              <w:t>24</w:t>
            </w:r>
            <w:r>
              <w:rPr>
                <w:noProof/>
                <w:webHidden/>
              </w:rPr>
              <w:fldChar w:fldCharType="end"/>
            </w:r>
          </w:hyperlink>
        </w:p>
        <w:p w14:paraId="6C2F1305" w14:textId="69CF2CB0" w:rsidR="006E4D0E" w:rsidRDefault="006E4D0E">
          <w:pPr>
            <w:pStyle w:val="TOC3"/>
            <w:tabs>
              <w:tab w:val="right" w:leader="dot" w:pos="9350"/>
            </w:tabs>
            <w:rPr>
              <w:rFonts w:eastAsiaTheme="minorEastAsia"/>
              <w:noProof/>
              <w:sz w:val="22"/>
              <w:lang w:eastAsia="ja-JP"/>
            </w:rPr>
          </w:pPr>
          <w:hyperlink w:anchor="_Toc67087411" w:history="1">
            <w:r w:rsidRPr="00161EC2">
              <w:rPr>
                <w:rStyle w:val="Hyperlink"/>
                <w:noProof/>
              </w:rPr>
              <w:t>Risk Management for Power Supply 1A1</w:t>
            </w:r>
            <w:r>
              <w:rPr>
                <w:noProof/>
                <w:webHidden/>
              </w:rPr>
              <w:tab/>
            </w:r>
            <w:r>
              <w:rPr>
                <w:noProof/>
                <w:webHidden/>
              </w:rPr>
              <w:fldChar w:fldCharType="begin"/>
            </w:r>
            <w:r>
              <w:rPr>
                <w:noProof/>
                <w:webHidden/>
              </w:rPr>
              <w:instrText xml:space="preserve"> PAGEREF _Toc67087411 \h </w:instrText>
            </w:r>
            <w:r>
              <w:rPr>
                <w:noProof/>
                <w:webHidden/>
              </w:rPr>
            </w:r>
            <w:r>
              <w:rPr>
                <w:noProof/>
                <w:webHidden/>
              </w:rPr>
              <w:fldChar w:fldCharType="separate"/>
            </w:r>
            <w:r>
              <w:rPr>
                <w:noProof/>
                <w:webHidden/>
              </w:rPr>
              <w:t>25</w:t>
            </w:r>
            <w:r>
              <w:rPr>
                <w:noProof/>
                <w:webHidden/>
              </w:rPr>
              <w:fldChar w:fldCharType="end"/>
            </w:r>
          </w:hyperlink>
        </w:p>
        <w:p w14:paraId="64F9A18C" w14:textId="2140E671" w:rsidR="006E4D0E" w:rsidRDefault="006E4D0E">
          <w:pPr>
            <w:pStyle w:val="TOC3"/>
            <w:tabs>
              <w:tab w:val="right" w:leader="dot" w:pos="9350"/>
            </w:tabs>
            <w:rPr>
              <w:rFonts w:eastAsiaTheme="minorEastAsia"/>
              <w:noProof/>
              <w:sz w:val="22"/>
              <w:lang w:eastAsia="ja-JP"/>
            </w:rPr>
          </w:pPr>
          <w:hyperlink w:anchor="_Toc67087412" w:history="1">
            <w:r w:rsidRPr="00161EC2">
              <w:rPr>
                <w:rStyle w:val="Hyperlink"/>
                <w:noProof/>
              </w:rPr>
              <w:t>User Control Signals Contingency Plan</w:t>
            </w:r>
            <w:r>
              <w:rPr>
                <w:noProof/>
                <w:webHidden/>
              </w:rPr>
              <w:tab/>
            </w:r>
            <w:r>
              <w:rPr>
                <w:noProof/>
                <w:webHidden/>
              </w:rPr>
              <w:fldChar w:fldCharType="begin"/>
            </w:r>
            <w:r>
              <w:rPr>
                <w:noProof/>
                <w:webHidden/>
              </w:rPr>
              <w:instrText xml:space="preserve"> PAGEREF _Toc67087412 \h </w:instrText>
            </w:r>
            <w:r>
              <w:rPr>
                <w:noProof/>
                <w:webHidden/>
              </w:rPr>
            </w:r>
            <w:r>
              <w:rPr>
                <w:noProof/>
                <w:webHidden/>
              </w:rPr>
              <w:fldChar w:fldCharType="separate"/>
            </w:r>
            <w:r>
              <w:rPr>
                <w:noProof/>
                <w:webHidden/>
              </w:rPr>
              <w:t>25</w:t>
            </w:r>
            <w:r>
              <w:rPr>
                <w:noProof/>
                <w:webHidden/>
              </w:rPr>
              <w:fldChar w:fldCharType="end"/>
            </w:r>
          </w:hyperlink>
        </w:p>
        <w:p w14:paraId="57B76614" w14:textId="1A44AFD5" w:rsidR="006E4D0E" w:rsidRDefault="006E4D0E">
          <w:pPr>
            <w:pStyle w:val="TOC3"/>
            <w:tabs>
              <w:tab w:val="right" w:leader="dot" w:pos="9350"/>
            </w:tabs>
            <w:rPr>
              <w:rFonts w:eastAsiaTheme="minorEastAsia"/>
              <w:noProof/>
              <w:sz w:val="22"/>
              <w:lang w:eastAsia="ja-JP"/>
            </w:rPr>
          </w:pPr>
          <w:hyperlink w:anchor="_Toc67087413" w:history="1">
            <w:r w:rsidRPr="00161EC2">
              <w:rPr>
                <w:rStyle w:val="Hyperlink"/>
                <w:noProof/>
              </w:rPr>
              <w:t>Lighting Strip 2U1</w:t>
            </w:r>
            <w:r>
              <w:rPr>
                <w:noProof/>
                <w:webHidden/>
              </w:rPr>
              <w:tab/>
            </w:r>
            <w:r>
              <w:rPr>
                <w:noProof/>
                <w:webHidden/>
              </w:rPr>
              <w:fldChar w:fldCharType="begin"/>
            </w:r>
            <w:r>
              <w:rPr>
                <w:noProof/>
                <w:webHidden/>
              </w:rPr>
              <w:instrText xml:space="preserve"> PAGEREF _Toc67087413 \h </w:instrText>
            </w:r>
            <w:r>
              <w:rPr>
                <w:noProof/>
                <w:webHidden/>
              </w:rPr>
            </w:r>
            <w:r>
              <w:rPr>
                <w:noProof/>
                <w:webHidden/>
              </w:rPr>
              <w:fldChar w:fldCharType="separate"/>
            </w:r>
            <w:r>
              <w:rPr>
                <w:noProof/>
                <w:webHidden/>
              </w:rPr>
              <w:t>25</w:t>
            </w:r>
            <w:r>
              <w:rPr>
                <w:noProof/>
                <w:webHidden/>
              </w:rPr>
              <w:fldChar w:fldCharType="end"/>
            </w:r>
          </w:hyperlink>
        </w:p>
        <w:p w14:paraId="31D3EE86" w14:textId="2924031B" w:rsidR="006E4D0E" w:rsidRDefault="006E4D0E">
          <w:pPr>
            <w:pStyle w:val="TOC3"/>
            <w:tabs>
              <w:tab w:val="right" w:leader="dot" w:pos="9350"/>
            </w:tabs>
            <w:rPr>
              <w:rFonts w:eastAsiaTheme="minorEastAsia"/>
              <w:noProof/>
              <w:sz w:val="22"/>
              <w:lang w:eastAsia="ja-JP"/>
            </w:rPr>
          </w:pPr>
          <w:hyperlink w:anchor="_Toc67087414" w:history="1">
            <w:r w:rsidRPr="00161EC2">
              <w:rPr>
                <w:rStyle w:val="Hyperlink"/>
                <w:noProof/>
              </w:rPr>
              <w:t>Repellant Tone Circuit 2A2</w:t>
            </w:r>
            <w:r>
              <w:rPr>
                <w:noProof/>
                <w:webHidden/>
              </w:rPr>
              <w:tab/>
            </w:r>
            <w:r>
              <w:rPr>
                <w:noProof/>
                <w:webHidden/>
              </w:rPr>
              <w:fldChar w:fldCharType="begin"/>
            </w:r>
            <w:r>
              <w:rPr>
                <w:noProof/>
                <w:webHidden/>
              </w:rPr>
              <w:instrText xml:space="preserve"> PAGEREF _Toc67087414 \h </w:instrText>
            </w:r>
            <w:r>
              <w:rPr>
                <w:noProof/>
                <w:webHidden/>
              </w:rPr>
            </w:r>
            <w:r>
              <w:rPr>
                <w:noProof/>
                <w:webHidden/>
              </w:rPr>
              <w:fldChar w:fldCharType="separate"/>
            </w:r>
            <w:r>
              <w:rPr>
                <w:noProof/>
                <w:webHidden/>
              </w:rPr>
              <w:t>25</w:t>
            </w:r>
            <w:r>
              <w:rPr>
                <w:noProof/>
                <w:webHidden/>
              </w:rPr>
              <w:fldChar w:fldCharType="end"/>
            </w:r>
          </w:hyperlink>
        </w:p>
        <w:p w14:paraId="2A725BAE" w14:textId="413212F0" w:rsidR="006E4D0E" w:rsidRDefault="006E4D0E">
          <w:pPr>
            <w:pStyle w:val="TOC2"/>
            <w:tabs>
              <w:tab w:val="right" w:leader="dot" w:pos="9350"/>
            </w:tabs>
            <w:rPr>
              <w:rFonts w:eastAsiaTheme="minorEastAsia"/>
              <w:noProof/>
              <w:sz w:val="22"/>
              <w:lang w:eastAsia="ja-JP"/>
            </w:rPr>
          </w:pPr>
          <w:hyperlink w:anchor="_Toc67087415" w:history="1">
            <w:r w:rsidRPr="00161EC2">
              <w:rPr>
                <w:rStyle w:val="Hyperlink"/>
                <w:noProof/>
              </w:rPr>
              <w:t>Managed Contingencies</w:t>
            </w:r>
            <w:r>
              <w:rPr>
                <w:noProof/>
                <w:webHidden/>
              </w:rPr>
              <w:tab/>
            </w:r>
            <w:r>
              <w:rPr>
                <w:noProof/>
                <w:webHidden/>
              </w:rPr>
              <w:fldChar w:fldCharType="begin"/>
            </w:r>
            <w:r>
              <w:rPr>
                <w:noProof/>
                <w:webHidden/>
              </w:rPr>
              <w:instrText xml:space="preserve"> PAGEREF _Toc67087415 \h </w:instrText>
            </w:r>
            <w:r>
              <w:rPr>
                <w:noProof/>
                <w:webHidden/>
              </w:rPr>
            </w:r>
            <w:r>
              <w:rPr>
                <w:noProof/>
                <w:webHidden/>
              </w:rPr>
              <w:fldChar w:fldCharType="separate"/>
            </w:r>
            <w:r>
              <w:rPr>
                <w:noProof/>
                <w:webHidden/>
              </w:rPr>
              <w:t>24</w:t>
            </w:r>
            <w:r>
              <w:rPr>
                <w:noProof/>
                <w:webHidden/>
              </w:rPr>
              <w:fldChar w:fldCharType="end"/>
            </w:r>
          </w:hyperlink>
        </w:p>
        <w:p w14:paraId="0033E341" w14:textId="4A1080B1" w:rsidR="006E4D0E" w:rsidRDefault="006E4D0E">
          <w:pPr>
            <w:pStyle w:val="TOC1"/>
            <w:rPr>
              <w:rFonts w:eastAsiaTheme="minorEastAsia"/>
              <w:noProof/>
              <w:sz w:val="22"/>
              <w:lang w:eastAsia="ja-JP"/>
            </w:rPr>
          </w:pPr>
          <w:hyperlink w:anchor="_Toc67087416" w:history="1">
            <w:r w:rsidRPr="00161EC2">
              <w:rPr>
                <w:rStyle w:val="Hyperlink"/>
                <w:noProof/>
              </w:rPr>
              <w:t>Chapter 5.  Evaluation</w:t>
            </w:r>
            <w:r>
              <w:rPr>
                <w:noProof/>
                <w:webHidden/>
              </w:rPr>
              <w:tab/>
            </w:r>
            <w:r>
              <w:rPr>
                <w:noProof/>
                <w:webHidden/>
              </w:rPr>
              <w:fldChar w:fldCharType="begin"/>
            </w:r>
            <w:r>
              <w:rPr>
                <w:noProof/>
                <w:webHidden/>
              </w:rPr>
              <w:instrText xml:space="preserve"> PAGEREF _Toc67087416 \h </w:instrText>
            </w:r>
            <w:r>
              <w:rPr>
                <w:noProof/>
                <w:webHidden/>
              </w:rPr>
            </w:r>
            <w:r>
              <w:rPr>
                <w:noProof/>
                <w:webHidden/>
              </w:rPr>
              <w:fldChar w:fldCharType="separate"/>
            </w:r>
            <w:r>
              <w:rPr>
                <w:noProof/>
                <w:webHidden/>
              </w:rPr>
              <w:t>25</w:t>
            </w:r>
            <w:r>
              <w:rPr>
                <w:noProof/>
                <w:webHidden/>
              </w:rPr>
              <w:fldChar w:fldCharType="end"/>
            </w:r>
          </w:hyperlink>
        </w:p>
        <w:p w14:paraId="61A1DB33" w14:textId="19C039B7" w:rsidR="006E4D0E" w:rsidRDefault="006E4D0E">
          <w:pPr>
            <w:pStyle w:val="TOC2"/>
            <w:tabs>
              <w:tab w:val="right" w:leader="dot" w:pos="9350"/>
            </w:tabs>
            <w:rPr>
              <w:rFonts w:eastAsiaTheme="minorEastAsia"/>
              <w:noProof/>
              <w:sz w:val="22"/>
              <w:lang w:eastAsia="ja-JP"/>
            </w:rPr>
          </w:pPr>
          <w:hyperlink w:anchor="_Toc67087417" w:history="1">
            <w:r w:rsidRPr="00161EC2">
              <w:rPr>
                <w:rStyle w:val="Hyperlink"/>
                <w:noProof/>
              </w:rPr>
              <w:t>Project Outcome</w:t>
            </w:r>
            <w:r>
              <w:rPr>
                <w:noProof/>
                <w:webHidden/>
              </w:rPr>
              <w:tab/>
            </w:r>
            <w:r>
              <w:rPr>
                <w:noProof/>
                <w:webHidden/>
              </w:rPr>
              <w:fldChar w:fldCharType="begin"/>
            </w:r>
            <w:r>
              <w:rPr>
                <w:noProof/>
                <w:webHidden/>
              </w:rPr>
              <w:instrText xml:space="preserve"> PAGEREF _Toc67087417 \h </w:instrText>
            </w:r>
            <w:r>
              <w:rPr>
                <w:noProof/>
                <w:webHidden/>
              </w:rPr>
            </w:r>
            <w:r>
              <w:rPr>
                <w:noProof/>
                <w:webHidden/>
              </w:rPr>
              <w:fldChar w:fldCharType="separate"/>
            </w:r>
            <w:r>
              <w:rPr>
                <w:noProof/>
                <w:webHidden/>
              </w:rPr>
              <w:t>25</w:t>
            </w:r>
            <w:r>
              <w:rPr>
                <w:noProof/>
                <w:webHidden/>
              </w:rPr>
              <w:fldChar w:fldCharType="end"/>
            </w:r>
          </w:hyperlink>
        </w:p>
        <w:p w14:paraId="19632247" w14:textId="2FDC910D" w:rsidR="006E4D0E" w:rsidRDefault="006E4D0E">
          <w:pPr>
            <w:pStyle w:val="TOC2"/>
            <w:tabs>
              <w:tab w:val="right" w:leader="dot" w:pos="9350"/>
            </w:tabs>
            <w:rPr>
              <w:rFonts w:eastAsiaTheme="minorEastAsia"/>
              <w:noProof/>
              <w:sz w:val="22"/>
              <w:lang w:eastAsia="ja-JP"/>
            </w:rPr>
          </w:pPr>
          <w:hyperlink w:anchor="_Toc67087418" w:history="1">
            <w:r w:rsidRPr="00161EC2">
              <w:rPr>
                <w:rStyle w:val="Hyperlink"/>
                <w:noProof/>
              </w:rPr>
              <w:t>Goals Evaluation</w:t>
            </w:r>
            <w:r>
              <w:rPr>
                <w:noProof/>
                <w:webHidden/>
              </w:rPr>
              <w:tab/>
            </w:r>
            <w:r>
              <w:rPr>
                <w:noProof/>
                <w:webHidden/>
              </w:rPr>
              <w:fldChar w:fldCharType="begin"/>
            </w:r>
            <w:r>
              <w:rPr>
                <w:noProof/>
                <w:webHidden/>
              </w:rPr>
              <w:instrText xml:space="preserve"> PAGEREF _Toc67087418 \h </w:instrText>
            </w:r>
            <w:r>
              <w:rPr>
                <w:noProof/>
                <w:webHidden/>
              </w:rPr>
            </w:r>
            <w:r>
              <w:rPr>
                <w:noProof/>
                <w:webHidden/>
              </w:rPr>
              <w:fldChar w:fldCharType="separate"/>
            </w:r>
            <w:r>
              <w:rPr>
                <w:noProof/>
                <w:webHidden/>
              </w:rPr>
              <w:t>25</w:t>
            </w:r>
            <w:r>
              <w:rPr>
                <w:noProof/>
                <w:webHidden/>
              </w:rPr>
              <w:fldChar w:fldCharType="end"/>
            </w:r>
          </w:hyperlink>
        </w:p>
        <w:p w14:paraId="0B26AB21" w14:textId="64772007" w:rsidR="006E4D0E" w:rsidRDefault="006E4D0E">
          <w:pPr>
            <w:pStyle w:val="TOC3"/>
            <w:tabs>
              <w:tab w:val="right" w:leader="dot" w:pos="9350"/>
            </w:tabs>
            <w:rPr>
              <w:rFonts w:eastAsiaTheme="minorEastAsia"/>
              <w:noProof/>
              <w:sz w:val="22"/>
              <w:lang w:eastAsia="ja-JP"/>
            </w:rPr>
          </w:pPr>
          <w:hyperlink w:anchor="_Toc67087419" w:history="1">
            <w:r w:rsidRPr="00161EC2">
              <w:rPr>
                <w:rStyle w:val="Hyperlink"/>
                <w:noProof/>
              </w:rPr>
              <w:t>Customer Goal – Usability</w:t>
            </w:r>
            <w:r>
              <w:rPr>
                <w:noProof/>
                <w:webHidden/>
              </w:rPr>
              <w:tab/>
            </w:r>
            <w:r>
              <w:rPr>
                <w:noProof/>
                <w:webHidden/>
              </w:rPr>
              <w:fldChar w:fldCharType="begin"/>
            </w:r>
            <w:r>
              <w:rPr>
                <w:noProof/>
                <w:webHidden/>
              </w:rPr>
              <w:instrText xml:space="preserve"> PAGEREF _Toc67087419 \h </w:instrText>
            </w:r>
            <w:r>
              <w:rPr>
                <w:noProof/>
                <w:webHidden/>
              </w:rPr>
            </w:r>
            <w:r>
              <w:rPr>
                <w:noProof/>
                <w:webHidden/>
              </w:rPr>
              <w:fldChar w:fldCharType="separate"/>
            </w:r>
            <w:r>
              <w:rPr>
                <w:noProof/>
                <w:webHidden/>
              </w:rPr>
              <w:t>25</w:t>
            </w:r>
            <w:r>
              <w:rPr>
                <w:noProof/>
                <w:webHidden/>
              </w:rPr>
              <w:fldChar w:fldCharType="end"/>
            </w:r>
          </w:hyperlink>
        </w:p>
        <w:p w14:paraId="657FC057" w14:textId="5C01FEC6" w:rsidR="006E4D0E" w:rsidRDefault="006E4D0E">
          <w:pPr>
            <w:pStyle w:val="TOC4"/>
            <w:tabs>
              <w:tab w:val="right" w:leader="dot" w:pos="9350"/>
            </w:tabs>
            <w:rPr>
              <w:rFonts w:eastAsiaTheme="minorEastAsia"/>
              <w:noProof/>
              <w:sz w:val="22"/>
              <w:lang w:eastAsia="ja-JP"/>
            </w:rPr>
          </w:pPr>
          <w:hyperlink w:anchor="_Toc67087420" w:history="1">
            <w:r w:rsidRPr="00161EC2">
              <w:rPr>
                <w:rStyle w:val="Hyperlink"/>
                <w:noProof/>
              </w:rPr>
              <w:t>Metric Measurand</w:t>
            </w:r>
            <w:r>
              <w:rPr>
                <w:noProof/>
                <w:webHidden/>
              </w:rPr>
              <w:tab/>
            </w:r>
            <w:r>
              <w:rPr>
                <w:noProof/>
                <w:webHidden/>
              </w:rPr>
              <w:fldChar w:fldCharType="begin"/>
            </w:r>
            <w:r>
              <w:rPr>
                <w:noProof/>
                <w:webHidden/>
              </w:rPr>
              <w:instrText xml:space="preserve"> PAGEREF _Toc67087420 \h </w:instrText>
            </w:r>
            <w:r>
              <w:rPr>
                <w:noProof/>
                <w:webHidden/>
              </w:rPr>
            </w:r>
            <w:r>
              <w:rPr>
                <w:noProof/>
                <w:webHidden/>
              </w:rPr>
              <w:fldChar w:fldCharType="separate"/>
            </w:r>
            <w:r>
              <w:rPr>
                <w:noProof/>
                <w:webHidden/>
              </w:rPr>
              <w:t>25</w:t>
            </w:r>
            <w:r>
              <w:rPr>
                <w:noProof/>
                <w:webHidden/>
              </w:rPr>
              <w:fldChar w:fldCharType="end"/>
            </w:r>
          </w:hyperlink>
        </w:p>
        <w:p w14:paraId="7102C203" w14:textId="5042C1E5" w:rsidR="006E4D0E" w:rsidRDefault="006E4D0E">
          <w:pPr>
            <w:pStyle w:val="TOC4"/>
            <w:tabs>
              <w:tab w:val="right" w:leader="dot" w:pos="9350"/>
            </w:tabs>
            <w:rPr>
              <w:rFonts w:eastAsiaTheme="minorEastAsia"/>
              <w:noProof/>
              <w:sz w:val="22"/>
              <w:lang w:eastAsia="ja-JP"/>
            </w:rPr>
          </w:pPr>
          <w:hyperlink w:anchor="_Toc67087421" w:history="1">
            <w:r w:rsidRPr="00161EC2">
              <w:rPr>
                <w:rStyle w:val="Hyperlink"/>
                <w:noProof/>
              </w:rPr>
              <w:t>Goal Achievement Threshold</w:t>
            </w:r>
            <w:r>
              <w:rPr>
                <w:noProof/>
                <w:webHidden/>
              </w:rPr>
              <w:tab/>
            </w:r>
            <w:r>
              <w:rPr>
                <w:noProof/>
                <w:webHidden/>
              </w:rPr>
              <w:fldChar w:fldCharType="begin"/>
            </w:r>
            <w:r>
              <w:rPr>
                <w:noProof/>
                <w:webHidden/>
              </w:rPr>
              <w:instrText xml:space="preserve"> PAGEREF _Toc67087421 \h </w:instrText>
            </w:r>
            <w:r>
              <w:rPr>
                <w:noProof/>
                <w:webHidden/>
              </w:rPr>
            </w:r>
            <w:r>
              <w:rPr>
                <w:noProof/>
                <w:webHidden/>
              </w:rPr>
              <w:fldChar w:fldCharType="separate"/>
            </w:r>
            <w:r>
              <w:rPr>
                <w:noProof/>
                <w:webHidden/>
              </w:rPr>
              <w:t>25</w:t>
            </w:r>
            <w:r>
              <w:rPr>
                <w:noProof/>
                <w:webHidden/>
              </w:rPr>
              <w:fldChar w:fldCharType="end"/>
            </w:r>
          </w:hyperlink>
        </w:p>
        <w:p w14:paraId="11D9E953" w14:textId="2BFA0D2E" w:rsidR="006E4D0E" w:rsidRDefault="006E4D0E">
          <w:pPr>
            <w:pStyle w:val="TOC4"/>
            <w:tabs>
              <w:tab w:val="right" w:leader="dot" w:pos="9350"/>
            </w:tabs>
            <w:rPr>
              <w:rFonts w:eastAsiaTheme="minorEastAsia"/>
              <w:noProof/>
              <w:sz w:val="22"/>
              <w:lang w:eastAsia="ja-JP"/>
            </w:rPr>
          </w:pPr>
          <w:hyperlink w:anchor="_Toc67087422" w:history="1">
            <w:r w:rsidRPr="00161EC2">
              <w:rPr>
                <w:rStyle w:val="Hyperlink"/>
                <w:noProof/>
              </w:rPr>
              <w:t>Measurand Measurement Method</w:t>
            </w:r>
            <w:r>
              <w:rPr>
                <w:noProof/>
                <w:webHidden/>
              </w:rPr>
              <w:tab/>
            </w:r>
            <w:r>
              <w:rPr>
                <w:noProof/>
                <w:webHidden/>
              </w:rPr>
              <w:fldChar w:fldCharType="begin"/>
            </w:r>
            <w:r>
              <w:rPr>
                <w:noProof/>
                <w:webHidden/>
              </w:rPr>
              <w:instrText xml:space="preserve"> PAGEREF _Toc67087422 \h </w:instrText>
            </w:r>
            <w:r>
              <w:rPr>
                <w:noProof/>
                <w:webHidden/>
              </w:rPr>
            </w:r>
            <w:r>
              <w:rPr>
                <w:noProof/>
                <w:webHidden/>
              </w:rPr>
              <w:fldChar w:fldCharType="separate"/>
            </w:r>
            <w:r>
              <w:rPr>
                <w:noProof/>
                <w:webHidden/>
              </w:rPr>
              <w:t>26</w:t>
            </w:r>
            <w:r>
              <w:rPr>
                <w:noProof/>
                <w:webHidden/>
              </w:rPr>
              <w:fldChar w:fldCharType="end"/>
            </w:r>
          </w:hyperlink>
        </w:p>
        <w:p w14:paraId="6FD8CEEB" w14:textId="522B1939" w:rsidR="006E4D0E" w:rsidRDefault="006E4D0E">
          <w:pPr>
            <w:pStyle w:val="TOC2"/>
            <w:tabs>
              <w:tab w:val="right" w:leader="dot" w:pos="9350"/>
            </w:tabs>
            <w:rPr>
              <w:rFonts w:eastAsiaTheme="minorEastAsia"/>
              <w:noProof/>
              <w:sz w:val="22"/>
              <w:lang w:eastAsia="ja-JP"/>
            </w:rPr>
          </w:pPr>
          <w:hyperlink w:anchor="_Toc67087423" w:history="1">
            <w:r w:rsidRPr="00161EC2">
              <w:rPr>
                <w:rStyle w:val="Hyperlink"/>
                <w:noProof/>
              </w:rPr>
              <w:t>Engineering Team Goal – Environmental Impact</w:t>
            </w:r>
            <w:r>
              <w:rPr>
                <w:noProof/>
                <w:webHidden/>
              </w:rPr>
              <w:tab/>
            </w:r>
            <w:r>
              <w:rPr>
                <w:noProof/>
                <w:webHidden/>
              </w:rPr>
              <w:fldChar w:fldCharType="begin"/>
            </w:r>
            <w:r>
              <w:rPr>
                <w:noProof/>
                <w:webHidden/>
              </w:rPr>
              <w:instrText xml:space="preserve"> PAGEREF _Toc67087423 \h </w:instrText>
            </w:r>
            <w:r>
              <w:rPr>
                <w:noProof/>
                <w:webHidden/>
              </w:rPr>
            </w:r>
            <w:r>
              <w:rPr>
                <w:noProof/>
                <w:webHidden/>
              </w:rPr>
              <w:fldChar w:fldCharType="separate"/>
            </w:r>
            <w:r>
              <w:rPr>
                <w:noProof/>
                <w:webHidden/>
              </w:rPr>
              <w:t>29</w:t>
            </w:r>
            <w:r>
              <w:rPr>
                <w:noProof/>
                <w:webHidden/>
              </w:rPr>
              <w:fldChar w:fldCharType="end"/>
            </w:r>
          </w:hyperlink>
        </w:p>
        <w:p w14:paraId="6B870F4B" w14:textId="5229904D" w:rsidR="006E4D0E" w:rsidRDefault="006E4D0E">
          <w:pPr>
            <w:pStyle w:val="TOC3"/>
            <w:tabs>
              <w:tab w:val="right" w:leader="dot" w:pos="9350"/>
            </w:tabs>
            <w:rPr>
              <w:rFonts w:eastAsiaTheme="minorEastAsia"/>
              <w:noProof/>
              <w:sz w:val="22"/>
              <w:lang w:eastAsia="ja-JP"/>
            </w:rPr>
          </w:pPr>
          <w:hyperlink w:anchor="_Toc67087424" w:history="1">
            <w:r w:rsidRPr="00161EC2">
              <w:rPr>
                <w:rStyle w:val="Hyperlink"/>
                <w:noProof/>
              </w:rPr>
              <w:t>Goal Evaluation</w:t>
            </w:r>
            <w:r>
              <w:rPr>
                <w:noProof/>
                <w:webHidden/>
              </w:rPr>
              <w:tab/>
            </w:r>
            <w:r>
              <w:rPr>
                <w:noProof/>
                <w:webHidden/>
              </w:rPr>
              <w:fldChar w:fldCharType="begin"/>
            </w:r>
            <w:r>
              <w:rPr>
                <w:noProof/>
                <w:webHidden/>
              </w:rPr>
              <w:instrText xml:space="preserve"> PAGEREF _Toc67087424 \h </w:instrText>
            </w:r>
            <w:r>
              <w:rPr>
                <w:noProof/>
                <w:webHidden/>
              </w:rPr>
            </w:r>
            <w:r>
              <w:rPr>
                <w:noProof/>
                <w:webHidden/>
              </w:rPr>
              <w:fldChar w:fldCharType="separate"/>
            </w:r>
            <w:r>
              <w:rPr>
                <w:noProof/>
                <w:webHidden/>
              </w:rPr>
              <w:t>29</w:t>
            </w:r>
            <w:r>
              <w:rPr>
                <w:noProof/>
                <w:webHidden/>
              </w:rPr>
              <w:fldChar w:fldCharType="end"/>
            </w:r>
          </w:hyperlink>
        </w:p>
        <w:p w14:paraId="3762AF40" w14:textId="374ED8F5" w:rsidR="006E4D0E" w:rsidRDefault="006E4D0E">
          <w:pPr>
            <w:pStyle w:val="TOC4"/>
            <w:tabs>
              <w:tab w:val="right" w:leader="dot" w:pos="9350"/>
            </w:tabs>
            <w:rPr>
              <w:rFonts w:eastAsiaTheme="minorEastAsia"/>
              <w:noProof/>
              <w:sz w:val="22"/>
              <w:lang w:eastAsia="ja-JP"/>
            </w:rPr>
          </w:pPr>
          <w:hyperlink w:anchor="_Toc67087425" w:history="1">
            <w:r w:rsidRPr="00161EC2">
              <w:rPr>
                <w:rStyle w:val="Hyperlink"/>
                <w:noProof/>
              </w:rPr>
              <w:t>Metric Measurand</w:t>
            </w:r>
            <w:r>
              <w:rPr>
                <w:noProof/>
                <w:webHidden/>
              </w:rPr>
              <w:tab/>
            </w:r>
            <w:r>
              <w:rPr>
                <w:noProof/>
                <w:webHidden/>
              </w:rPr>
              <w:fldChar w:fldCharType="begin"/>
            </w:r>
            <w:r>
              <w:rPr>
                <w:noProof/>
                <w:webHidden/>
              </w:rPr>
              <w:instrText xml:space="preserve"> PAGEREF _Toc67087425 \h </w:instrText>
            </w:r>
            <w:r>
              <w:rPr>
                <w:noProof/>
                <w:webHidden/>
              </w:rPr>
            </w:r>
            <w:r>
              <w:rPr>
                <w:noProof/>
                <w:webHidden/>
              </w:rPr>
              <w:fldChar w:fldCharType="separate"/>
            </w:r>
            <w:r>
              <w:rPr>
                <w:noProof/>
                <w:webHidden/>
              </w:rPr>
              <w:t>29</w:t>
            </w:r>
            <w:r>
              <w:rPr>
                <w:noProof/>
                <w:webHidden/>
              </w:rPr>
              <w:fldChar w:fldCharType="end"/>
            </w:r>
          </w:hyperlink>
        </w:p>
        <w:p w14:paraId="5FE9FF97" w14:textId="779205D8" w:rsidR="006E4D0E" w:rsidRDefault="006E4D0E">
          <w:pPr>
            <w:pStyle w:val="TOC4"/>
            <w:tabs>
              <w:tab w:val="right" w:leader="dot" w:pos="9350"/>
            </w:tabs>
            <w:rPr>
              <w:rFonts w:eastAsiaTheme="minorEastAsia"/>
              <w:noProof/>
              <w:sz w:val="22"/>
              <w:lang w:eastAsia="ja-JP"/>
            </w:rPr>
          </w:pPr>
          <w:hyperlink w:anchor="_Toc67087426" w:history="1">
            <w:r w:rsidRPr="00161EC2">
              <w:rPr>
                <w:rStyle w:val="Hyperlink"/>
                <w:noProof/>
              </w:rPr>
              <w:t>Goal Achievement Threshold</w:t>
            </w:r>
            <w:r>
              <w:rPr>
                <w:noProof/>
                <w:webHidden/>
              </w:rPr>
              <w:tab/>
            </w:r>
            <w:r>
              <w:rPr>
                <w:noProof/>
                <w:webHidden/>
              </w:rPr>
              <w:fldChar w:fldCharType="begin"/>
            </w:r>
            <w:r>
              <w:rPr>
                <w:noProof/>
                <w:webHidden/>
              </w:rPr>
              <w:instrText xml:space="preserve"> PAGEREF _Toc67087426 \h </w:instrText>
            </w:r>
            <w:r>
              <w:rPr>
                <w:noProof/>
                <w:webHidden/>
              </w:rPr>
            </w:r>
            <w:r>
              <w:rPr>
                <w:noProof/>
                <w:webHidden/>
              </w:rPr>
              <w:fldChar w:fldCharType="separate"/>
            </w:r>
            <w:r>
              <w:rPr>
                <w:noProof/>
                <w:webHidden/>
              </w:rPr>
              <w:t>29</w:t>
            </w:r>
            <w:r>
              <w:rPr>
                <w:noProof/>
                <w:webHidden/>
              </w:rPr>
              <w:fldChar w:fldCharType="end"/>
            </w:r>
          </w:hyperlink>
        </w:p>
        <w:p w14:paraId="2EFF3FCA" w14:textId="667EB4DD" w:rsidR="006E4D0E" w:rsidRDefault="006E4D0E">
          <w:pPr>
            <w:pStyle w:val="TOC4"/>
            <w:tabs>
              <w:tab w:val="right" w:leader="dot" w:pos="9350"/>
            </w:tabs>
            <w:rPr>
              <w:rFonts w:eastAsiaTheme="minorEastAsia"/>
              <w:noProof/>
              <w:sz w:val="22"/>
              <w:lang w:eastAsia="ja-JP"/>
            </w:rPr>
          </w:pPr>
          <w:hyperlink w:anchor="_Toc67087427" w:history="1">
            <w:r w:rsidRPr="00161EC2">
              <w:rPr>
                <w:rStyle w:val="Hyperlink"/>
                <w:noProof/>
              </w:rPr>
              <w:t>Measurand Measurement Method</w:t>
            </w:r>
            <w:r>
              <w:rPr>
                <w:noProof/>
                <w:webHidden/>
              </w:rPr>
              <w:tab/>
            </w:r>
            <w:r>
              <w:rPr>
                <w:noProof/>
                <w:webHidden/>
              </w:rPr>
              <w:fldChar w:fldCharType="begin"/>
            </w:r>
            <w:r>
              <w:rPr>
                <w:noProof/>
                <w:webHidden/>
              </w:rPr>
              <w:instrText xml:space="preserve"> PAGEREF _Toc67087427 \h </w:instrText>
            </w:r>
            <w:r>
              <w:rPr>
                <w:noProof/>
                <w:webHidden/>
              </w:rPr>
            </w:r>
            <w:r>
              <w:rPr>
                <w:noProof/>
                <w:webHidden/>
              </w:rPr>
              <w:fldChar w:fldCharType="separate"/>
            </w:r>
            <w:r>
              <w:rPr>
                <w:noProof/>
                <w:webHidden/>
              </w:rPr>
              <w:t>29</w:t>
            </w:r>
            <w:r>
              <w:rPr>
                <w:noProof/>
                <w:webHidden/>
              </w:rPr>
              <w:fldChar w:fldCharType="end"/>
            </w:r>
          </w:hyperlink>
        </w:p>
        <w:p w14:paraId="113EEC7F" w14:textId="57F40FD1" w:rsidR="006E4D0E" w:rsidRDefault="006E4D0E">
          <w:pPr>
            <w:pStyle w:val="TOC2"/>
            <w:tabs>
              <w:tab w:val="right" w:leader="dot" w:pos="9350"/>
            </w:tabs>
            <w:rPr>
              <w:rFonts w:eastAsiaTheme="minorEastAsia"/>
              <w:noProof/>
              <w:sz w:val="22"/>
              <w:lang w:eastAsia="ja-JP"/>
            </w:rPr>
          </w:pPr>
          <w:hyperlink w:anchor="_Toc67087428" w:history="1">
            <w:r w:rsidRPr="00161EC2">
              <w:rPr>
                <w:rStyle w:val="Hyperlink"/>
                <w:noProof/>
              </w:rPr>
              <w:t>Timeline Evaluation</w:t>
            </w:r>
            <w:r>
              <w:rPr>
                <w:noProof/>
                <w:webHidden/>
              </w:rPr>
              <w:tab/>
            </w:r>
            <w:r>
              <w:rPr>
                <w:noProof/>
                <w:webHidden/>
              </w:rPr>
              <w:fldChar w:fldCharType="begin"/>
            </w:r>
            <w:r>
              <w:rPr>
                <w:noProof/>
                <w:webHidden/>
              </w:rPr>
              <w:instrText xml:space="preserve"> PAGEREF _Toc67087428 \h </w:instrText>
            </w:r>
            <w:r>
              <w:rPr>
                <w:noProof/>
                <w:webHidden/>
              </w:rPr>
            </w:r>
            <w:r>
              <w:rPr>
                <w:noProof/>
                <w:webHidden/>
              </w:rPr>
              <w:fldChar w:fldCharType="separate"/>
            </w:r>
            <w:r>
              <w:rPr>
                <w:noProof/>
                <w:webHidden/>
              </w:rPr>
              <w:t>29</w:t>
            </w:r>
            <w:r>
              <w:rPr>
                <w:noProof/>
                <w:webHidden/>
              </w:rPr>
              <w:fldChar w:fldCharType="end"/>
            </w:r>
          </w:hyperlink>
        </w:p>
        <w:p w14:paraId="36037BE2" w14:textId="1336683D" w:rsidR="006E4D0E" w:rsidRDefault="006E4D0E">
          <w:pPr>
            <w:pStyle w:val="TOC3"/>
            <w:tabs>
              <w:tab w:val="right" w:leader="dot" w:pos="9350"/>
            </w:tabs>
            <w:rPr>
              <w:rFonts w:eastAsiaTheme="minorEastAsia"/>
              <w:noProof/>
              <w:sz w:val="22"/>
              <w:lang w:eastAsia="ja-JP"/>
            </w:rPr>
          </w:pPr>
          <w:hyperlink w:anchor="_Toc67087429" w:history="1">
            <w:r w:rsidRPr="00161EC2">
              <w:rPr>
                <w:rStyle w:val="Hyperlink"/>
                <w:noProof/>
              </w:rPr>
              <w:t>Proposed Timeline</w:t>
            </w:r>
            <w:r>
              <w:rPr>
                <w:noProof/>
                <w:webHidden/>
              </w:rPr>
              <w:tab/>
            </w:r>
            <w:r>
              <w:rPr>
                <w:noProof/>
                <w:webHidden/>
              </w:rPr>
              <w:fldChar w:fldCharType="begin"/>
            </w:r>
            <w:r>
              <w:rPr>
                <w:noProof/>
                <w:webHidden/>
              </w:rPr>
              <w:instrText xml:space="preserve"> PAGEREF _Toc67087429 \h </w:instrText>
            </w:r>
            <w:r>
              <w:rPr>
                <w:noProof/>
                <w:webHidden/>
              </w:rPr>
            </w:r>
            <w:r>
              <w:rPr>
                <w:noProof/>
                <w:webHidden/>
              </w:rPr>
              <w:fldChar w:fldCharType="separate"/>
            </w:r>
            <w:r>
              <w:rPr>
                <w:noProof/>
                <w:webHidden/>
              </w:rPr>
              <w:t>30</w:t>
            </w:r>
            <w:r>
              <w:rPr>
                <w:noProof/>
                <w:webHidden/>
              </w:rPr>
              <w:fldChar w:fldCharType="end"/>
            </w:r>
          </w:hyperlink>
        </w:p>
        <w:p w14:paraId="3EB46C56" w14:textId="1DEF2C0E" w:rsidR="006E4D0E" w:rsidRDefault="006E4D0E">
          <w:pPr>
            <w:pStyle w:val="TOC3"/>
            <w:tabs>
              <w:tab w:val="right" w:leader="dot" w:pos="9350"/>
            </w:tabs>
            <w:rPr>
              <w:rFonts w:eastAsiaTheme="minorEastAsia"/>
              <w:noProof/>
              <w:sz w:val="22"/>
              <w:lang w:eastAsia="ja-JP"/>
            </w:rPr>
          </w:pPr>
          <w:hyperlink w:anchor="_Toc67087430" w:history="1">
            <w:r w:rsidRPr="00161EC2">
              <w:rPr>
                <w:rStyle w:val="Hyperlink"/>
                <w:noProof/>
              </w:rPr>
              <w:t>Actual Timeline</w:t>
            </w:r>
            <w:r>
              <w:rPr>
                <w:noProof/>
                <w:webHidden/>
              </w:rPr>
              <w:tab/>
            </w:r>
            <w:r>
              <w:rPr>
                <w:noProof/>
                <w:webHidden/>
              </w:rPr>
              <w:fldChar w:fldCharType="begin"/>
            </w:r>
            <w:r>
              <w:rPr>
                <w:noProof/>
                <w:webHidden/>
              </w:rPr>
              <w:instrText xml:space="preserve"> PAGEREF _Toc67087430 \h </w:instrText>
            </w:r>
            <w:r>
              <w:rPr>
                <w:noProof/>
                <w:webHidden/>
              </w:rPr>
            </w:r>
            <w:r>
              <w:rPr>
                <w:noProof/>
                <w:webHidden/>
              </w:rPr>
              <w:fldChar w:fldCharType="separate"/>
            </w:r>
            <w:r>
              <w:rPr>
                <w:noProof/>
                <w:webHidden/>
              </w:rPr>
              <w:t>30</w:t>
            </w:r>
            <w:r>
              <w:rPr>
                <w:noProof/>
                <w:webHidden/>
              </w:rPr>
              <w:fldChar w:fldCharType="end"/>
            </w:r>
          </w:hyperlink>
        </w:p>
        <w:p w14:paraId="2AACF3EA" w14:textId="2150939E" w:rsidR="006E4D0E" w:rsidRDefault="006E4D0E">
          <w:pPr>
            <w:pStyle w:val="TOC2"/>
            <w:tabs>
              <w:tab w:val="right" w:leader="dot" w:pos="9350"/>
            </w:tabs>
            <w:rPr>
              <w:rFonts w:eastAsiaTheme="minorEastAsia"/>
              <w:noProof/>
              <w:sz w:val="22"/>
              <w:lang w:eastAsia="ja-JP"/>
            </w:rPr>
          </w:pPr>
          <w:hyperlink w:anchor="_Toc67087431" w:history="1">
            <w:r w:rsidRPr="00161EC2">
              <w:rPr>
                <w:rStyle w:val="Hyperlink"/>
                <w:noProof/>
              </w:rPr>
              <w:t>Budget Evaluation</w:t>
            </w:r>
            <w:r>
              <w:rPr>
                <w:noProof/>
                <w:webHidden/>
              </w:rPr>
              <w:tab/>
            </w:r>
            <w:r>
              <w:rPr>
                <w:noProof/>
                <w:webHidden/>
              </w:rPr>
              <w:fldChar w:fldCharType="begin"/>
            </w:r>
            <w:r>
              <w:rPr>
                <w:noProof/>
                <w:webHidden/>
              </w:rPr>
              <w:instrText xml:space="preserve"> PAGEREF _Toc67087431 \h </w:instrText>
            </w:r>
            <w:r>
              <w:rPr>
                <w:noProof/>
                <w:webHidden/>
              </w:rPr>
            </w:r>
            <w:r>
              <w:rPr>
                <w:noProof/>
                <w:webHidden/>
              </w:rPr>
              <w:fldChar w:fldCharType="separate"/>
            </w:r>
            <w:r>
              <w:rPr>
                <w:noProof/>
                <w:webHidden/>
              </w:rPr>
              <w:t>31</w:t>
            </w:r>
            <w:r>
              <w:rPr>
                <w:noProof/>
                <w:webHidden/>
              </w:rPr>
              <w:fldChar w:fldCharType="end"/>
            </w:r>
          </w:hyperlink>
        </w:p>
        <w:p w14:paraId="48161539" w14:textId="7B335049" w:rsidR="006E4D0E" w:rsidRDefault="006E4D0E">
          <w:pPr>
            <w:pStyle w:val="TOC3"/>
            <w:tabs>
              <w:tab w:val="right" w:leader="dot" w:pos="9350"/>
            </w:tabs>
            <w:rPr>
              <w:rFonts w:eastAsiaTheme="minorEastAsia"/>
              <w:noProof/>
              <w:sz w:val="22"/>
              <w:lang w:eastAsia="ja-JP"/>
            </w:rPr>
          </w:pPr>
          <w:hyperlink w:anchor="_Toc67087432" w:history="1">
            <w:r w:rsidRPr="00161EC2">
              <w:rPr>
                <w:rStyle w:val="Hyperlink"/>
                <w:noProof/>
              </w:rPr>
              <w:t>Proposed Budget</w:t>
            </w:r>
            <w:r>
              <w:rPr>
                <w:noProof/>
                <w:webHidden/>
              </w:rPr>
              <w:tab/>
            </w:r>
            <w:r>
              <w:rPr>
                <w:noProof/>
                <w:webHidden/>
              </w:rPr>
              <w:fldChar w:fldCharType="begin"/>
            </w:r>
            <w:r>
              <w:rPr>
                <w:noProof/>
                <w:webHidden/>
              </w:rPr>
              <w:instrText xml:space="preserve"> PAGEREF _Toc67087432 \h </w:instrText>
            </w:r>
            <w:r>
              <w:rPr>
                <w:noProof/>
                <w:webHidden/>
              </w:rPr>
            </w:r>
            <w:r>
              <w:rPr>
                <w:noProof/>
                <w:webHidden/>
              </w:rPr>
              <w:fldChar w:fldCharType="separate"/>
            </w:r>
            <w:r>
              <w:rPr>
                <w:noProof/>
                <w:webHidden/>
              </w:rPr>
              <w:t>31</w:t>
            </w:r>
            <w:r>
              <w:rPr>
                <w:noProof/>
                <w:webHidden/>
              </w:rPr>
              <w:fldChar w:fldCharType="end"/>
            </w:r>
          </w:hyperlink>
        </w:p>
        <w:p w14:paraId="123914E9" w14:textId="03F35ADF" w:rsidR="006E4D0E" w:rsidRDefault="006E4D0E">
          <w:pPr>
            <w:pStyle w:val="TOC3"/>
            <w:tabs>
              <w:tab w:val="right" w:leader="dot" w:pos="9350"/>
            </w:tabs>
            <w:rPr>
              <w:rFonts w:eastAsiaTheme="minorEastAsia"/>
              <w:noProof/>
              <w:sz w:val="22"/>
              <w:lang w:eastAsia="ja-JP"/>
            </w:rPr>
          </w:pPr>
          <w:hyperlink w:anchor="_Toc67087433" w:history="1">
            <w:r w:rsidRPr="00161EC2">
              <w:rPr>
                <w:rStyle w:val="Hyperlink"/>
                <w:noProof/>
              </w:rPr>
              <w:t>Actual Budget</w:t>
            </w:r>
            <w:r>
              <w:rPr>
                <w:noProof/>
                <w:webHidden/>
              </w:rPr>
              <w:tab/>
            </w:r>
            <w:r>
              <w:rPr>
                <w:noProof/>
                <w:webHidden/>
              </w:rPr>
              <w:fldChar w:fldCharType="begin"/>
            </w:r>
            <w:r>
              <w:rPr>
                <w:noProof/>
                <w:webHidden/>
              </w:rPr>
              <w:instrText xml:space="preserve"> PAGEREF _Toc67087433 \h </w:instrText>
            </w:r>
            <w:r>
              <w:rPr>
                <w:noProof/>
                <w:webHidden/>
              </w:rPr>
            </w:r>
            <w:r>
              <w:rPr>
                <w:noProof/>
                <w:webHidden/>
              </w:rPr>
              <w:fldChar w:fldCharType="separate"/>
            </w:r>
            <w:r>
              <w:rPr>
                <w:noProof/>
                <w:webHidden/>
              </w:rPr>
              <w:t>33</w:t>
            </w:r>
            <w:r>
              <w:rPr>
                <w:noProof/>
                <w:webHidden/>
              </w:rPr>
              <w:fldChar w:fldCharType="end"/>
            </w:r>
          </w:hyperlink>
        </w:p>
        <w:p w14:paraId="32E3E305" w14:textId="1C9CEB6E" w:rsidR="006E4D0E" w:rsidRDefault="006E4D0E">
          <w:pPr>
            <w:pStyle w:val="TOC1"/>
            <w:rPr>
              <w:rFonts w:eastAsiaTheme="minorEastAsia"/>
              <w:noProof/>
              <w:sz w:val="22"/>
              <w:lang w:eastAsia="ja-JP"/>
            </w:rPr>
          </w:pPr>
          <w:hyperlink w:anchor="_Toc67087434" w:history="1">
            <w:r w:rsidRPr="00161EC2">
              <w:rPr>
                <w:rStyle w:val="Hyperlink"/>
                <w:noProof/>
              </w:rPr>
              <w:t>Chapter 6.  Conclusions</w:t>
            </w:r>
            <w:r>
              <w:rPr>
                <w:noProof/>
                <w:webHidden/>
              </w:rPr>
              <w:tab/>
            </w:r>
            <w:r>
              <w:rPr>
                <w:noProof/>
                <w:webHidden/>
              </w:rPr>
              <w:fldChar w:fldCharType="begin"/>
            </w:r>
            <w:r>
              <w:rPr>
                <w:noProof/>
                <w:webHidden/>
              </w:rPr>
              <w:instrText xml:space="preserve"> PAGEREF _Toc67087434 \h </w:instrText>
            </w:r>
            <w:r>
              <w:rPr>
                <w:noProof/>
                <w:webHidden/>
              </w:rPr>
            </w:r>
            <w:r>
              <w:rPr>
                <w:noProof/>
                <w:webHidden/>
              </w:rPr>
              <w:fldChar w:fldCharType="separate"/>
            </w:r>
            <w:r>
              <w:rPr>
                <w:noProof/>
                <w:webHidden/>
              </w:rPr>
              <w:t>35</w:t>
            </w:r>
            <w:r>
              <w:rPr>
                <w:noProof/>
                <w:webHidden/>
              </w:rPr>
              <w:fldChar w:fldCharType="end"/>
            </w:r>
          </w:hyperlink>
        </w:p>
        <w:p w14:paraId="6B890F61" w14:textId="70D1CC87" w:rsidR="006E4D0E" w:rsidRDefault="006E4D0E">
          <w:pPr>
            <w:pStyle w:val="TOC2"/>
            <w:tabs>
              <w:tab w:val="right" w:leader="dot" w:pos="9350"/>
            </w:tabs>
            <w:rPr>
              <w:rFonts w:eastAsiaTheme="minorEastAsia"/>
              <w:noProof/>
              <w:sz w:val="22"/>
              <w:lang w:eastAsia="ja-JP"/>
            </w:rPr>
          </w:pPr>
          <w:hyperlink w:anchor="_Toc67087435" w:history="1">
            <w:r w:rsidRPr="00161EC2">
              <w:rPr>
                <w:rStyle w:val="Hyperlink"/>
                <w:noProof/>
              </w:rPr>
              <w:t>Successes</w:t>
            </w:r>
            <w:r>
              <w:rPr>
                <w:noProof/>
                <w:webHidden/>
              </w:rPr>
              <w:tab/>
            </w:r>
            <w:r>
              <w:rPr>
                <w:noProof/>
                <w:webHidden/>
              </w:rPr>
              <w:fldChar w:fldCharType="begin"/>
            </w:r>
            <w:r>
              <w:rPr>
                <w:noProof/>
                <w:webHidden/>
              </w:rPr>
              <w:instrText xml:space="preserve"> PAGEREF _Toc67087435 \h </w:instrText>
            </w:r>
            <w:r>
              <w:rPr>
                <w:noProof/>
                <w:webHidden/>
              </w:rPr>
            </w:r>
            <w:r>
              <w:rPr>
                <w:noProof/>
                <w:webHidden/>
              </w:rPr>
              <w:fldChar w:fldCharType="separate"/>
            </w:r>
            <w:r>
              <w:rPr>
                <w:noProof/>
                <w:webHidden/>
              </w:rPr>
              <w:t>35</w:t>
            </w:r>
            <w:r>
              <w:rPr>
                <w:noProof/>
                <w:webHidden/>
              </w:rPr>
              <w:fldChar w:fldCharType="end"/>
            </w:r>
          </w:hyperlink>
        </w:p>
        <w:p w14:paraId="041FF0E8" w14:textId="3A6FC02C" w:rsidR="006E4D0E" w:rsidRDefault="006E4D0E">
          <w:pPr>
            <w:pStyle w:val="TOC2"/>
            <w:tabs>
              <w:tab w:val="right" w:leader="dot" w:pos="9350"/>
            </w:tabs>
            <w:rPr>
              <w:rFonts w:eastAsiaTheme="minorEastAsia"/>
              <w:noProof/>
              <w:sz w:val="22"/>
              <w:lang w:eastAsia="ja-JP"/>
            </w:rPr>
          </w:pPr>
          <w:hyperlink w:anchor="_Toc67087436" w:history="1">
            <w:r w:rsidRPr="00161EC2">
              <w:rPr>
                <w:rStyle w:val="Hyperlink"/>
                <w:noProof/>
              </w:rPr>
              <w:t>Limitations</w:t>
            </w:r>
            <w:r>
              <w:rPr>
                <w:noProof/>
                <w:webHidden/>
              </w:rPr>
              <w:tab/>
            </w:r>
            <w:r>
              <w:rPr>
                <w:noProof/>
                <w:webHidden/>
              </w:rPr>
              <w:fldChar w:fldCharType="begin"/>
            </w:r>
            <w:r>
              <w:rPr>
                <w:noProof/>
                <w:webHidden/>
              </w:rPr>
              <w:instrText xml:space="preserve"> PAGEREF _Toc67087436 \h </w:instrText>
            </w:r>
            <w:r>
              <w:rPr>
                <w:noProof/>
                <w:webHidden/>
              </w:rPr>
            </w:r>
            <w:r>
              <w:rPr>
                <w:noProof/>
                <w:webHidden/>
              </w:rPr>
              <w:fldChar w:fldCharType="separate"/>
            </w:r>
            <w:r>
              <w:rPr>
                <w:noProof/>
                <w:webHidden/>
              </w:rPr>
              <w:t>35</w:t>
            </w:r>
            <w:r>
              <w:rPr>
                <w:noProof/>
                <w:webHidden/>
              </w:rPr>
              <w:fldChar w:fldCharType="end"/>
            </w:r>
          </w:hyperlink>
        </w:p>
        <w:p w14:paraId="5869A0B6" w14:textId="1366D585" w:rsidR="006E4D0E" w:rsidRDefault="006E4D0E">
          <w:pPr>
            <w:pStyle w:val="TOC2"/>
            <w:tabs>
              <w:tab w:val="right" w:leader="dot" w:pos="9350"/>
            </w:tabs>
            <w:rPr>
              <w:rFonts w:eastAsiaTheme="minorEastAsia"/>
              <w:noProof/>
              <w:sz w:val="22"/>
              <w:lang w:eastAsia="ja-JP"/>
            </w:rPr>
          </w:pPr>
          <w:hyperlink w:anchor="_Toc67087437" w:history="1">
            <w:r w:rsidRPr="00161EC2">
              <w:rPr>
                <w:rStyle w:val="Hyperlink"/>
                <w:noProof/>
              </w:rPr>
              <w:t>Failures</w:t>
            </w:r>
            <w:r>
              <w:rPr>
                <w:noProof/>
                <w:webHidden/>
              </w:rPr>
              <w:tab/>
            </w:r>
            <w:r>
              <w:rPr>
                <w:noProof/>
                <w:webHidden/>
              </w:rPr>
              <w:fldChar w:fldCharType="begin"/>
            </w:r>
            <w:r>
              <w:rPr>
                <w:noProof/>
                <w:webHidden/>
              </w:rPr>
              <w:instrText xml:space="preserve"> PAGEREF _Toc67087437 \h </w:instrText>
            </w:r>
            <w:r>
              <w:rPr>
                <w:noProof/>
                <w:webHidden/>
              </w:rPr>
            </w:r>
            <w:r>
              <w:rPr>
                <w:noProof/>
                <w:webHidden/>
              </w:rPr>
              <w:fldChar w:fldCharType="separate"/>
            </w:r>
            <w:r>
              <w:rPr>
                <w:noProof/>
                <w:webHidden/>
              </w:rPr>
              <w:t>35</w:t>
            </w:r>
            <w:r>
              <w:rPr>
                <w:noProof/>
                <w:webHidden/>
              </w:rPr>
              <w:fldChar w:fldCharType="end"/>
            </w:r>
          </w:hyperlink>
        </w:p>
        <w:p w14:paraId="67475B4E" w14:textId="6062C58B" w:rsidR="006E4D0E" w:rsidRDefault="006E4D0E">
          <w:pPr>
            <w:pStyle w:val="TOC2"/>
            <w:tabs>
              <w:tab w:val="right" w:leader="dot" w:pos="9350"/>
            </w:tabs>
            <w:rPr>
              <w:rFonts w:eastAsiaTheme="minorEastAsia"/>
              <w:noProof/>
              <w:sz w:val="22"/>
              <w:lang w:eastAsia="ja-JP"/>
            </w:rPr>
          </w:pPr>
          <w:hyperlink w:anchor="_Toc67087438" w:history="1">
            <w:r w:rsidRPr="00161EC2">
              <w:rPr>
                <w:rStyle w:val="Hyperlink"/>
                <w:noProof/>
              </w:rPr>
              <w:t>Suggested Improvements</w:t>
            </w:r>
            <w:r>
              <w:rPr>
                <w:noProof/>
                <w:webHidden/>
              </w:rPr>
              <w:tab/>
            </w:r>
            <w:r>
              <w:rPr>
                <w:noProof/>
                <w:webHidden/>
              </w:rPr>
              <w:fldChar w:fldCharType="begin"/>
            </w:r>
            <w:r>
              <w:rPr>
                <w:noProof/>
                <w:webHidden/>
              </w:rPr>
              <w:instrText xml:space="preserve"> PAGEREF _Toc67087438 \h </w:instrText>
            </w:r>
            <w:r>
              <w:rPr>
                <w:noProof/>
                <w:webHidden/>
              </w:rPr>
            </w:r>
            <w:r>
              <w:rPr>
                <w:noProof/>
                <w:webHidden/>
              </w:rPr>
              <w:fldChar w:fldCharType="separate"/>
            </w:r>
            <w:r>
              <w:rPr>
                <w:noProof/>
                <w:webHidden/>
              </w:rPr>
              <w:t>35</w:t>
            </w:r>
            <w:r>
              <w:rPr>
                <w:noProof/>
                <w:webHidden/>
              </w:rPr>
              <w:fldChar w:fldCharType="end"/>
            </w:r>
          </w:hyperlink>
        </w:p>
        <w:p w14:paraId="37869C79" w14:textId="6A56CC41" w:rsidR="006E4D0E" w:rsidRDefault="006E4D0E">
          <w:pPr>
            <w:pStyle w:val="TOC1"/>
            <w:rPr>
              <w:rFonts w:eastAsiaTheme="minorEastAsia"/>
              <w:noProof/>
              <w:sz w:val="22"/>
              <w:lang w:eastAsia="ja-JP"/>
            </w:rPr>
          </w:pPr>
          <w:hyperlink w:anchor="_Toc67087439" w:history="1">
            <w:r w:rsidRPr="00161EC2">
              <w:rPr>
                <w:rStyle w:val="Hyperlink"/>
                <w:noProof/>
              </w:rPr>
              <w:t>Appendix A.  Evaluation Methods (or custom)</w:t>
            </w:r>
            <w:r>
              <w:rPr>
                <w:noProof/>
                <w:webHidden/>
              </w:rPr>
              <w:tab/>
            </w:r>
            <w:r>
              <w:rPr>
                <w:noProof/>
                <w:webHidden/>
              </w:rPr>
              <w:fldChar w:fldCharType="begin"/>
            </w:r>
            <w:r>
              <w:rPr>
                <w:noProof/>
                <w:webHidden/>
              </w:rPr>
              <w:instrText xml:space="preserve"> PAGEREF _Toc67087439 \h </w:instrText>
            </w:r>
            <w:r>
              <w:rPr>
                <w:noProof/>
                <w:webHidden/>
              </w:rPr>
            </w:r>
            <w:r>
              <w:rPr>
                <w:noProof/>
                <w:webHidden/>
              </w:rPr>
              <w:fldChar w:fldCharType="separate"/>
            </w:r>
            <w:r>
              <w:rPr>
                <w:noProof/>
                <w:webHidden/>
              </w:rPr>
              <w:t>36</w:t>
            </w:r>
            <w:r>
              <w:rPr>
                <w:noProof/>
                <w:webHidden/>
              </w:rPr>
              <w:fldChar w:fldCharType="end"/>
            </w:r>
          </w:hyperlink>
        </w:p>
        <w:p w14:paraId="422D9F54" w14:textId="0B3E95D2" w:rsidR="006E4D0E" w:rsidRDefault="006E4D0E">
          <w:pPr>
            <w:pStyle w:val="TOC1"/>
            <w:rPr>
              <w:rFonts w:eastAsiaTheme="minorEastAsia"/>
              <w:noProof/>
              <w:sz w:val="22"/>
              <w:lang w:eastAsia="ja-JP"/>
            </w:rPr>
          </w:pPr>
          <w:hyperlink w:anchor="_Toc67087440" w:history="1">
            <w:r w:rsidRPr="00161EC2">
              <w:rPr>
                <w:rStyle w:val="Hyperlink"/>
                <w:noProof/>
              </w:rPr>
              <w:t>Appendix B.  Evaluation Methods (or custom)</w:t>
            </w:r>
            <w:r>
              <w:rPr>
                <w:noProof/>
                <w:webHidden/>
              </w:rPr>
              <w:tab/>
            </w:r>
            <w:r>
              <w:rPr>
                <w:noProof/>
                <w:webHidden/>
              </w:rPr>
              <w:fldChar w:fldCharType="begin"/>
            </w:r>
            <w:r>
              <w:rPr>
                <w:noProof/>
                <w:webHidden/>
              </w:rPr>
              <w:instrText xml:space="preserve"> PAGEREF _Toc67087440 \h </w:instrText>
            </w:r>
            <w:r>
              <w:rPr>
                <w:noProof/>
                <w:webHidden/>
              </w:rPr>
            </w:r>
            <w:r>
              <w:rPr>
                <w:noProof/>
                <w:webHidden/>
              </w:rPr>
              <w:fldChar w:fldCharType="separate"/>
            </w:r>
            <w:r>
              <w:rPr>
                <w:noProof/>
                <w:webHidden/>
              </w:rPr>
              <w:t>37</w:t>
            </w:r>
            <w:r>
              <w:rPr>
                <w:noProof/>
                <w:webHidden/>
              </w:rPr>
              <w:fldChar w:fldCharType="end"/>
            </w:r>
          </w:hyperlink>
        </w:p>
        <w:p w14:paraId="6B463D65" w14:textId="3E255CFA" w:rsidR="006E4D0E" w:rsidRDefault="006E4D0E">
          <w:pPr>
            <w:pStyle w:val="TOC1"/>
            <w:rPr>
              <w:rFonts w:eastAsiaTheme="minorEastAsia"/>
              <w:noProof/>
              <w:sz w:val="22"/>
              <w:lang w:eastAsia="ja-JP"/>
            </w:rPr>
          </w:pPr>
          <w:hyperlink w:anchor="_Toc67087441" w:history="1">
            <w:r w:rsidRPr="00161EC2">
              <w:rPr>
                <w:rStyle w:val="Hyperlink"/>
                <w:noProof/>
              </w:rPr>
              <w:t>Appendix C.  Evaluation Methods (or custom)</w:t>
            </w:r>
            <w:r>
              <w:rPr>
                <w:noProof/>
                <w:webHidden/>
              </w:rPr>
              <w:tab/>
            </w:r>
            <w:r>
              <w:rPr>
                <w:noProof/>
                <w:webHidden/>
              </w:rPr>
              <w:fldChar w:fldCharType="begin"/>
            </w:r>
            <w:r>
              <w:rPr>
                <w:noProof/>
                <w:webHidden/>
              </w:rPr>
              <w:instrText xml:space="preserve"> PAGEREF _Toc67087441 \h </w:instrText>
            </w:r>
            <w:r>
              <w:rPr>
                <w:noProof/>
                <w:webHidden/>
              </w:rPr>
            </w:r>
            <w:r>
              <w:rPr>
                <w:noProof/>
                <w:webHidden/>
              </w:rPr>
              <w:fldChar w:fldCharType="separate"/>
            </w:r>
            <w:r>
              <w:rPr>
                <w:noProof/>
                <w:webHidden/>
              </w:rPr>
              <w:t>38</w:t>
            </w:r>
            <w:r>
              <w:rPr>
                <w:noProof/>
                <w:webHidden/>
              </w:rPr>
              <w:fldChar w:fldCharType="end"/>
            </w:r>
          </w:hyperlink>
        </w:p>
        <w:p w14:paraId="00AE2A68" w14:textId="62A763EF" w:rsidR="006E4D0E" w:rsidRDefault="006E4D0E">
          <w:pPr>
            <w:pStyle w:val="TOC1"/>
            <w:rPr>
              <w:rFonts w:eastAsiaTheme="minorEastAsia"/>
              <w:noProof/>
              <w:sz w:val="22"/>
              <w:lang w:eastAsia="ja-JP"/>
            </w:rPr>
          </w:pPr>
          <w:hyperlink w:anchor="_Toc67087442" w:history="1">
            <w:r w:rsidRPr="00161EC2">
              <w:rPr>
                <w:rStyle w:val="Hyperlink"/>
                <w:noProof/>
              </w:rPr>
              <w:t>Appendix D.  Software</w:t>
            </w:r>
            <w:r>
              <w:rPr>
                <w:noProof/>
                <w:webHidden/>
              </w:rPr>
              <w:tab/>
            </w:r>
            <w:r>
              <w:rPr>
                <w:noProof/>
                <w:webHidden/>
              </w:rPr>
              <w:fldChar w:fldCharType="begin"/>
            </w:r>
            <w:r>
              <w:rPr>
                <w:noProof/>
                <w:webHidden/>
              </w:rPr>
              <w:instrText xml:space="preserve"> PAGEREF _Toc67087442 \h </w:instrText>
            </w:r>
            <w:r>
              <w:rPr>
                <w:noProof/>
                <w:webHidden/>
              </w:rPr>
            </w:r>
            <w:r>
              <w:rPr>
                <w:noProof/>
                <w:webHidden/>
              </w:rPr>
              <w:fldChar w:fldCharType="separate"/>
            </w:r>
            <w:r>
              <w:rPr>
                <w:noProof/>
                <w:webHidden/>
              </w:rPr>
              <w:t>39</w:t>
            </w:r>
            <w:r>
              <w:rPr>
                <w:noProof/>
                <w:webHidden/>
              </w:rPr>
              <w:fldChar w:fldCharType="end"/>
            </w:r>
          </w:hyperlink>
        </w:p>
        <w:p w14:paraId="349D7BAC" w14:textId="3569BCB4" w:rsidR="006E4D0E" w:rsidRDefault="006E4D0E">
          <w:pPr>
            <w:pStyle w:val="TOC1"/>
            <w:rPr>
              <w:rFonts w:eastAsiaTheme="minorEastAsia"/>
              <w:noProof/>
              <w:sz w:val="22"/>
              <w:lang w:eastAsia="ja-JP"/>
            </w:rPr>
          </w:pPr>
          <w:hyperlink w:anchor="_Toc67087443" w:history="1">
            <w:r w:rsidRPr="00161EC2">
              <w:rPr>
                <w:rStyle w:val="Hyperlink"/>
                <w:noProof/>
              </w:rPr>
              <w:t>Appendix E.  Replaceable Parts</w:t>
            </w:r>
            <w:r>
              <w:rPr>
                <w:noProof/>
                <w:webHidden/>
              </w:rPr>
              <w:tab/>
            </w:r>
            <w:r>
              <w:rPr>
                <w:noProof/>
                <w:webHidden/>
              </w:rPr>
              <w:fldChar w:fldCharType="begin"/>
            </w:r>
            <w:r>
              <w:rPr>
                <w:noProof/>
                <w:webHidden/>
              </w:rPr>
              <w:instrText xml:space="preserve"> PAGEREF _Toc67087443 \h </w:instrText>
            </w:r>
            <w:r>
              <w:rPr>
                <w:noProof/>
                <w:webHidden/>
              </w:rPr>
            </w:r>
            <w:r>
              <w:rPr>
                <w:noProof/>
                <w:webHidden/>
              </w:rPr>
              <w:fldChar w:fldCharType="separate"/>
            </w:r>
            <w:r>
              <w:rPr>
                <w:noProof/>
                <w:webHidden/>
              </w:rPr>
              <w:t>40</w:t>
            </w:r>
            <w:r>
              <w:rPr>
                <w:noProof/>
                <w:webHidden/>
              </w:rPr>
              <w:fldChar w:fldCharType="end"/>
            </w:r>
          </w:hyperlink>
        </w:p>
        <w:p w14:paraId="189E4F8D" w14:textId="01CBFF8A" w:rsidR="006E4D0E" w:rsidRDefault="006E4D0E">
          <w:pPr>
            <w:pStyle w:val="TOC2"/>
            <w:tabs>
              <w:tab w:val="right" w:leader="dot" w:pos="9350"/>
            </w:tabs>
            <w:rPr>
              <w:rFonts w:eastAsiaTheme="minorEastAsia"/>
              <w:noProof/>
              <w:sz w:val="22"/>
              <w:lang w:eastAsia="ja-JP"/>
            </w:rPr>
          </w:pPr>
          <w:hyperlink w:anchor="_Toc67087444" w:history="1">
            <w:r w:rsidRPr="00161EC2">
              <w:rPr>
                <w:rStyle w:val="Hyperlink"/>
                <w:noProof/>
              </w:rPr>
              <w:t>Original Equipment Manufacturers</w:t>
            </w:r>
            <w:r>
              <w:rPr>
                <w:noProof/>
                <w:webHidden/>
              </w:rPr>
              <w:tab/>
            </w:r>
            <w:r>
              <w:rPr>
                <w:noProof/>
                <w:webHidden/>
              </w:rPr>
              <w:fldChar w:fldCharType="begin"/>
            </w:r>
            <w:r>
              <w:rPr>
                <w:noProof/>
                <w:webHidden/>
              </w:rPr>
              <w:instrText xml:space="preserve"> PAGEREF _Toc67087444 \h </w:instrText>
            </w:r>
            <w:r>
              <w:rPr>
                <w:noProof/>
                <w:webHidden/>
              </w:rPr>
            </w:r>
            <w:r>
              <w:rPr>
                <w:noProof/>
                <w:webHidden/>
              </w:rPr>
              <w:fldChar w:fldCharType="separate"/>
            </w:r>
            <w:r>
              <w:rPr>
                <w:noProof/>
                <w:webHidden/>
              </w:rPr>
              <w:t>40</w:t>
            </w:r>
            <w:r>
              <w:rPr>
                <w:noProof/>
                <w:webHidden/>
              </w:rPr>
              <w:fldChar w:fldCharType="end"/>
            </w:r>
          </w:hyperlink>
        </w:p>
        <w:p w14:paraId="0C5E9FF1" w14:textId="6D87558E" w:rsidR="006E4D0E" w:rsidRDefault="006E4D0E">
          <w:pPr>
            <w:pStyle w:val="TOC2"/>
            <w:tabs>
              <w:tab w:val="right" w:leader="dot" w:pos="9350"/>
            </w:tabs>
            <w:rPr>
              <w:rFonts w:eastAsiaTheme="minorEastAsia"/>
              <w:noProof/>
              <w:sz w:val="22"/>
              <w:lang w:eastAsia="ja-JP"/>
            </w:rPr>
          </w:pPr>
          <w:hyperlink w:anchor="_Toc67087445" w:history="1">
            <w:r w:rsidRPr="00161EC2">
              <w:rPr>
                <w:rStyle w:val="Hyperlink"/>
                <w:noProof/>
              </w:rPr>
              <w:t>Distributors</w:t>
            </w:r>
            <w:r>
              <w:rPr>
                <w:noProof/>
                <w:webHidden/>
              </w:rPr>
              <w:tab/>
            </w:r>
            <w:r>
              <w:rPr>
                <w:noProof/>
                <w:webHidden/>
              </w:rPr>
              <w:fldChar w:fldCharType="begin"/>
            </w:r>
            <w:r>
              <w:rPr>
                <w:noProof/>
                <w:webHidden/>
              </w:rPr>
              <w:instrText xml:space="preserve"> PAGEREF _Toc67087445 \h </w:instrText>
            </w:r>
            <w:r>
              <w:rPr>
                <w:noProof/>
                <w:webHidden/>
              </w:rPr>
            </w:r>
            <w:r>
              <w:rPr>
                <w:noProof/>
                <w:webHidden/>
              </w:rPr>
              <w:fldChar w:fldCharType="separate"/>
            </w:r>
            <w:r>
              <w:rPr>
                <w:noProof/>
                <w:webHidden/>
              </w:rPr>
              <w:t>40</w:t>
            </w:r>
            <w:r>
              <w:rPr>
                <w:noProof/>
                <w:webHidden/>
              </w:rPr>
              <w:fldChar w:fldCharType="end"/>
            </w:r>
          </w:hyperlink>
        </w:p>
        <w:p w14:paraId="252A95DD" w14:textId="651A9B09" w:rsidR="006E4D0E" w:rsidRDefault="006E4D0E">
          <w:pPr>
            <w:pStyle w:val="TOC2"/>
            <w:tabs>
              <w:tab w:val="right" w:leader="dot" w:pos="9350"/>
            </w:tabs>
            <w:rPr>
              <w:rFonts w:eastAsiaTheme="minorEastAsia"/>
              <w:noProof/>
              <w:sz w:val="22"/>
              <w:lang w:eastAsia="ja-JP"/>
            </w:rPr>
          </w:pPr>
          <w:hyperlink w:anchor="_Toc67087446" w:history="1">
            <w:r w:rsidRPr="00161EC2">
              <w:rPr>
                <w:rStyle w:val="Hyperlink"/>
                <w:noProof/>
              </w:rPr>
              <w:t>Project Units</w:t>
            </w:r>
            <w:r>
              <w:rPr>
                <w:noProof/>
                <w:webHidden/>
              </w:rPr>
              <w:tab/>
            </w:r>
            <w:r>
              <w:rPr>
                <w:noProof/>
                <w:webHidden/>
              </w:rPr>
              <w:fldChar w:fldCharType="begin"/>
            </w:r>
            <w:r>
              <w:rPr>
                <w:noProof/>
                <w:webHidden/>
              </w:rPr>
              <w:instrText xml:space="preserve"> PAGEREF _Toc67087446 \h </w:instrText>
            </w:r>
            <w:r>
              <w:rPr>
                <w:noProof/>
                <w:webHidden/>
              </w:rPr>
            </w:r>
            <w:r>
              <w:rPr>
                <w:noProof/>
                <w:webHidden/>
              </w:rPr>
              <w:fldChar w:fldCharType="separate"/>
            </w:r>
            <w:r>
              <w:rPr>
                <w:noProof/>
                <w:webHidden/>
              </w:rPr>
              <w:t>40</w:t>
            </w:r>
            <w:r>
              <w:rPr>
                <w:noProof/>
                <w:webHidden/>
              </w:rPr>
              <w:fldChar w:fldCharType="end"/>
            </w:r>
          </w:hyperlink>
        </w:p>
        <w:p w14:paraId="6DC40F0B" w14:textId="478F05A0" w:rsidR="006E4D0E" w:rsidRDefault="006E4D0E">
          <w:pPr>
            <w:pStyle w:val="TOC2"/>
            <w:tabs>
              <w:tab w:val="right" w:leader="dot" w:pos="9350"/>
            </w:tabs>
            <w:rPr>
              <w:rFonts w:eastAsiaTheme="minorEastAsia"/>
              <w:noProof/>
              <w:sz w:val="22"/>
              <w:lang w:eastAsia="ja-JP"/>
            </w:rPr>
          </w:pPr>
          <w:hyperlink w:anchor="_Toc67087447" w:history="1">
            <w:r w:rsidRPr="00161EC2">
              <w:rPr>
                <w:rStyle w:val="Hyperlink"/>
                <w:noProof/>
              </w:rPr>
              <w:t>Unit 1: Remote-controlled Vehicle</w:t>
            </w:r>
            <w:r>
              <w:rPr>
                <w:noProof/>
                <w:webHidden/>
              </w:rPr>
              <w:tab/>
            </w:r>
            <w:r>
              <w:rPr>
                <w:noProof/>
                <w:webHidden/>
              </w:rPr>
              <w:fldChar w:fldCharType="begin"/>
            </w:r>
            <w:r>
              <w:rPr>
                <w:noProof/>
                <w:webHidden/>
              </w:rPr>
              <w:instrText xml:space="preserve"> PAGEREF _Toc67087447 \h </w:instrText>
            </w:r>
            <w:r>
              <w:rPr>
                <w:noProof/>
                <w:webHidden/>
              </w:rPr>
            </w:r>
            <w:r>
              <w:rPr>
                <w:noProof/>
                <w:webHidden/>
              </w:rPr>
              <w:fldChar w:fldCharType="separate"/>
            </w:r>
            <w:r>
              <w:rPr>
                <w:noProof/>
                <w:webHidden/>
              </w:rPr>
              <w:t>41</w:t>
            </w:r>
            <w:r>
              <w:rPr>
                <w:noProof/>
                <w:webHidden/>
              </w:rPr>
              <w:fldChar w:fldCharType="end"/>
            </w:r>
          </w:hyperlink>
        </w:p>
        <w:p w14:paraId="158213B2" w14:textId="0016C752" w:rsidR="006E4D0E" w:rsidRDefault="006E4D0E">
          <w:pPr>
            <w:pStyle w:val="TOC2"/>
            <w:tabs>
              <w:tab w:val="right" w:leader="dot" w:pos="9350"/>
            </w:tabs>
            <w:rPr>
              <w:rFonts w:eastAsiaTheme="minorEastAsia"/>
              <w:noProof/>
              <w:sz w:val="22"/>
              <w:lang w:eastAsia="ja-JP"/>
            </w:rPr>
          </w:pPr>
          <w:hyperlink w:anchor="_Toc67087448" w:history="1">
            <w:r w:rsidRPr="00161EC2">
              <w:rPr>
                <w:rStyle w:val="Hyperlink"/>
                <w:noProof/>
              </w:rPr>
              <w:t>Unit 2: Base Station</w:t>
            </w:r>
            <w:r>
              <w:rPr>
                <w:noProof/>
                <w:webHidden/>
              </w:rPr>
              <w:tab/>
            </w:r>
            <w:r>
              <w:rPr>
                <w:noProof/>
                <w:webHidden/>
              </w:rPr>
              <w:fldChar w:fldCharType="begin"/>
            </w:r>
            <w:r>
              <w:rPr>
                <w:noProof/>
                <w:webHidden/>
              </w:rPr>
              <w:instrText xml:space="preserve"> PAGEREF _Toc67087448 \h </w:instrText>
            </w:r>
            <w:r>
              <w:rPr>
                <w:noProof/>
                <w:webHidden/>
              </w:rPr>
            </w:r>
            <w:r>
              <w:rPr>
                <w:noProof/>
                <w:webHidden/>
              </w:rPr>
              <w:fldChar w:fldCharType="separate"/>
            </w:r>
            <w:r>
              <w:rPr>
                <w:noProof/>
                <w:webHidden/>
              </w:rPr>
              <w:t>41</w:t>
            </w:r>
            <w:r>
              <w:rPr>
                <w:noProof/>
                <w:webHidden/>
              </w:rPr>
              <w:fldChar w:fldCharType="end"/>
            </w:r>
          </w:hyperlink>
        </w:p>
        <w:p w14:paraId="3A3A44BE" w14:textId="33326463" w:rsidR="006E4D0E" w:rsidRDefault="006E4D0E">
          <w:pPr>
            <w:pStyle w:val="TOC1"/>
            <w:rPr>
              <w:rFonts w:eastAsiaTheme="minorEastAsia"/>
              <w:noProof/>
              <w:sz w:val="22"/>
              <w:lang w:eastAsia="ja-JP"/>
            </w:rPr>
          </w:pPr>
          <w:hyperlink w:anchor="_Toc67087449" w:history="1">
            <w:r w:rsidRPr="00161EC2">
              <w:rPr>
                <w:rStyle w:val="Hyperlink"/>
                <w:noProof/>
              </w:rPr>
              <w:t>References</w:t>
            </w:r>
            <w:r>
              <w:rPr>
                <w:noProof/>
                <w:webHidden/>
              </w:rPr>
              <w:tab/>
            </w:r>
            <w:r>
              <w:rPr>
                <w:noProof/>
                <w:webHidden/>
              </w:rPr>
              <w:fldChar w:fldCharType="begin"/>
            </w:r>
            <w:r>
              <w:rPr>
                <w:noProof/>
                <w:webHidden/>
              </w:rPr>
              <w:instrText xml:space="preserve"> PAGEREF _Toc67087449 \h </w:instrText>
            </w:r>
            <w:r>
              <w:rPr>
                <w:noProof/>
                <w:webHidden/>
              </w:rPr>
            </w:r>
            <w:r>
              <w:rPr>
                <w:noProof/>
                <w:webHidden/>
              </w:rPr>
              <w:fldChar w:fldCharType="separate"/>
            </w:r>
            <w:r>
              <w:rPr>
                <w:noProof/>
                <w:webHidden/>
              </w:rPr>
              <w:t>42</w:t>
            </w:r>
            <w:r>
              <w:rPr>
                <w:noProof/>
                <w:webHidden/>
              </w:rPr>
              <w:fldChar w:fldCharType="end"/>
            </w:r>
          </w:hyperlink>
        </w:p>
        <w:p w14:paraId="4AABBA83" w14:textId="686C05E3" w:rsidR="00B1486D" w:rsidRDefault="00B1486D">
          <w:r>
            <w:rPr>
              <w:b/>
              <w:bCs/>
              <w:noProof/>
            </w:rPr>
            <w:fldChar w:fldCharType="end"/>
          </w:r>
        </w:p>
      </w:sdtContent>
    </w:sdt>
    <w:p w14:paraId="391F1AC4" w14:textId="77777777" w:rsidR="00A81EF8" w:rsidRDefault="00E52386" w:rsidP="00412DC2">
      <w:pPr>
        <w:pStyle w:val="TOCHeading"/>
      </w:pPr>
      <w:r>
        <w:lastRenderedPageBreak/>
        <w:t>List of Illustrations</w:t>
      </w:r>
    </w:p>
    <w:p w14:paraId="77730EED" w14:textId="5E1A1955" w:rsidR="00780079" w:rsidRDefault="00982632">
      <w:pPr>
        <w:pStyle w:val="TableofFigures"/>
        <w:tabs>
          <w:tab w:val="right" w:leader="dot" w:pos="9350"/>
        </w:tabs>
        <w:rPr>
          <w:rFonts w:eastAsiaTheme="minorEastAsia"/>
          <w:noProof/>
          <w:sz w:val="22"/>
          <w:lang w:eastAsia="ja-JP"/>
        </w:rPr>
      </w:pPr>
      <w:r>
        <w:fldChar w:fldCharType="begin"/>
      </w:r>
      <w:r>
        <w:instrText xml:space="preserve"> TOC \h \z \c "Figure" </w:instrText>
      </w:r>
      <w:r>
        <w:fldChar w:fldCharType="separate"/>
      </w:r>
      <w:hyperlink w:anchor="_Toc67090680" w:history="1">
        <w:r w:rsidR="00780079" w:rsidRPr="005A36F0">
          <w:rPr>
            <w:rStyle w:val="Hyperlink"/>
            <w:noProof/>
          </w:rPr>
          <w:t>Figure 1. Product concept diagram</w:t>
        </w:r>
        <w:r w:rsidR="00780079">
          <w:rPr>
            <w:noProof/>
            <w:webHidden/>
          </w:rPr>
          <w:tab/>
        </w:r>
        <w:r w:rsidR="00780079">
          <w:rPr>
            <w:noProof/>
            <w:webHidden/>
          </w:rPr>
          <w:fldChar w:fldCharType="begin"/>
        </w:r>
        <w:r w:rsidR="00780079">
          <w:rPr>
            <w:noProof/>
            <w:webHidden/>
          </w:rPr>
          <w:instrText xml:space="preserve"> PAGEREF _Toc67090680 \h </w:instrText>
        </w:r>
        <w:r w:rsidR="00780079">
          <w:rPr>
            <w:noProof/>
            <w:webHidden/>
          </w:rPr>
        </w:r>
        <w:r w:rsidR="00780079">
          <w:rPr>
            <w:noProof/>
            <w:webHidden/>
          </w:rPr>
          <w:fldChar w:fldCharType="separate"/>
        </w:r>
        <w:r w:rsidR="00780079">
          <w:rPr>
            <w:noProof/>
            <w:webHidden/>
          </w:rPr>
          <w:t>4</w:t>
        </w:r>
        <w:r w:rsidR="00780079">
          <w:rPr>
            <w:noProof/>
            <w:webHidden/>
          </w:rPr>
          <w:fldChar w:fldCharType="end"/>
        </w:r>
      </w:hyperlink>
    </w:p>
    <w:p w14:paraId="14109C07" w14:textId="745C2C11" w:rsidR="00780079" w:rsidRDefault="00780079">
      <w:pPr>
        <w:pStyle w:val="TableofFigures"/>
        <w:tabs>
          <w:tab w:val="right" w:leader="dot" w:pos="9350"/>
        </w:tabs>
        <w:rPr>
          <w:rFonts w:eastAsiaTheme="minorEastAsia"/>
          <w:noProof/>
          <w:sz w:val="22"/>
          <w:lang w:eastAsia="ja-JP"/>
        </w:rPr>
      </w:pPr>
      <w:hyperlink w:anchor="_Toc67090681" w:history="1">
        <w:r w:rsidRPr="005A36F0">
          <w:rPr>
            <w:rStyle w:val="Hyperlink"/>
            <w:noProof/>
          </w:rPr>
          <w:t>Figure 2. Functional block diagram for the proposed project</w:t>
        </w:r>
        <w:r>
          <w:rPr>
            <w:noProof/>
            <w:webHidden/>
          </w:rPr>
          <w:tab/>
        </w:r>
        <w:r>
          <w:rPr>
            <w:noProof/>
            <w:webHidden/>
          </w:rPr>
          <w:fldChar w:fldCharType="begin"/>
        </w:r>
        <w:r>
          <w:rPr>
            <w:noProof/>
            <w:webHidden/>
          </w:rPr>
          <w:instrText xml:space="preserve"> PAGEREF _Toc67090681 \h </w:instrText>
        </w:r>
        <w:r>
          <w:rPr>
            <w:noProof/>
            <w:webHidden/>
          </w:rPr>
        </w:r>
        <w:r>
          <w:rPr>
            <w:noProof/>
            <w:webHidden/>
          </w:rPr>
          <w:fldChar w:fldCharType="separate"/>
        </w:r>
        <w:r>
          <w:rPr>
            <w:noProof/>
            <w:webHidden/>
          </w:rPr>
          <w:t>5</w:t>
        </w:r>
        <w:r>
          <w:rPr>
            <w:noProof/>
            <w:webHidden/>
          </w:rPr>
          <w:fldChar w:fldCharType="end"/>
        </w:r>
      </w:hyperlink>
    </w:p>
    <w:p w14:paraId="5C3E6AD2" w14:textId="4B4D9473" w:rsidR="00780079" w:rsidRDefault="00780079">
      <w:pPr>
        <w:pStyle w:val="TableofFigures"/>
        <w:tabs>
          <w:tab w:val="right" w:leader="dot" w:pos="9350"/>
        </w:tabs>
        <w:rPr>
          <w:rFonts w:eastAsiaTheme="minorEastAsia"/>
          <w:noProof/>
          <w:sz w:val="22"/>
          <w:lang w:eastAsia="ja-JP"/>
        </w:rPr>
      </w:pPr>
      <w:hyperlink w:anchor="_Toc67090682" w:history="1">
        <w:r w:rsidRPr="005A36F0">
          <w:rPr>
            <w:rStyle w:val="Hyperlink"/>
            <w:noProof/>
          </w:rPr>
          <w:t>Figure 3.   Software architecture for the CONTROL assembly 2U5 (see also Figure 2).</w:t>
        </w:r>
        <w:r>
          <w:rPr>
            <w:noProof/>
            <w:webHidden/>
          </w:rPr>
          <w:tab/>
        </w:r>
        <w:r>
          <w:rPr>
            <w:noProof/>
            <w:webHidden/>
          </w:rPr>
          <w:fldChar w:fldCharType="begin"/>
        </w:r>
        <w:r>
          <w:rPr>
            <w:noProof/>
            <w:webHidden/>
          </w:rPr>
          <w:instrText xml:space="preserve"> PAGEREF _Toc67090682 \h </w:instrText>
        </w:r>
        <w:r>
          <w:rPr>
            <w:noProof/>
            <w:webHidden/>
          </w:rPr>
        </w:r>
        <w:r>
          <w:rPr>
            <w:noProof/>
            <w:webHidden/>
          </w:rPr>
          <w:fldChar w:fldCharType="separate"/>
        </w:r>
        <w:r>
          <w:rPr>
            <w:noProof/>
            <w:webHidden/>
          </w:rPr>
          <w:t>7</w:t>
        </w:r>
        <w:r>
          <w:rPr>
            <w:noProof/>
            <w:webHidden/>
          </w:rPr>
          <w:fldChar w:fldCharType="end"/>
        </w:r>
      </w:hyperlink>
    </w:p>
    <w:p w14:paraId="6194CF8E" w14:textId="67060892" w:rsidR="00780079" w:rsidRDefault="00780079">
      <w:pPr>
        <w:pStyle w:val="TableofFigures"/>
        <w:tabs>
          <w:tab w:val="right" w:leader="dot" w:pos="9350"/>
        </w:tabs>
        <w:rPr>
          <w:rFonts w:eastAsiaTheme="minorEastAsia"/>
          <w:noProof/>
          <w:sz w:val="22"/>
          <w:lang w:eastAsia="ja-JP"/>
        </w:rPr>
      </w:pPr>
      <w:hyperlink w:anchor="_Toc67090683" w:history="1">
        <w:r w:rsidRPr="005A36F0">
          <w:rPr>
            <w:rStyle w:val="Hyperlink"/>
            <w:noProof/>
          </w:rPr>
          <w:t>Figure 4. Software architecture for the Smartphone 3U1 (see also Figure 2).</w:t>
        </w:r>
        <w:r>
          <w:rPr>
            <w:noProof/>
            <w:webHidden/>
          </w:rPr>
          <w:tab/>
        </w:r>
        <w:r>
          <w:rPr>
            <w:noProof/>
            <w:webHidden/>
          </w:rPr>
          <w:fldChar w:fldCharType="begin"/>
        </w:r>
        <w:r>
          <w:rPr>
            <w:noProof/>
            <w:webHidden/>
          </w:rPr>
          <w:instrText xml:space="preserve"> PAGEREF _Toc67090683 \h </w:instrText>
        </w:r>
        <w:r>
          <w:rPr>
            <w:noProof/>
            <w:webHidden/>
          </w:rPr>
        </w:r>
        <w:r>
          <w:rPr>
            <w:noProof/>
            <w:webHidden/>
          </w:rPr>
          <w:fldChar w:fldCharType="separate"/>
        </w:r>
        <w:r>
          <w:rPr>
            <w:noProof/>
            <w:webHidden/>
          </w:rPr>
          <w:t>7</w:t>
        </w:r>
        <w:r>
          <w:rPr>
            <w:noProof/>
            <w:webHidden/>
          </w:rPr>
          <w:fldChar w:fldCharType="end"/>
        </w:r>
      </w:hyperlink>
    </w:p>
    <w:p w14:paraId="24EB6F8D" w14:textId="53DE450F" w:rsidR="00780079" w:rsidRDefault="00780079">
      <w:pPr>
        <w:pStyle w:val="TableofFigures"/>
        <w:tabs>
          <w:tab w:val="right" w:leader="dot" w:pos="9350"/>
        </w:tabs>
        <w:rPr>
          <w:rFonts w:eastAsiaTheme="minorEastAsia"/>
          <w:noProof/>
          <w:sz w:val="22"/>
          <w:lang w:eastAsia="ja-JP"/>
        </w:rPr>
      </w:pPr>
      <w:hyperlink w:anchor="_Toc67090684" w:history="1">
        <w:r w:rsidRPr="005A36F0">
          <w:rPr>
            <w:rStyle w:val="Hyperlink"/>
            <w:noProof/>
          </w:rPr>
          <w:t>Figure 4.5 – Examples of safety icons from ANSI Z535.1.</w:t>
        </w:r>
        <w:r>
          <w:rPr>
            <w:noProof/>
            <w:webHidden/>
          </w:rPr>
          <w:tab/>
        </w:r>
        <w:r>
          <w:rPr>
            <w:noProof/>
            <w:webHidden/>
          </w:rPr>
          <w:fldChar w:fldCharType="begin"/>
        </w:r>
        <w:r>
          <w:rPr>
            <w:noProof/>
            <w:webHidden/>
          </w:rPr>
          <w:instrText xml:space="preserve"> PAGEREF _Toc67090684 \h </w:instrText>
        </w:r>
        <w:r>
          <w:rPr>
            <w:noProof/>
            <w:webHidden/>
          </w:rPr>
        </w:r>
        <w:r>
          <w:rPr>
            <w:noProof/>
            <w:webHidden/>
          </w:rPr>
          <w:fldChar w:fldCharType="separate"/>
        </w:r>
        <w:r>
          <w:rPr>
            <w:noProof/>
            <w:webHidden/>
          </w:rPr>
          <w:t>24</w:t>
        </w:r>
        <w:r>
          <w:rPr>
            <w:noProof/>
            <w:webHidden/>
          </w:rPr>
          <w:fldChar w:fldCharType="end"/>
        </w:r>
      </w:hyperlink>
    </w:p>
    <w:p w14:paraId="77233C73" w14:textId="40635592" w:rsidR="00780079" w:rsidRDefault="00780079">
      <w:pPr>
        <w:pStyle w:val="TableofFigures"/>
        <w:tabs>
          <w:tab w:val="right" w:leader="dot" w:pos="9350"/>
        </w:tabs>
        <w:rPr>
          <w:rFonts w:eastAsiaTheme="minorEastAsia"/>
          <w:noProof/>
          <w:sz w:val="22"/>
          <w:lang w:eastAsia="ja-JP"/>
        </w:rPr>
      </w:pPr>
      <w:hyperlink w:anchor="_Toc67090685" w:history="1">
        <w:r w:rsidRPr="005A36F0">
          <w:rPr>
            <w:rStyle w:val="Hyperlink"/>
            <w:noProof/>
          </w:rPr>
          <w:t>Figure 4.6 – Example “Do Not Trash” icon.</w:t>
        </w:r>
        <w:r>
          <w:rPr>
            <w:noProof/>
            <w:webHidden/>
          </w:rPr>
          <w:tab/>
        </w:r>
        <w:r>
          <w:rPr>
            <w:noProof/>
            <w:webHidden/>
          </w:rPr>
          <w:fldChar w:fldCharType="begin"/>
        </w:r>
        <w:r>
          <w:rPr>
            <w:noProof/>
            <w:webHidden/>
          </w:rPr>
          <w:instrText xml:space="preserve"> PAGEREF _Toc67090685 \h </w:instrText>
        </w:r>
        <w:r>
          <w:rPr>
            <w:noProof/>
            <w:webHidden/>
          </w:rPr>
        </w:r>
        <w:r>
          <w:rPr>
            <w:noProof/>
            <w:webHidden/>
          </w:rPr>
          <w:fldChar w:fldCharType="separate"/>
        </w:r>
        <w:r>
          <w:rPr>
            <w:noProof/>
            <w:webHidden/>
          </w:rPr>
          <w:t>24</w:t>
        </w:r>
        <w:r>
          <w:rPr>
            <w:noProof/>
            <w:webHidden/>
          </w:rPr>
          <w:fldChar w:fldCharType="end"/>
        </w:r>
      </w:hyperlink>
    </w:p>
    <w:p w14:paraId="1DD30BE1" w14:textId="3C2C61F3" w:rsidR="00780079" w:rsidRDefault="00780079">
      <w:pPr>
        <w:pStyle w:val="TableofFigures"/>
        <w:tabs>
          <w:tab w:val="right" w:leader="dot" w:pos="9350"/>
        </w:tabs>
        <w:rPr>
          <w:rFonts w:eastAsiaTheme="minorEastAsia"/>
          <w:noProof/>
          <w:sz w:val="22"/>
          <w:lang w:eastAsia="ja-JP"/>
        </w:rPr>
      </w:pPr>
      <w:hyperlink w:anchor="_Toc67090686" w:history="1">
        <w:r w:rsidRPr="005A36F0">
          <w:rPr>
            <w:rStyle w:val="Hyperlink"/>
            <w:noProof/>
          </w:rPr>
          <w:t>Figure 8. Phase 1 - Development</w:t>
        </w:r>
        <w:r>
          <w:rPr>
            <w:noProof/>
            <w:webHidden/>
          </w:rPr>
          <w:tab/>
        </w:r>
        <w:r>
          <w:rPr>
            <w:noProof/>
            <w:webHidden/>
          </w:rPr>
          <w:fldChar w:fldCharType="begin"/>
        </w:r>
        <w:r>
          <w:rPr>
            <w:noProof/>
            <w:webHidden/>
          </w:rPr>
          <w:instrText xml:space="preserve"> PAGEREF _Toc67090686 \h </w:instrText>
        </w:r>
        <w:r>
          <w:rPr>
            <w:noProof/>
            <w:webHidden/>
          </w:rPr>
        </w:r>
        <w:r>
          <w:rPr>
            <w:noProof/>
            <w:webHidden/>
          </w:rPr>
          <w:fldChar w:fldCharType="separate"/>
        </w:r>
        <w:r>
          <w:rPr>
            <w:noProof/>
            <w:webHidden/>
          </w:rPr>
          <w:t>31</w:t>
        </w:r>
        <w:r>
          <w:rPr>
            <w:noProof/>
            <w:webHidden/>
          </w:rPr>
          <w:fldChar w:fldCharType="end"/>
        </w:r>
      </w:hyperlink>
    </w:p>
    <w:p w14:paraId="447B7335" w14:textId="628BC672" w:rsidR="00780079" w:rsidRDefault="00780079">
      <w:pPr>
        <w:pStyle w:val="TableofFigures"/>
        <w:tabs>
          <w:tab w:val="right" w:leader="dot" w:pos="9350"/>
        </w:tabs>
        <w:rPr>
          <w:rFonts w:eastAsiaTheme="minorEastAsia"/>
          <w:noProof/>
          <w:sz w:val="22"/>
          <w:lang w:eastAsia="ja-JP"/>
        </w:rPr>
      </w:pPr>
      <w:hyperlink w:anchor="_Toc67090687" w:history="1">
        <w:r w:rsidRPr="005A36F0">
          <w:rPr>
            <w:rStyle w:val="Hyperlink"/>
            <w:noProof/>
          </w:rPr>
          <w:t>Figure 9. Phase 4 - Goal Evaluation</w:t>
        </w:r>
        <w:r>
          <w:rPr>
            <w:noProof/>
            <w:webHidden/>
          </w:rPr>
          <w:tab/>
        </w:r>
        <w:r>
          <w:rPr>
            <w:noProof/>
            <w:webHidden/>
          </w:rPr>
          <w:fldChar w:fldCharType="begin"/>
        </w:r>
        <w:r>
          <w:rPr>
            <w:noProof/>
            <w:webHidden/>
          </w:rPr>
          <w:instrText xml:space="preserve"> PAGEREF _Toc67090687 \h </w:instrText>
        </w:r>
        <w:r>
          <w:rPr>
            <w:noProof/>
            <w:webHidden/>
          </w:rPr>
        </w:r>
        <w:r>
          <w:rPr>
            <w:noProof/>
            <w:webHidden/>
          </w:rPr>
          <w:fldChar w:fldCharType="separate"/>
        </w:r>
        <w:r>
          <w:rPr>
            <w:noProof/>
            <w:webHidden/>
          </w:rPr>
          <w:t>32</w:t>
        </w:r>
        <w:r>
          <w:rPr>
            <w:noProof/>
            <w:webHidden/>
          </w:rPr>
          <w:fldChar w:fldCharType="end"/>
        </w:r>
      </w:hyperlink>
    </w:p>
    <w:p w14:paraId="4EFF8222" w14:textId="4A16AF4F" w:rsidR="00780079" w:rsidRDefault="00780079">
      <w:pPr>
        <w:pStyle w:val="TableofFigures"/>
        <w:tabs>
          <w:tab w:val="right" w:leader="dot" w:pos="9350"/>
        </w:tabs>
        <w:rPr>
          <w:rFonts w:eastAsiaTheme="minorEastAsia"/>
          <w:noProof/>
          <w:sz w:val="22"/>
          <w:lang w:eastAsia="ja-JP"/>
        </w:rPr>
      </w:pPr>
      <w:hyperlink w:anchor="_Toc67090688" w:history="1">
        <w:r w:rsidRPr="005A36F0">
          <w:rPr>
            <w:rStyle w:val="Hyperlink"/>
            <w:noProof/>
          </w:rPr>
          <w:t>Figure 10. Overall proposed budget</w:t>
        </w:r>
        <w:r>
          <w:rPr>
            <w:noProof/>
            <w:webHidden/>
          </w:rPr>
          <w:tab/>
        </w:r>
        <w:r>
          <w:rPr>
            <w:noProof/>
            <w:webHidden/>
          </w:rPr>
          <w:fldChar w:fldCharType="begin"/>
        </w:r>
        <w:r>
          <w:rPr>
            <w:noProof/>
            <w:webHidden/>
          </w:rPr>
          <w:instrText xml:space="preserve"> PAGEREF _Toc67090688 \h </w:instrText>
        </w:r>
        <w:r>
          <w:rPr>
            <w:noProof/>
            <w:webHidden/>
          </w:rPr>
        </w:r>
        <w:r>
          <w:rPr>
            <w:noProof/>
            <w:webHidden/>
          </w:rPr>
          <w:fldChar w:fldCharType="separate"/>
        </w:r>
        <w:r>
          <w:rPr>
            <w:noProof/>
            <w:webHidden/>
          </w:rPr>
          <w:t>33</w:t>
        </w:r>
        <w:r>
          <w:rPr>
            <w:noProof/>
            <w:webHidden/>
          </w:rPr>
          <w:fldChar w:fldCharType="end"/>
        </w:r>
      </w:hyperlink>
    </w:p>
    <w:p w14:paraId="3B302FF0" w14:textId="447A926A" w:rsidR="00780079" w:rsidRDefault="00780079">
      <w:pPr>
        <w:pStyle w:val="TableofFigures"/>
        <w:tabs>
          <w:tab w:val="right" w:leader="dot" w:pos="9350"/>
        </w:tabs>
        <w:rPr>
          <w:rFonts w:eastAsiaTheme="minorEastAsia"/>
          <w:noProof/>
          <w:sz w:val="22"/>
          <w:lang w:eastAsia="ja-JP"/>
        </w:rPr>
      </w:pPr>
      <w:hyperlink w:anchor="_Toc67090689" w:history="1">
        <w:r w:rsidRPr="005A36F0">
          <w:rPr>
            <w:rStyle w:val="Hyperlink"/>
            <w:noProof/>
          </w:rPr>
          <w:t>Figure 11. Unit 1 proposed budget</w:t>
        </w:r>
        <w:r>
          <w:rPr>
            <w:noProof/>
            <w:webHidden/>
          </w:rPr>
          <w:tab/>
        </w:r>
        <w:r>
          <w:rPr>
            <w:noProof/>
            <w:webHidden/>
          </w:rPr>
          <w:fldChar w:fldCharType="begin"/>
        </w:r>
        <w:r>
          <w:rPr>
            <w:noProof/>
            <w:webHidden/>
          </w:rPr>
          <w:instrText xml:space="preserve"> PAGEREF _Toc67090689 \h </w:instrText>
        </w:r>
        <w:r>
          <w:rPr>
            <w:noProof/>
            <w:webHidden/>
          </w:rPr>
        </w:r>
        <w:r>
          <w:rPr>
            <w:noProof/>
            <w:webHidden/>
          </w:rPr>
          <w:fldChar w:fldCharType="separate"/>
        </w:r>
        <w:r>
          <w:rPr>
            <w:noProof/>
            <w:webHidden/>
          </w:rPr>
          <w:t>33</w:t>
        </w:r>
        <w:r>
          <w:rPr>
            <w:noProof/>
            <w:webHidden/>
          </w:rPr>
          <w:fldChar w:fldCharType="end"/>
        </w:r>
      </w:hyperlink>
    </w:p>
    <w:p w14:paraId="42ABDF02" w14:textId="407A9AB1" w:rsidR="00780079" w:rsidRDefault="00780079">
      <w:pPr>
        <w:pStyle w:val="TableofFigures"/>
        <w:tabs>
          <w:tab w:val="right" w:leader="dot" w:pos="9350"/>
        </w:tabs>
        <w:rPr>
          <w:rFonts w:eastAsiaTheme="minorEastAsia"/>
          <w:noProof/>
          <w:sz w:val="22"/>
          <w:lang w:eastAsia="ja-JP"/>
        </w:rPr>
      </w:pPr>
      <w:hyperlink w:anchor="_Toc67090690" w:history="1">
        <w:r w:rsidRPr="005A36F0">
          <w:rPr>
            <w:rStyle w:val="Hyperlink"/>
            <w:noProof/>
          </w:rPr>
          <w:t>Figure 12. Unit 2 proposed budget</w:t>
        </w:r>
        <w:r>
          <w:rPr>
            <w:noProof/>
            <w:webHidden/>
          </w:rPr>
          <w:tab/>
        </w:r>
        <w:r>
          <w:rPr>
            <w:noProof/>
            <w:webHidden/>
          </w:rPr>
          <w:fldChar w:fldCharType="begin"/>
        </w:r>
        <w:r>
          <w:rPr>
            <w:noProof/>
            <w:webHidden/>
          </w:rPr>
          <w:instrText xml:space="preserve"> PAGEREF _Toc67090690 \h </w:instrText>
        </w:r>
        <w:r>
          <w:rPr>
            <w:noProof/>
            <w:webHidden/>
          </w:rPr>
        </w:r>
        <w:r>
          <w:rPr>
            <w:noProof/>
            <w:webHidden/>
          </w:rPr>
          <w:fldChar w:fldCharType="separate"/>
        </w:r>
        <w:r>
          <w:rPr>
            <w:noProof/>
            <w:webHidden/>
          </w:rPr>
          <w:t>34</w:t>
        </w:r>
        <w:r>
          <w:rPr>
            <w:noProof/>
            <w:webHidden/>
          </w:rPr>
          <w:fldChar w:fldCharType="end"/>
        </w:r>
      </w:hyperlink>
    </w:p>
    <w:p w14:paraId="56971AE1" w14:textId="31746372" w:rsidR="00780079" w:rsidRDefault="00780079">
      <w:pPr>
        <w:pStyle w:val="TableofFigures"/>
        <w:tabs>
          <w:tab w:val="right" w:leader="dot" w:pos="9350"/>
        </w:tabs>
        <w:rPr>
          <w:rFonts w:eastAsiaTheme="minorEastAsia"/>
          <w:noProof/>
          <w:sz w:val="22"/>
          <w:lang w:eastAsia="ja-JP"/>
        </w:rPr>
      </w:pPr>
      <w:hyperlink w:anchor="_Toc67090691" w:history="1">
        <w:r w:rsidRPr="005A36F0">
          <w:rPr>
            <w:rStyle w:val="Hyperlink"/>
            <w:noProof/>
          </w:rPr>
          <w:t>Figure 13. Contingency proposed budget</w:t>
        </w:r>
        <w:r>
          <w:rPr>
            <w:noProof/>
            <w:webHidden/>
          </w:rPr>
          <w:tab/>
        </w:r>
        <w:r>
          <w:rPr>
            <w:noProof/>
            <w:webHidden/>
          </w:rPr>
          <w:fldChar w:fldCharType="begin"/>
        </w:r>
        <w:r>
          <w:rPr>
            <w:noProof/>
            <w:webHidden/>
          </w:rPr>
          <w:instrText xml:space="preserve"> PAGEREF _Toc67090691 \h </w:instrText>
        </w:r>
        <w:r>
          <w:rPr>
            <w:noProof/>
            <w:webHidden/>
          </w:rPr>
        </w:r>
        <w:r>
          <w:rPr>
            <w:noProof/>
            <w:webHidden/>
          </w:rPr>
          <w:fldChar w:fldCharType="separate"/>
        </w:r>
        <w:r>
          <w:rPr>
            <w:noProof/>
            <w:webHidden/>
          </w:rPr>
          <w:t>34</w:t>
        </w:r>
        <w:r>
          <w:rPr>
            <w:noProof/>
            <w:webHidden/>
          </w:rPr>
          <w:fldChar w:fldCharType="end"/>
        </w:r>
      </w:hyperlink>
    </w:p>
    <w:p w14:paraId="22EB0D94" w14:textId="7DEF0AB1" w:rsidR="004A1CD5" w:rsidRDefault="00982632">
      <w:pPr>
        <w:rPr>
          <w:b/>
          <w:bCs/>
          <w:noProof/>
        </w:rPr>
      </w:pPr>
      <w:r>
        <w:rPr>
          <w:b/>
          <w:bCs/>
          <w:noProof/>
        </w:rPr>
        <w:fldChar w:fldCharType="end"/>
      </w:r>
    </w:p>
    <w:p w14:paraId="2E749D51" w14:textId="77777777" w:rsidR="004A1CD5" w:rsidRDefault="004A1CD5">
      <w:pPr>
        <w:sectPr w:rsidR="004A1CD5" w:rsidSect="00B84234">
          <w:headerReference w:type="default" r:id="rId12"/>
          <w:footerReference w:type="default" r:id="rId13"/>
          <w:pgSz w:w="12240" w:h="15840"/>
          <w:pgMar w:top="1440" w:right="1440" w:bottom="1440" w:left="1440" w:header="720" w:footer="720" w:gutter="0"/>
          <w:pgNumType w:fmt="lowerRoman" w:start="1"/>
          <w:cols w:space="720"/>
          <w:docGrid w:linePitch="360"/>
        </w:sectPr>
      </w:pPr>
    </w:p>
    <w:p w14:paraId="4AC3E8E5" w14:textId="77777777" w:rsidR="00A81EF8" w:rsidRDefault="00E52386" w:rsidP="00412DC2">
      <w:pPr>
        <w:pStyle w:val="TOCHeading"/>
      </w:pPr>
      <w:r>
        <w:lastRenderedPageBreak/>
        <w:t xml:space="preserve">List </w:t>
      </w:r>
      <w:r w:rsidR="00A81EF8">
        <w:t>of Tables</w:t>
      </w:r>
    </w:p>
    <w:p w14:paraId="3DE01F92" w14:textId="21313F25" w:rsidR="00A00DE2" w:rsidRDefault="00C41980">
      <w:pPr>
        <w:pStyle w:val="TableofFigures"/>
        <w:tabs>
          <w:tab w:val="right" w:leader="dot" w:pos="9350"/>
        </w:tabs>
        <w:rPr>
          <w:rFonts w:eastAsiaTheme="minorEastAsia"/>
          <w:noProof/>
          <w:sz w:val="22"/>
          <w:lang w:eastAsia="ja-JP"/>
        </w:rPr>
      </w:pPr>
      <w:r>
        <w:fldChar w:fldCharType="begin"/>
      </w:r>
      <w:r>
        <w:instrText xml:space="preserve"> TOC \h \z \c "Table" </w:instrText>
      </w:r>
      <w:r>
        <w:fldChar w:fldCharType="separate"/>
      </w:r>
      <w:hyperlink w:anchor="_Toc67090395" w:history="1">
        <w:r w:rsidR="00A00DE2" w:rsidRPr="00C54C57">
          <w:rPr>
            <w:rStyle w:val="Hyperlink"/>
            <w:noProof/>
          </w:rPr>
          <w:t>Table 2.1 – Group member assignments: unit assemblies.</w:t>
        </w:r>
        <w:r w:rsidR="00A00DE2">
          <w:rPr>
            <w:noProof/>
            <w:webHidden/>
          </w:rPr>
          <w:tab/>
        </w:r>
        <w:r w:rsidR="00A00DE2">
          <w:rPr>
            <w:noProof/>
            <w:webHidden/>
          </w:rPr>
          <w:fldChar w:fldCharType="begin"/>
        </w:r>
        <w:r w:rsidR="00A00DE2">
          <w:rPr>
            <w:noProof/>
            <w:webHidden/>
          </w:rPr>
          <w:instrText xml:space="preserve"> PAGEREF _Toc67090395 \h </w:instrText>
        </w:r>
        <w:r w:rsidR="00A00DE2">
          <w:rPr>
            <w:noProof/>
            <w:webHidden/>
          </w:rPr>
        </w:r>
        <w:r w:rsidR="00A00DE2">
          <w:rPr>
            <w:noProof/>
            <w:webHidden/>
          </w:rPr>
          <w:fldChar w:fldCharType="separate"/>
        </w:r>
        <w:r w:rsidR="00A00DE2">
          <w:rPr>
            <w:noProof/>
            <w:webHidden/>
          </w:rPr>
          <w:t>12</w:t>
        </w:r>
        <w:r w:rsidR="00A00DE2">
          <w:rPr>
            <w:noProof/>
            <w:webHidden/>
          </w:rPr>
          <w:fldChar w:fldCharType="end"/>
        </w:r>
      </w:hyperlink>
    </w:p>
    <w:p w14:paraId="5A27EC32" w14:textId="448DB66B" w:rsidR="00A00DE2" w:rsidRDefault="00A00DE2">
      <w:pPr>
        <w:pStyle w:val="TableofFigures"/>
        <w:tabs>
          <w:tab w:val="right" w:leader="dot" w:pos="9350"/>
        </w:tabs>
        <w:rPr>
          <w:rFonts w:eastAsiaTheme="minorEastAsia"/>
          <w:noProof/>
          <w:sz w:val="22"/>
          <w:lang w:eastAsia="ja-JP"/>
        </w:rPr>
      </w:pPr>
      <w:hyperlink w:anchor="_Toc67090396" w:history="1">
        <w:r w:rsidRPr="00C54C57">
          <w:rPr>
            <w:rStyle w:val="Hyperlink"/>
            <w:noProof/>
          </w:rPr>
          <w:t>Table 2.2 – Group member assignments: software elements.</w:t>
        </w:r>
        <w:r>
          <w:rPr>
            <w:noProof/>
            <w:webHidden/>
          </w:rPr>
          <w:tab/>
        </w:r>
        <w:r>
          <w:rPr>
            <w:noProof/>
            <w:webHidden/>
          </w:rPr>
          <w:fldChar w:fldCharType="begin"/>
        </w:r>
        <w:r>
          <w:rPr>
            <w:noProof/>
            <w:webHidden/>
          </w:rPr>
          <w:instrText xml:space="preserve"> PAGEREF _Toc67090396 \h </w:instrText>
        </w:r>
        <w:r>
          <w:rPr>
            <w:noProof/>
            <w:webHidden/>
          </w:rPr>
        </w:r>
        <w:r>
          <w:rPr>
            <w:noProof/>
            <w:webHidden/>
          </w:rPr>
          <w:fldChar w:fldCharType="separate"/>
        </w:r>
        <w:r>
          <w:rPr>
            <w:noProof/>
            <w:webHidden/>
          </w:rPr>
          <w:t>12</w:t>
        </w:r>
        <w:r>
          <w:rPr>
            <w:noProof/>
            <w:webHidden/>
          </w:rPr>
          <w:fldChar w:fldCharType="end"/>
        </w:r>
      </w:hyperlink>
    </w:p>
    <w:p w14:paraId="489D10EE" w14:textId="3259F971" w:rsidR="00A00DE2" w:rsidRDefault="00A00DE2">
      <w:pPr>
        <w:pStyle w:val="TableofFigures"/>
        <w:tabs>
          <w:tab w:val="right" w:leader="dot" w:pos="9350"/>
        </w:tabs>
        <w:rPr>
          <w:rFonts w:eastAsiaTheme="minorEastAsia"/>
          <w:noProof/>
          <w:sz w:val="22"/>
          <w:lang w:eastAsia="ja-JP"/>
        </w:rPr>
      </w:pPr>
      <w:hyperlink w:anchor="_Toc67090397" w:history="1">
        <w:r w:rsidRPr="00C54C57">
          <w:rPr>
            <w:rStyle w:val="Hyperlink"/>
            <w:noProof/>
          </w:rPr>
          <w:t>Table 3. Performance requirements for the power supply regulation to assemblies</w:t>
        </w:r>
        <w:r>
          <w:rPr>
            <w:noProof/>
            <w:webHidden/>
          </w:rPr>
          <w:tab/>
        </w:r>
        <w:r>
          <w:rPr>
            <w:noProof/>
            <w:webHidden/>
          </w:rPr>
          <w:fldChar w:fldCharType="begin"/>
        </w:r>
        <w:r>
          <w:rPr>
            <w:noProof/>
            <w:webHidden/>
          </w:rPr>
          <w:instrText xml:space="preserve"> PAGEREF _Toc67090397 \h </w:instrText>
        </w:r>
        <w:r>
          <w:rPr>
            <w:noProof/>
            <w:webHidden/>
          </w:rPr>
        </w:r>
        <w:r>
          <w:rPr>
            <w:noProof/>
            <w:webHidden/>
          </w:rPr>
          <w:fldChar w:fldCharType="separate"/>
        </w:r>
        <w:r>
          <w:rPr>
            <w:noProof/>
            <w:webHidden/>
          </w:rPr>
          <w:t>15</w:t>
        </w:r>
        <w:r>
          <w:rPr>
            <w:noProof/>
            <w:webHidden/>
          </w:rPr>
          <w:fldChar w:fldCharType="end"/>
        </w:r>
      </w:hyperlink>
    </w:p>
    <w:p w14:paraId="4C9F6156" w14:textId="18715544" w:rsidR="00A00DE2" w:rsidRDefault="00A00DE2">
      <w:pPr>
        <w:pStyle w:val="TableofFigures"/>
        <w:tabs>
          <w:tab w:val="right" w:leader="dot" w:pos="9350"/>
        </w:tabs>
        <w:rPr>
          <w:rFonts w:eastAsiaTheme="minorEastAsia"/>
          <w:noProof/>
          <w:sz w:val="22"/>
          <w:lang w:eastAsia="ja-JP"/>
        </w:rPr>
      </w:pPr>
      <w:hyperlink w:anchor="_Toc67090398" w:history="1">
        <w:r w:rsidRPr="00C54C57">
          <w:rPr>
            <w:rStyle w:val="Hyperlink"/>
            <w:noProof/>
          </w:rPr>
          <w:t>Table 4. Performance specifications for the LED control functionality</w:t>
        </w:r>
        <w:r>
          <w:rPr>
            <w:noProof/>
            <w:webHidden/>
          </w:rPr>
          <w:tab/>
        </w:r>
        <w:r>
          <w:rPr>
            <w:noProof/>
            <w:webHidden/>
          </w:rPr>
          <w:fldChar w:fldCharType="begin"/>
        </w:r>
        <w:r>
          <w:rPr>
            <w:noProof/>
            <w:webHidden/>
          </w:rPr>
          <w:instrText xml:space="preserve"> PAGEREF _Toc67090398 \h </w:instrText>
        </w:r>
        <w:r>
          <w:rPr>
            <w:noProof/>
            <w:webHidden/>
          </w:rPr>
        </w:r>
        <w:r>
          <w:rPr>
            <w:noProof/>
            <w:webHidden/>
          </w:rPr>
          <w:fldChar w:fldCharType="separate"/>
        </w:r>
        <w:r>
          <w:rPr>
            <w:noProof/>
            <w:webHidden/>
          </w:rPr>
          <w:t>16</w:t>
        </w:r>
        <w:r>
          <w:rPr>
            <w:noProof/>
            <w:webHidden/>
          </w:rPr>
          <w:fldChar w:fldCharType="end"/>
        </w:r>
      </w:hyperlink>
    </w:p>
    <w:p w14:paraId="19660925" w14:textId="046B9AA6" w:rsidR="00A00DE2" w:rsidRDefault="00A00DE2">
      <w:pPr>
        <w:pStyle w:val="TableofFigures"/>
        <w:tabs>
          <w:tab w:val="right" w:leader="dot" w:pos="9350"/>
        </w:tabs>
        <w:rPr>
          <w:rFonts w:eastAsiaTheme="minorEastAsia"/>
          <w:noProof/>
          <w:sz w:val="22"/>
          <w:lang w:eastAsia="ja-JP"/>
        </w:rPr>
      </w:pPr>
      <w:hyperlink w:anchor="_Toc67090399" w:history="1">
        <w:r w:rsidRPr="00C54C57">
          <w:rPr>
            <w:rStyle w:val="Hyperlink"/>
            <w:noProof/>
          </w:rPr>
          <w:t>Table 5. Performance requirements for music-driven brightness control function</w:t>
        </w:r>
        <w:r>
          <w:rPr>
            <w:noProof/>
            <w:webHidden/>
          </w:rPr>
          <w:tab/>
        </w:r>
        <w:r>
          <w:rPr>
            <w:noProof/>
            <w:webHidden/>
          </w:rPr>
          <w:fldChar w:fldCharType="begin"/>
        </w:r>
        <w:r>
          <w:rPr>
            <w:noProof/>
            <w:webHidden/>
          </w:rPr>
          <w:instrText xml:space="preserve"> PAGEREF _Toc67090399 \h </w:instrText>
        </w:r>
        <w:r>
          <w:rPr>
            <w:noProof/>
            <w:webHidden/>
          </w:rPr>
        </w:r>
        <w:r>
          <w:rPr>
            <w:noProof/>
            <w:webHidden/>
          </w:rPr>
          <w:fldChar w:fldCharType="separate"/>
        </w:r>
        <w:r>
          <w:rPr>
            <w:noProof/>
            <w:webHidden/>
          </w:rPr>
          <w:t>17</w:t>
        </w:r>
        <w:r>
          <w:rPr>
            <w:noProof/>
            <w:webHidden/>
          </w:rPr>
          <w:fldChar w:fldCharType="end"/>
        </w:r>
      </w:hyperlink>
    </w:p>
    <w:p w14:paraId="7A798F4E" w14:textId="36E812AE" w:rsidR="00A00DE2" w:rsidRDefault="00A00DE2">
      <w:pPr>
        <w:pStyle w:val="TableofFigures"/>
        <w:tabs>
          <w:tab w:val="right" w:leader="dot" w:pos="9350"/>
        </w:tabs>
        <w:rPr>
          <w:rFonts w:eastAsiaTheme="minorEastAsia"/>
          <w:noProof/>
          <w:sz w:val="22"/>
          <w:lang w:eastAsia="ja-JP"/>
        </w:rPr>
      </w:pPr>
      <w:hyperlink w:anchor="_Toc67090400" w:history="1">
        <w:r w:rsidRPr="00C54C57">
          <w:rPr>
            <w:rStyle w:val="Hyperlink"/>
            <w:noProof/>
          </w:rPr>
          <w:t>Table E.1 – Original Equipment Manufacturer (OEM) codes.</w:t>
        </w:r>
        <w:r>
          <w:rPr>
            <w:noProof/>
            <w:webHidden/>
          </w:rPr>
          <w:tab/>
        </w:r>
        <w:r>
          <w:rPr>
            <w:noProof/>
            <w:webHidden/>
          </w:rPr>
          <w:fldChar w:fldCharType="begin"/>
        </w:r>
        <w:r>
          <w:rPr>
            <w:noProof/>
            <w:webHidden/>
          </w:rPr>
          <w:instrText xml:space="preserve"> PAGEREF _Toc67090400 \h </w:instrText>
        </w:r>
        <w:r>
          <w:rPr>
            <w:noProof/>
            <w:webHidden/>
          </w:rPr>
        </w:r>
        <w:r>
          <w:rPr>
            <w:noProof/>
            <w:webHidden/>
          </w:rPr>
          <w:fldChar w:fldCharType="separate"/>
        </w:r>
        <w:r>
          <w:rPr>
            <w:noProof/>
            <w:webHidden/>
          </w:rPr>
          <w:t>38</w:t>
        </w:r>
        <w:r>
          <w:rPr>
            <w:noProof/>
            <w:webHidden/>
          </w:rPr>
          <w:fldChar w:fldCharType="end"/>
        </w:r>
      </w:hyperlink>
    </w:p>
    <w:p w14:paraId="247B8C63" w14:textId="3A9E1B63" w:rsidR="00A00DE2" w:rsidRDefault="00A00DE2">
      <w:pPr>
        <w:pStyle w:val="TableofFigures"/>
        <w:tabs>
          <w:tab w:val="right" w:leader="dot" w:pos="9350"/>
        </w:tabs>
        <w:rPr>
          <w:rFonts w:eastAsiaTheme="minorEastAsia"/>
          <w:noProof/>
          <w:sz w:val="22"/>
          <w:lang w:eastAsia="ja-JP"/>
        </w:rPr>
      </w:pPr>
      <w:hyperlink w:anchor="_Toc67090401" w:history="1">
        <w:r w:rsidRPr="00C54C57">
          <w:rPr>
            <w:rStyle w:val="Hyperlink"/>
            <w:noProof/>
          </w:rPr>
          <w:t>Table E.2 – Distributor codes.</w:t>
        </w:r>
        <w:r>
          <w:rPr>
            <w:noProof/>
            <w:webHidden/>
          </w:rPr>
          <w:tab/>
        </w:r>
        <w:r>
          <w:rPr>
            <w:noProof/>
            <w:webHidden/>
          </w:rPr>
          <w:fldChar w:fldCharType="begin"/>
        </w:r>
        <w:r>
          <w:rPr>
            <w:noProof/>
            <w:webHidden/>
          </w:rPr>
          <w:instrText xml:space="preserve"> PAGEREF _Toc67090401 \h </w:instrText>
        </w:r>
        <w:r>
          <w:rPr>
            <w:noProof/>
            <w:webHidden/>
          </w:rPr>
        </w:r>
        <w:r>
          <w:rPr>
            <w:noProof/>
            <w:webHidden/>
          </w:rPr>
          <w:fldChar w:fldCharType="separate"/>
        </w:r>
        <w:r>
          <w:rPr>
            <w:noProof/>
            <w:webHidden/>
          </w:rPr>
          <w:t>38</w:t>
        </w:r>
        <w:r>
          <w:rPr>
            <w:noProof/>
            <w:webHidden/>
          </w:rPr>
          <w:fldChar w:fldCharType="end"/>
        </w:r>
      </w:hyperlink>
    </w:p>
    <w:p w14:paraId="32C57EEB" w14:textId="01167E66" w:rsidR="00A00DE2" w:rsidRDefault="00A00DE2">
      <w:pPr>
        <w:pStyle w:val="TableofFigures"/>
        <w:tabs>
          <w:tab w:val="right" w:leader="dot" w:pos="9350"/>
        </w:tabs>
        <w:rPr>
          <w:rFonts w:eastAsiaTheme="minorEastAsia"/>
          <w:noProof/>
          <w:sz w:val="22"/>
          <w:lang w:eastAsia="ja-JP"/>
        </w:rPr>
      </w:pPr>
      <w:hyperlink w:anchor="_Toc67090402" w:history="1">
        <w:r w:rsidRPr="00C54C57">
          <w:rPr>
            <w:rStyle w:val="Hyperlink"/>
            <w:noProof/>
          </w:rPr>
          <w:t>Table E.3 – Project units.</w:t>
        </w:r>
        <w:r>
          <w:rPr>
            <w:noProof/>
            <w:webHidden/>
          </w:rPr>
          <w:tab/>
        </w:r>
        <w:r>
          <w:rPr>
            <w:noProof/>
            <w:webHidden/>
          </w:rPr>
          <w:fldChar w:fldCharType="begin"/>
        </w:r>
        <w:r>
          <w:rPr>
            <w:noProof/>
            <w:webHidden/>
          </w:rPr>
          <w:instrText xml:space="preserve"> PAGEREF _Toc67090402 \h </w:instrText>
        </w:r>
        <w:r>
          <w:rPr>
            <w:noProof/>
            <w:webHidden/>
          </w:rPr>
        </w:r>
        <w:r>
          <w:rPr>
            <w:noProof/>
            <w:webHidden/>
          </w:rPr>
          <w:fldChar w:fldCharType="separate"/>
        </w:r>
        <w:r>
          <w:rPr>
            <w:noProof/>
            <w:webHidden/>
          </w:rPr>
          <w:t>38</w:t>
        </w:r>
        <w:r>
          <w:rPr>
            <w:noProof/>
            <w:webHidden/>
          </w:rPr>
          <w:fldChar w:fldCharType="end"/>
        </w:r>
      </w:hyperlink>
    </w:p>
    <w:p w14:paraId="5DA2C5C0" w14:textId="451C45E4" w:rsidR="00A00DE2" w:rsidRDefault="00A00DE2">
      <w:pPr>
        <w:pStyle w:val="TableofFigures"/>
        <w:tabs>
          <w:tab w:val="right" w:leader="dot" w:pos="9350"/>
        </w:tabs>
        <w:rPr>
          <w:rFonts w:eastAsiaTheme="minorEastAsia"/>
          <w:noProof/>
          <w:sz w:val="22"/>
          <w:lang w:eastAsia="ja-JP"/>
        </w:rPr>
      </w:pPr>
      <w:hyperlink w:anchor="_Toc67090403" w:history="1">
        <w:r w:rsidRPr="00C54C57">
          <w:rPr>
            <w:rStyle w:val="Hyperlink"/>
            <w:noProof/>
          </w:rPr>
          <w:t>Table E.4 – Remote-controlled vehicle assemblies.</w:t>
        </w:r>
        <w:r>
          <w:rPr>
            <w:noProof/>
            <w:webHidden/>
          </w:rPr>
          <w:tab/>
        </w:r>
        <w:r>
          <w:rPr>
            <w:noProof/>
            <w:webHidden/>
          </w:rPr>
          <w:fldChar w:fldCharType="begin"/>
        </w:r>
        <w:r>
          <w:rPr>
            <w:noProof/>
            <w:webHidden/>
          </w:rPr>
          <w:instrText xml:space="preserve"> PAGEREF _Toc67090403 \h </w:instrText>
        </w:r>
        <w:r>
          <w:rPr>
            <w:noProof/>
            <w:webHidden/>
          </w:rPr>
        </w:r>
        <w:r>
          <w:rPr>
            <w:noProof/>
            <w:webHidden/>
          </w:rPr>
          <w:fldChar w:fldCharType="separate"/>
        </w:r>
        <w:r>
          <w:rPr>
            <w:noProof/>
            <w:webHidden/>
          </w:rPr>
          <w:t>39</w:t>
        </w:r>
        <w:r>
          <w:rPr>
            <w:noProof/>
            <w:webHidden/>
          </w:rPr>
          <w:fldChar w:fldCharType="end"/>
        </w:r>
      </w:hyperlink>
    </w:p>
    <w:p w14:paraId="4889426C" w14:textId="67EFF431" w:rsidR="00A00DE2" w:rsidRDefault="00A00DE2">
      <w:pPr>
        <w:pStyle w:val="TableofFigures"/>
        <w:tabs>
          <w:tab w:val="right" w:leader="dot" w:pos="9350"/>
        </w:tabs>
        <w:rPr>
          <w:rFonts w:eastAsiaTheme="minorEastAsia"/>
          <w:noProof/>
          <w:sz w:val="22"/>
          <w:lang w:eastAsia="ja-JP"/>
        </w:rPr>
      </w:pPr>
      <w:hyperlink w:anchor="_Toc67090404" w:history="1">
        <w:r w:rsidRPr="00C54C57">
          <w:rPr>
            <w:rStyle w:val="Hyperlink"/>
            <w:noProof/>
          </w:rPr>
          <w:t>Table E.5 – Remote-controlled vehicle parts list (example only; this list is not complete).</w:t>
        </w:r>
        <w:r>
          <w:rPr>
            <w:noProof/>
            <w:webHidden/>
          </w:rPr>
          <w:tab/>
        </w:r>
        <w:r>
          <w:rPr>
            <w:noProof/>
            <w:webHidden/>
          </w:rPr>
          <w:fldChar w:fldCharType="begin"/>
        </w:r>
        <w:r>
          <w:rPr>
            <w:noProof/>
            <w:webHidden/>
          </w:rPr>
          <w:instrText xml:space="preserve"> PAGEREF _Toc67090404 \h </w:instrText>
        </w:r>
        <w:r>
          <w:rPr>
            <w:noProof/>
            <w:webHidden/>
          </w:rPr>
        </w:r>
        <w:r>
          <w:rPr>
            <w:noProof/>
            <w:webHidden/>
          </w:rPr>
          <w:fldChar w:fldCharType="separate"/>
        </w:r>
        <w:r>
          <w:rPr>
            <w:noProof/>
            <w:webHidden/>
          </w:rPr>
          <w:t>39</w:t>
        </w:r>
        <w:r>
          <w:rPr>
            <w:noProof/>
            <w:webHidden/>
          </w:rPr>
          <w:fldChar w:fldCharType="end"/>
        </w:r>
      </w:hyperlink>
    </w:p>
    <w:p w14:paraId="54C603BF" w14:textId="35088637" w:rsidR="00A00DE2" w:rsidRDefault="00A00DE2">
      <w:pPr>
        <w:pStyle w:val="TableofFigures"/>
        <w:tabs>
          <w:tab w:val="right" w:leader="dot" w:pos="9350"/>
        </w:tabs>
        <w:rPr>
          <w:rFonts w:eastAsiaTheme="minorEastAsia"/>
          <w:noProof/>
          <w:sz w:val="22"/>
          <w:lang w:eastAsia="ja-JP"/>
        </w:rPr>
      </w:pPr>
      <w:hyperlink w:anchor="_Toc67090405" w:history="1">
        <w:r w:rsidRPr="00C54C57">
          <w:rPr>
            <w:rStyle w:val="Hyperlink"/>
            <w:noProof/>
          </w:rPr>
          <w:t>Table E.6 – Base station assemblies.</w:t>
        </w:r>
        <w:r>
          <w:rPr>
            <w:noProof/>
            <w:webHidden/>
          </w:rPr>
          <w:tab/>
        </w:r>
        <w:r>
          <w:rPr>
            <w:noProof/>
            <w:webHidden/>
          </w:rPr>
          <w:fldChar w:fldCharType="begin"/>
        </w:r>
        <w:r>
          <w:rPr>
            <w:noProof/>
            <w:webHidden/>
          </w:rPr>
          <w:instrText xml:space="preserve"> PAGEREF _Toc67090405 \h </w:instrText>
        </w:r>
        <w:r>
          <w:rPr>
            <w:noProof/>
            <w:webHidden/>
          </w:rPr>
        </w:r>
        <w:r>
          <w:rPr>
            <w:noProof/>
            <w:webHidden/>
          </w:rPr>
          <w:fldChar w:fldCharType="separate"/>
        </w:r>
        <w:r>
          <w:rPr>
            <w:noProof/>
            <w:webHidden/>
          </w:rPr>
          <w:t>39</w:t>
        </w:r>
        <w:r>
          <w:rPr>
            <w:noProof/>
            <w:webHidden/>
          </w:rPr>
          <w:fldChar w:fldCharType="end"/>
        </w:r>
      </w:hyperlink>
    </w:p>
    <w:p w14:paraId="4B8AA069" w14:textId="217D85CB" w:rsidR="00A00DE2" w:rsidRDefault="00A00DE2">
      <w:pPr>
        <w:pStyle w:val="TableofFigures"/>
        <w:tabs>
          <w:tab w:val="right" w:leader="dot" w:pos="9350"/>
        </w:tabs>
        <w:rPr>
          <w:rFonts w:eastAsiaTheme="minorEastAsia"/>
          <w:noProof/>
          <w:sz w:val="22"/>
          <w:lang w:eastAsia="ja-JP"/>
        </w:rPr>
      </w:pPr>
      <w:hyperlink w:anchor="_Toc67090406" w:history="1">
        <w:r w:rsidRPr="00C54C57">
          <w:rPr>
            <w:rStyle w:val="Hyperlink"/>
            <w:noProof/>
          </w:rPr>
          <w:t>Table E.7 – Base station parts list (example only; this list is not complete).</w:t>
        </w:r>
        <w:r>
          <w:rPr>
            <w:noProof/>
            <w:webHidden/>
          </w:rPr>
          <w:tab/>
        </w:r>
        <w:r>
          <w:rPr>
            <w:noProof/>
            <w:webHidden/>
          </w:rPr>
          <w:fldChar w:fldCharType="begin"/>
        </w:r>
        <w:r>
          <w:rPr>
            <w:noProof/>
            <w:webHidden/>
          </w:rPr>
          <w:instrText xml:space="preserve"> PAGEREF _Toc67090406 \h </w:instrText>
        </w:r>
        <w:r>
          <w:rPr>
            <w:noProof/>
            <w:webHidden/>
          </w:rPr>
        </w:r>
        <w:r>
          <w:rPr>
            <w:noProof/>
            <w:webHidden/>
          </w:rPr>
          <w:fldChar w:fldCharType="separate"/>
        </w:r>
        <w:r>
          <w:rPr>
            <w:noProof/>
            <w:webHidden/>
          </w:rPr>
          <w:t>39</w:t>
        </w:r>
        <w:r>
          <w:rPr>
            <w:noProof/>
            <w:webHidden/>
          </w:rPr>
          <w:fldChar w:fldCharType="end"/>
        </w:r>
      </w:hyperlink>
    </w:p>
    <w:p w14:paraId="60FEB7F7" w14:textId="77777777" w:rsidR="00F6086E" w:rsidRDefault="00C41980">
      <w:pPr>
        <w:sectPr w:rsidR="00F6086E" w:rsidSect="00031061">
          <w:pgSz w:w="12240" w:h="15840"/>
          <w:pgMar w:top="1440" w:right="1440" w:bottom="1440" w:left="1440" w:header="720" w:footer="720" w:gutter="0"/>
          <w:pgNumType w:fmt="lowerRoman"/>
          <w:cols w:space="720"/>
          <w:docGrid w:linePitch="360"/>
        </w:sectPr>
      </w:pPr>
      <w:r>
        <w:fldChar w:fldCharType="end"/>
      </w:r>
    </w:p>
    <w:p w14:paraId="32CACDB1" w14:textId="77777777" w:rsidR="00B92358" w:rsidRDefault="00B92358" w:rsidP="00B92358">
      <w:pPr>
        <w:pStyle w:val="TOCHeading"/>
      </w:pPr>
      <w:r>
        <w:lastRenderedPageBreak/>
        <w:t>List of Equations</w:t>
      </w:r>
    </w:p>
    <w:p w14:paraId="0B9193F9" w14:textId="0983ACC6" w:rsidR="00F6086E" w:rsidRDefault="00B92358">
      <w:pPr>
        <w:pStyle w:val="TableofFigures"/>
        <w:tabs>
          <w:tab w:val="right" w:leader="dot" w:pos="9350"/>
        </w:tabs>
        <w:rPr>
          <w:rFonts w:eastAsiaTheme="minorEastAsia"/>
          <w:noProof/>
          <w:sz w:val="22"/>
          <w:lang w:eastAsia="ja-JP"/>
        </w:rPr>
      </w:pPr>
      <w:r>
        <w:rPr>
          <w:b/>
          <w:bCs/>
          <w:noProof/>
        </w:rPr>
        <w:fldChar w:fldCharType="begin"/>
      </w:r>
      <w:r>
        <w:rPr>
          <w:b/>
          <w:bCs/>
          <w:noProof/>
        </w:rPr>
        <w:instrText xml:space="preserve"> TOC \h \z \c "Equation" </w:instrText>
      </w:r>
      <w:r>
        <w:rPr>
          <w:b/>
          <w:bCs/>
          <w:noProof/>
        </w:rPr>
        <w:fldChar w:fldCharType="separate"/>
      </w:r>
      <w:hyperlink w:anchor="_Toc67090369" w:history="1">
        <w:r w:rsidR="00F6086E" w:rsidRPr="008816FE">
          <w:rPr>
            <w:rStyle w:val="Hyperlink"/>
            <w:noProof/>
          </w:rPr>
          <w:t>Equation 1. Maximum feedback delay calculation</w:t>
        </w:r>
        <w:r w:rsidR="00F6086E">
          <w:rPr>
            <w:noProof/>
            <w:webHidden/>
          </w:rPr>
          <w:tab/>
        </w:r>
        <w:r w:rsidR="00F6086E">
          <w:rPr>
            <w:noProof/>
            <w:webHidden/>
          </w:rPr>
          <w:fldChar w:fldCharType="begin"/>
        </w:r>
        <w:r w:rsidR="00F6086E">
          <w:rPr>
            <w:noProof/>
            <w:webHidden/>
          </w:rPr>
          <w:instrText xml:space="preserve"> PAGEREF _Toc67090369 \h </w:instrText>
        </w:r>
        <w:r w:rsidR="00F6086E">
          <w:rPr>
            <w:noProof/>
            <w:webHidden/>
          </w:rPr>
        </w:r>
        <w:r w:rsidR="00F6086E">
          <w:rPr>
            <w:noProof/>
            <w:webHidden/>
          </w:rPr>
          <w:fldChar w:fldCharType="separate"/>
        </w:r>
        <w:r w:rsidR="00F6086E">
          <w:rPr>
            <w:noProof/>
            <w:webHidden/>
          </w:rPr>
          <w:t>17</w:t>
        </w:r>
        <w:r w:rsidR="00F6086E">
          <w:rPr>
            <w:noProof/>
            <w:webHidden/>
          </w:rPr>
          <w:fldChar w:fldCharType="end"/>
        </w:r>
      </w:hyperlink>
    </w:p>
    <w:p w14:paraId="2941CB94" w14:textId="6AE66217" w:rsidR="00B92358" w:rsidRDefault="00B92358" w:rsidP="00B92358">
      <w:r>
        <w:rPr>
          <w:b/>
          <w:bCs/>
          <w:noProof/>
        </w:rPr>
        <w:fldChar w:fldCharType="end"/>
      </w:r>
    </w:p>
    <w:p w14:paraId="59E9C28D" w14:textId="024830C6" w:rsidR="00035AE9" w:rsidRDefault="00035AE9" w:rsidP="0093630E">
      <w:pPr>
        <w:pStyle w:val="ChapterHeading1"/>
        <w:numPr>
          <w:ilvl w:val="0"/>
          <w:numId w:val="0"/>
        </w:numPr>
        <w:sectPr w:rsidR="00035AE9" w:rsidSect="00031061">
          <w:pgSz w:w="12240" w:h="15840"/>
          <w:pgMar w:top="1440" w:right="1440" w:bottom="1440" w:left="1440" w:header="720" w:footer="720" w:gutter="0"/>
          <w:pgNumType w:fmt="lowerRoman"/>
          <w:cols w:space="720"/>
          <w:docGrid w:linePitch="360"/>
        </w:sectPr>
      </w:pPr>
    </w:p>
    <w:p w14:paraId="4B953EA6" w14:textId="77777777" w:rsidR="0010678F" w:rsidRDefault="0010678F" w:rsidP="00035AE9">
      <w:pPr>
        <w:pStyle w:val="ChapterHeading1"/>
        <w:numPr>
          <w:ilvl w:val="0"/>
          <w:numId w:val="19"/>
        </w:numPr>
        <w:jc w:val="both"/>
      </w:pPr>
      <w:bookmarkStart w:id="4" w:name="_Toc67087349"/>
      <w:r>
        <w:lastRenderedPageBreak/>
        <w:t>Introduction</w:t>
      </w:r>
      <w:bookmarkEnd w:id="4"/>
    </w:p>
    <w:p w14:paraId="37914A69" w14:textId="77777777" w:rsidR="00CA0D07" w:rsidRPr="00CA0D07" w:rsidRDefault="005C18C5" w:rsidP="00CA0D07">
      <w:pPr>
        <w:pStyle w:val="Heading2"/>
      </w:pPr>
      <w:bookmarkStart w:id="5" w:name="_Toc67087350"/>
      <w:commentRangeStart w:id="6"/>
      <w:r>
        <w:t xml:space="preserve">Report </w:t>
      </w:r>
      <w:r w:rsidR="00E4096A">
        <w:t>Purpose</w:t>
      </w:r>
      <w:commentRangeEnd w:id="6"/>
      <w:r w:rsidR="00C86F80">
        <w:rPr>
          <w:rStyle w:val="CommentReference"/>
          <w:rFonts w:asciiTheme="minorHAnsi" w:eastAsiaTheme="minorHAnsi" w:hAnsiTheme="minorHAnsi" w:cstheme="minorBidi"/>
          <w:color w:val="auto"/>
        </w:rPr>
        <w:commentReference w:id="6"/>
      </w:r>
      <w:bookmarkEnd w:id="5"/>
    </w:p>
    <w:p w14:paraId="4ADA2E9F" w14:textId="5A780541" w:rsidR="005B4280" w:rsidRPr="005B4280" w:rsidRDefault="005B4280" w:rsidP="005B4280">
      <w:pPr>
        <w:pStyle w:val="Byline1"/>
      </w:pPr>
      <w:r>
        <w:t xml:space="preserve">By Matt </w:t>
      </w:r>
      <w:proofErr w:type="spellStart"/>
      <w:r>
        <w:t>Soehngen</w:t>
      </w:r>
      <w:proofErr w:type="spellEnd"/>
    </w:p>
    <w:p w14:paraId="4476501A" w14:textId="189DDF22" w:rsidR="00F75111" w:rsidRPr="00F75111" w:rsidRDefault="000A5EC0" w:rsidP="00F75111">
      <w:pPr>
        <w:pStyle w:val="ParagraphText"/>
      </w:pPr>
      <w:r>
        <w:t xml:space="preserve">The contents of this report </w:t>
      </w:r>
      <w:r w:rsidR="00283B8C">
        <w:t>cover</w:t>
      </w:r>
      <w:r w:rsidR="001E7B1A">
        <w:t xml:space="preserve"> </w:t>
      </w:r>
      <w:r w:rsidR="009E5A6C">
        <w:t xml:space="preserve">documentation which describes </w:t>
      </w:r>
      <w:r w:rsidR="00907490">
        <w:t xml:space="preserve">first </w:t>
      </w:r>
      <w:r w:rsidR="009E5A6C">
        <w:t>th</w:t>
      </w:r>
      <w:r w:rsidR="00283B8C">
        <w:t xml:space="preserve">e </w:t>
      </w:r>
      <w:r w:rsidR="00EB13E8">
        <w:t>project</w:t>
      </w:r>
      <w:r>
        <w:t xml:space="preserve"> </w:t>
      </w:r>
      <w:r w:rsidR="00A76CBA">
        <w:t>concept</w:t>
      </w:r>
      <w:r w:rsidR="00E845F3">
        <w:t xml:space="preserve">, </w:t>
      </w:r>
      <w:r w:rsidR="002C15F4">
        <w:t xml:space="preserve">engineering </w:t>
      </w:r>
      <w:r w:rsidR="00E845F3">
        <w:t>goal</w:t>
      </w:r>
      <w:r w:rsidR="002C15F4">
        <w:t>s,</w:t>
      </w:r>
      <w:r w:rsidR="00E845F3">
        <w:t xml:space="preserve"> and requirements</w:t>
      </w:r>
      <w:r w:rsidR="00907490">
        <w:t>. Next, an analysis of the projects theory of operation</w:t>
      </w:r>
      <w:r w:rsidR="00BE35F3">
        <w:t xml:space="preserve"> </w:t>
      </w:r>
      <w:r w:rsidR="00D9746C">
        <w:t xml:space="preserve">is given. Lastly, </w:t>
      </w:r>
      <w:r w:rsidR="004D586D">
        <w:t>an evaluation of the outcome</w:t>
      </w:r>
      <w:r w:rsidR="00832970">
        <w:t xml:space="preserve"> of the</w:t>
      </w:r>
      <w:r w:rsidR="00D9746C">
        <w:t xml:space="preserve"> </w:t>
      </w:r>
      <w:r w:rsidR="00367582">
        <w:t xml:space="preserve">project will be </w:t>
      </w:r>
      <w:r w:rsidR="00CE1778">
        <w:t>inspected</w:t>
      </w:r>
      <w:r w:rsidR="00CE1778">
        <w:t>.</w:t>
      </w:r>
      <w:r w:rsidR="00CE1778" w:rsidRPr="00CE1778">
        <w:rPr>
          <w:rStyle w:val="DELETEMEChar"/>
        </w:rPr>
        <w:t xml:space="preserve"> </w:t>
      </w:r>
      <w:r w:rsidR="003449F2">
        <w:t>Each</w:t>
      </w:r>
      <w:r w:rsidR="00B26831">
        <w:t xml:space="preserve"> team </w:t>
      </w:r>
      <w:r w:rsidR="00F2429D">
        <w:t xml:space="preserve">members’ </w:t>
      </w:r>
      <w:r w:rsidR="007B0255">
        <w:rPr>
          <w:i/>
        </w:rPr>
        <w:t>I</w:t>
      </w:r>
      <w:r w:rsidR="001E0098" w:rsidRPr="00F2429D">
        <w:rPr>
          <w:i/>
        </w:rPr>
        <w:t xml:space="preserve">ndividual </w:t>
      </w:r>
      <w:r w:rsidR="007B0255">
        <w:rPr>
          <w:i/>
        </w:rPr>
        <w:t>C</w:t>
      </w:r>
      <w:r w:rsidR="001E0098" w:rsidRPr="00F2429D">
        <w:rPr>
          <w:i/>
        </w:rPr>
        <w:t>ontributions</w:t>
      </w:r>
      <w:r w:rsidR="001E0098">
        <w:t xml:space="preserve"> reports</w:t>
      </w:r>
      <w:r w:rsidR="00F2429D">
        <w:t xml:space="preserve">, which are </w:t>
      </w:r>
      <w:r w:rsidR="001E1B2E">
        <w:t xml:space="preserve">separate </w:t>
      </w:r>
      <w:r w:rsidR="00F2429D">
        <w:t>from this report,</w:t>
      </w:r>
      <w:r w:rsidR="001E0098">
        <w:t xml:space="preserve"> establish </w:t>
      </w:r>
      <w:r w:rsidR="00F2429D">
        <w:t>and document</w:t>
      </w:r>
      <w:r w:rsidR="001E0098">
        <w:t xml:space="preserve"> the implementation </w:t>
      </w:r>
      <w:r w:rsidR="001E1B2E">
        <w:t xml:space="preserve">details for the </w:t>
      </w:r>
      <w:r w:rsidR="007B0255">
        <w:t xml:space="preserve">project </w:t>
      </w:r>
      <w:r w:rsidR="001E1B2E">
        <w:t>elements described herein.</w:t>
      </w:r>
    </w:p>
    <w:p w14:paraId="09EBD176" w14:textId="77777777" w:rsidR="003A08E9" w:rsidRPr="00905206" w:rsidRDefault="003A08E9" w:rsidP="00905206">
      <w:pPr>
        <w:pStyle w:val="Heading2"/>
      </w:pPr>
      <w:bookmarkStart w:id="7" w:name="_Toc67087351"/>
      <w:r w:rsidRPr="00905206">
        <w:t>Problem Statement</w:t>
      </w:r>
      <w:bookmarkEnd w:id="7"/>
    </w:p>
    <w:p w14:paraId="36CF5171" w14:textId="4481D642" w:rsidR="003A08E9" w:rsidRDefault="007705B7" w:rsidP="00905206">
      <w:pPr>
        <w:pStyle w:val="ParagraphText"/>
      </w:pPr>
      <w:r>
        <w:t>Running power to</w:t>
      </w:r>
      <w:r w:rsidR="00585937">
        <w:t xml:space="preserve"> </w:t>
      </w:r>
      <w:r w:rsidR="00D8194D">
        <w:t xml:space="preserve">a distant pavilion or gazebo </w:t>
      </w:r>
      <w:r w:rsidR="000E6EE7">
        <w:t xml:space="preserve">with no </w:t>
      </w:r>
      <w:r w:rsidR="006863F5">
        <w:t xml:space="preserve">nearby power line access </w:t>
      </w:r>
      <w:r w:rsidR="00CA7B31">
        <w:t xml:space="preserve">would ordinarily mean that the gazebo owner would not be able to </w:t>
      </w:r>
      <w:r w:rsidR="00DE7DFC">
        <w:t xml:space="preserve">use the gazebo for </w:t>
      </w:r>
      <w:r w:rsidR="00AC1285">
        <w:t xml:space="preserve">parties after dark. </w:t>
      </w:r>
      <w:r w:rsidR="0095223B">
        <w:t>V</w:t>
      </w:r>
      <w:r w:rsidR="00A42E70">
        <w:t>enue</w:t>
      </w:r>
      <w:r w:rsidR="0095223B">
        <w:t>s</w:t>
      </w:r>
      <w:r w:rsidR="00A42E70">
        <w:t xml:space="preserve"> such as wine</w:t>
      </w:r>
      <w:r w:rsidR="0095223B">
        <w:t>ries which</w:t>
      </w:r>
      <w:r w:rsidR="00A0312C">
        <w:t xml:space="preserve"> </w:t>
      </w:r>
      <w:r w:rsidR="00280B65">
        <w:t xml:space="preserve">host live musicians to play </w:t>
      </w:r>
      <w:r w:rsidR="007F2116">
        <w:t>on outdoor stage</w:t>
      </w:r>
      <w:r w:rsidR="0095223B">
        <w:t>s</w:t>
      </w:r>
      <w:r w:rsidR="007F2116">
        <w:t xml:space="preserve"> </w:t>
      </w:r>
      <w:r w:rsidR="008E64EC">
        <w:t>on their premises</w:t>
      </w:r>
      <w:r w:rsidR="007F2116">
        <w:t xml:space="preserve"> </w:t>
      </w:r>
      <w:r w:rsidR="0095223B">
        <w:t>often have</w:t>
      </w:r>
      <w:r w:rsidR="007F2116">
        <w:t xml:space="preserve"> a </w:t>
      </w:r>
      <w:r w:rsidR="004576E0">
        <w:t xml:space="preserve">distant gazebo or pavilion which could be used </w:t>
      </w:r>
      <w:r w:rsidR="007E2F33">
        <w:t>a danc</w:t>
      </w:r>
      <w:r w:rsidR="00835039">
        <w:t>ing area</w:t>
      </w:r>
      <w:r w:rsidR="00BA6983">
        <w:t xml:space="preserve">. </w:t>
      </w:r>
      <w:r w:rsidR="00D81306">
        <w:t xml:space="preserve">A gazebo such as this </w:t>
      </w:r>
      <w:r w:rsidR="00E05DEC">
        <w:t xml:space="preserve">could use an exciting </w:t>
      </w:r>
      <w:r w:rsidR="004063D0">
        <w:t>illumination system</w:t>
      </w:r>
      <w:r w:rsidR="004748C8">
        <w:t xml:space="preserve"> </w:t>
      </w:r>
      <w:r w:rsidR="00532B1C">
        <w:t xml:space="preserve">which could be </w:t>
      </w:r>
      <w:r w:rsidR="00882BA7">
        <w:t xml:space="preserve">controlled by </w:t>
      </w:r>
      <w:r w:rsidR="00EA308D">
        <w:t>guests</w:t>
      </w:r>
      <w:r w:rsidR="0047480C">
        <w:t xml:space="preserve"> to </w:t>
      </w:r>
      <w:r w:rsidR="00D17433">
        <w:t>fit</w:t>
      </w:r>
      <w:r w:rsidR="00CD2E52">
        <w:t xml:space="preserve"> the mood for thei</w:t>
      </w:r>
      <w:r w:rsidR="00427C61">
        <w:t xml:space="preserve">r </w:t>
      </w:r>
      <w:r w:rsidR="00125B8E">
        <w:t>enjoyment of the evening.</w:t>
      </w:r>
      <w:r w:rsidR="00360712">
        <w:t xml:space="preserve"> </w:t>
      </w:r>
      <w:r w:rsidR="000C724B">
        <w:t>Still, one downside</w:t>
      </w:r>
      <w:r w:rsidR="00952DB0">
        <w:t xml:space="preserve"> with using </w:t>
      </w:r>
      <w:r w:rsidR="003124EC">
        <w:t>bright yellow lights at night is the tendency to attract pesky insects toward the glow</w:t>
      </w:r>
      <w:r w:rsidR="003159E5">
        <w:t xml:space="preserve">. </w:t>
      </w:r>
    </w:p>
    <w:p w14:paraId="4A743105" w14:textId="77777777" w:rsidR="003A08E9" w:rsidRDefault="003A08E9" w:rsidP="00905206">
      <w:pPr>
        <w:pStyle w:val="Heading2"/>
      </w:pPr>
      <w:bookmarkStart w:id="8" w:name="_Toc67087352"/>
      <w:r>
        <w:t>Project Concept</w:t>
      </w:r>
      <w:bookmarkEnd w:id="8"/>
    </w:p>
    <w:p w14:paraId="668965E7" w14:textId="772C83BB" w:rsidR="003A08E9" w:rsidRDefault="00D93476" w:rsidP="00905206">
      <w:pPr>
        <w:pStyle w:val="ParagraphText"/>
      </w:pPr>
      <w:r>
        <w:t xml:space="preserve">This project </w:t>
      </w:r>
      <w:r w:rsidR="00041F54">
        <w:t>includes a</w:t>
      </w:r>
      <w:r w:rsidR="00AA25DA">
        <w:t xml:space="preserve"> solar cell which </w:t>
      </w:r>
      <w:r w:rsidR="004B6E31">
        <w:t xml:space="preserve">is used to harvest solar energy </w:t>
      </w:r>
      <w:r w:rsidR="006B718B">
        <w:t>that is stored into a battery which p</w:t>
      </w:r>
      <w:r w:rsidR="00555467">
        <w:t xml:space="preserve">rovides power to </w:t>
      </w:r>
      <w:r w:rsidR="0003466C">
        <w:t>the assemblies</w:t>
      </w:r>
      <w:r w:rsidR="006B718B">
        <w:t>.</w:t>
      </w:r>
      <w:r w:rsidR="0003466C">
        <w:t xml:space="preserve"> </w:t>
      </w:r>
      <w:r w:rsidR="00BE4C87">
        <w:t>An individually addressable LED st</w:t>
      </w:r>
      <w:r w:rsidR="00934139">
        <w:t>rip</w:t>
      </w:r>
      <w:r w:rsidR="00250484">
        <w:t xml:space="preserve"> is </w:t>
      </w:r>
      <w:r w:rsidR="00967A73">
        <w:t xml:space="preserve">connected to a microcontroller which regulates </w:t>
      </w:r>
      <w:r w:rsidR="00F734C7">
        <w:t xml:space="preserve">the color and brightness of each LED in </w:t>
      </w:r>
      <w:r w:rsidR="00A81578">
        <w:t xml:space="preserve">programed flashing patterns which can be selected by the </w:t>
      </w:r>
      <w:r w:rsidR="00AD3476">
        <w:t xml:space="preserve">user through a </w:t>
      </w:r>
      <w:r w:rsidR="00622D3F">
        <w:t>smartphone</w:t>
      </w:r>
      <w:r w:rsidR="00AD3476">
        <w:t xml:space="preserve"> </w:t>
      </w:r>
      <w:r w:rsidR="00B4186C">
        <w:t>app</w:t>
      </w:r>
      <w:r w:rsidR="00C3410B">
        <w:t xml:space="preserve"> paired to the microcontroller through Bluetooth</w:t>
      </w:r>
      <w:r w:rsidR="00902529">
        <w:t xml:space="preserve">. </w:t>
      </w:r>
      <w:r w:rsidR="001B40D3">
        <w:t>One of the settings o</w:t>
      </w:r>
      <w:r w:rsidR="007D7678">
        <w:t>f</w:t>
      </w:r>
      <w:r w:rsidR="00D869DE">
        <w:t xml:space="preserve"> the</w:t>
      </w:r>
      <w:r w:rsidR="001B40D3">
        <w:t xml:space="preserve"> </w:t>
      </w:r>
      <w:r w:rsidR="008C5085">
        <w:t>user control is “music</w:t>
      </w:r>
      <w:r w:rsidR="0040039B">
        <w:t> </w:t>
      </w:r>
      <w:r w:rsidR="008C5085">
        <w:t xml:space="preserve">mode” </w:t>
      </w:r>
      <w:r w:rsidR="00F975DB">
        <w:lastRenderedPageBreak/>
        <w:t xml:space="preserve">in </w:t>
      </w:r>
      <w:r w:rsidR="008C5085">
        <w:t>which</w:t>
      </w:r>
      <w:r w:rsidR="00D869DE">
        <w:t xml:space="preserve"> </w:t>
      </w:r>
      <w:r w:rsidR="00886137">
        <w:t xml:space="preserve">the microcontroller </w:t>
      </w:r>
      <w:r w:rsidR="00FF3135">
        <w:t xml:space="preserve">uses an audio sensor </w:t>
      </w:r>
      <w:r w:rsidR="004879E5">
        <w:t xml:space="preserve">to detect </w:t>
      </w:r>
      <w:r w:rsidR="007D7678">
        <w:t xml:space="preserve">the intensity of </w:t>
      </w:r>
      <w:r w:rsidR="002C3C1D">
        <w:t>surrounding audio</w:t>
      </w:r>
      <w:r w:rsidR="007D7678">
        <w:t xml:space="preserve"> </w:t>
      </w:r>
      <w:r w:rsidR="00240E4D">
        <w:t>and pulses</w:t>
      </w:r>
      <w:r w:rsidR="000D3CB9">
        <w:t xml:space="preserve"> </w:t>
      </w:r>
      <w:r w:rsidR="00114551">
        <w:t>in response to</w:t>
      </w:r>
      <w:r w:rsidR="00CB7E68">
        <w:t xml:space="preserve"> </w:t>
      </w:r>
      <w:r w:rsidR="009B7673">
        <w:t xml:space="preserve">beats in the </w:t>
      </w:r>
      <w:r w:rsidR="002C3C1D">
        <w:t>music</w:t>
      </w:r>
      <w:r w:rsidR="00785925">
        <w:t xml:space="preserve">. </w:t>
      </w:r>
      <w:proofErr w:type="gramStart"/>
      <w:r w:rsidR="00DF0A2E">
        <w:t>In order to</w:t>
      </w:r>
      <w:proofErr w:type="gramEnd"/>
      <w:r w:rsidR="00DF0A2E">
        <w:t xml:space="preserve"> address the issue of pests </w:t>
      </w:r>
      <w:r w:rsidR="008D598E">
        <w:t xml:space="preserve">swarming the </w:t>
      </w:r>
      <w:r w:rsidR="00085C71">
        <w:t xml:space="preserve">vicinity of the </w:t>
      </w:r>
      <w:r w:rsidR="00401B13">
        <w:t xml:space="preserve">lighting strip, </w:t>
      </w:r>
      <w:r w:rsidR="0031304A">
        <w:t xml:space="preserve">an ultrasonic tone generating </w:t>
      </w:r>
      <w:r w:rsidR="00A87C80">
        <w:t xml:space="preserve">device is connected to the system and directed </w:t>
      </w:r>
      <w:r w:rsidR="00342E22">
        <w:t xml:space="preserve">at the lighting strip to </w:t>
      </w:r>
      <w:r w:rsidR="00FF0B20">
        <w:t xml:space="preserve">deter </w:t>
      </w:r>
      <w:r w:rsidR="008B74E7">
        <w:t xml:space="preserve">insects which have </w:t>
      </w:r>
      <w:r w:rsidR="008227D9">
        <w:t xml:space="preserve">a higher frequency hearing range than humans. </w:t>
      </w:r>
    </w:p>
    <w:p w14:paraId="0A8C5ADB" w14:textId="77777777" w:rsidR="00101DA7" w:rsidRDefault="00101DA7" w:rsidP="009F1CD4">
      <w:pPr>
        <w:pStyle w:val="Heading2"/>
      </w:pPr>
      <w:bookmarkStart w:id="9" w:name="_Toc67087353"/>
      <w:r>
        <w:t>Innovation</w:t>
      </w:r>
      <w:bookmarkEnd w:id="9"/>
    </w:p>
    <w:p w14:paraId="45864C2A" w14:textId="381B810D" w:rsidR="003A08E9" w:rsidRDefault="002A1B4C" w:rsidP="00905206">
      <w:pPr>
        <w:pStyle w:val="ParagraphText"/>
      </w:pPr>
      <w:r>
        <w:t xml:space="preserve">There are existing lighting </w:t>
      </w:r>
      <w:r w:rsidR="00BF0EC8">
        <w:t xml:space="preserve">devices which include multicolor LED strips and the capability to have </w:t>
      </w:r>
      <w:r w:rsidR="00C72F83">
        <w:t xml:space="preserve">smartphone control </w:t>
      </w:r>
      <w:r w:rsidR="004E17EF">
        <w:t xml:space="preserve">through </w:t>
      </w:r>
      <w:proofErr w:type="spellStart"/>
      <w:r w:rsidR="004E17EF">
        <w:t>wifi</w:t>
      </w:r>
      <w:proofErr w:type="spellEnd"/>
      <w:r w:rsidR="004E17EF">
        <w:t xml:space="preserve"> or Bluetooth</w:t>
      </w:r>
      <w:r w:rsidR="00660278">
        <w:t xml:space="preserve"> to select between </w:t>
      </w:r>
      <w:r w:rsidR="00EA01E8">
        <w:t xml:space="preserve">various </w:t>
      </w:r>
      <w:r w:rsidR="00DC0911">
        <w:t>color</w:t>
      </w:r>
      <w:r w:rsidR="00BF0444">
        <w:t xml:space="preserve">s and </w:t>
      </w:r>
      <w:r w:rsidR="00DC0911">
        <w:t>flashing patterns</w:t>
      </w:r>
      <w:r w:rsidR="004E17EF">
        <w:t xml:space="preserve">. </w:t>
      </w:r>
      <w:r w:rsidR="00DB0E5D">
        <w:t xml:space="preserve">Some </w:t>
      </w:r>
      <w:r w:rsidR="00C37820">
        <w:t>products in the market include an audio sensing mode to pulse</w:t>
      </w:r>
      <w:r w:rsidR="00D3656C">
        <w:t xml:space="preserve"> </w:t>
      </w:r>
      <w:r w:rsidR="00EB2130">
        <w:t xml:space="preserve">on with the detection of </w:t>
      </w:r>
      <w:r w:rsidR="00C6790B">
        <w:t>sound</w:t>
      </w:r>
      <w:r w:rsidR="00EB2130">
        <w:t xml:space="preserve">. </w:t>
      </w:r>
      <w:r w:rsidR="00DC0E09">
        <w:t xml:space="preserve">This project improves on the </w:t>
      </w:r>
      <w:r w:rsidR="002D0238">
        <w:t>music pulsing by</w:t>
      </w:r>
      <w:r w:rsidR="00B507C9">
        <w:t xml:space="preserve"> </w:t>
      </w:r>
      <w:r w:rsidR="005B7060">
        <w:t>including</w:t>
      </w:r>
      <w:r w:rsidR="005D4073">
        <w:t xml:space="preserve"> dynamic flashing pattern</w:t>
      </w:r>
      <w:r w:rsidR="00486025">
        <w:t>s</w:t>
      </w:r>
      <w:r w:rsidR="005D4073">
        <w:t xml:space="preserve"> which </w:t>
      </w:r>
      <w:r w:rsidR="00323548">
        <w:t xml:space="preserve">completely </w:t>
      </w:r>
      <w:r w:rsidR="001650BE">
        <w:t>change</w:t>
      </w:r>
      <w:r w:rsidR="00323548">
        <w:t xml:space="preserve"> based on </w:t>
      </w:r>
      <w:r w:rsidR="00EE3082">
        <w:t xml:space="preserve">thresholds of intensity of the audio signal. </w:t>
      </w:r>
      <w:r w:rsidR="001650BE">
        <w:t xml:space="preserve"> </w:t>
      </w:r>
      <w:r w:rsidR="00B80A55">
        <w:t xml:space="preserve">The project also includes a </w:t>
      </w:r>
      <w:r w:rsidR="00DF11D8">
        <w:t xml:space="preserve">renewable </w:t>
      </w:r>
      <w:r w:rsidR="00612998">
        <w:t xml:space="preserve">energy </w:t>
      </w:r>
      <w:r w:rsidR="00CA5B33">
        <w:t xml:space="preserve">source used to provide </w:t>
      </w:r>
      <w:r w:rsidR="002E421B">
        <w:t xml:space="preserve">power </w:t>
      </w:r>
      <w:r w:rsidR="004970EF">
        <w:t>to</w:t>
      </w:r>
      <w:r w:rsidR="000C1AD9">
        <w:t xml:space="preserve"> </w:t>
      </w:r>
      <w:r w:rsidR="001871BF">
        <w:t xml:space="preserve">the </w:t>
      </w:r>
      <w:r w:rsidR="0052235F">
        <w:t>system</w:t>
      </w:r>
      <w:r w:rsidR="00516284">
        <w:t>.</w:t>
      </w:r>
      <w:r w:rsidR="00516284">
        <w:t xml:space="preserve"> </w:t>
      </w:r>
    </w:p>
    <w:p w14:paraId="4C24C179" w14:textId="77777777" w:rsidR="003A08E9" w:rsidRDefault="003A08E9" w:rsidP="00905206">
      <w:pPr>
        <w:pStyle w:val="Heading2"/>
      </w:pPr>
      <w:bookmarkStart w:id="10" w:name="_Toc67087354"/>
      <w:r>
        <w:t>Report Overview</w:t>
      </w:r>
      <w:bookmarkEnd w:id="10"/>
    </w:p>
    <w:p w14:paraId="1ED6146B" w14:textId="52FA3683" w:rsidR="008A5397" w:rsidRPr="008A5397" w:rsidRDefault="00671D48" w:rsidP="008A5397">
      <w:pPr>
        <w:pStyle w:val="ParagraphText"/>
      </w:pPr>
      <w:r>
        <w:t xml:space="preserve">The contents of the </w:t>
      </w:r>
      <w:r w:rsidR="00D377C8">
        <w:t xml:space="preserve">following </w:t>
      </w:r>
      <w:r>
        <w:t xml:space="preserve">report are </w:t>
      </w:r>
      <w:r w:rsidR="00D377C8">
        <w:t xml:space="preserve">given here. </w:t>
      </w:r>
      <w:r w:rsidR="009C5A20">
        <w:t xml:space="preserve">Chapter 2 </w:t>
      </w:r>
      <w:r w:rsidR="00FD6CE7">
        <w:t>covers the</w:t>
      </w:r>
      <w:r w:rsidR="002A247E">
        <w:t xml:space="preserve"> </w:t>
      </w:r>
      <w:r w:rsidR="007F0419">
        <w:t>implementation process fo</w:t>
      </w:r>
      <w:r w:rsidR="00355756">
        <w:t>r</w:t>
      </w:r>
      <w:r w:rsidR="007F0419">
        <w:t xml:space="preserve"> </w:t>
      </w:r>
      <w:r w:rsidR="00355756">
        <w:t xml:space="preserve">designing and </w:t>
      </w:r>
      <w:r w:rsidR="007F0419">
        <w:t>creating the project</w:t>
      </w:r>
      <w:r w:rsidR="005E723D">
        <w:t xml:space="preserve">, featuring </w:t>
      </w:r>
      <w:r w:rsidR="00B80A5D">
        <w:t xml:space="preserve">breakdowns of </w:t>
      </w:r>
      <w:r w:rsidR="004C621A">
        <w:t>each</w:t>
      </w:r>
      <w:r w:rsidR="00E26623">
        <w:t xml:space="preserve"> assembly and component.</w:t>
      </w:r>
      <w:r w:rsidR="00195AFA" w:rsidRPr="00195AFA">
        <w:rPr>
          <w:rStyle w:val="DELETEMEChar"/>
        </w:rPr>
        <w:t xml:space="preserve"> </w:t>
      </w:r>
      <w:r w:rsidR="00D377C8">
        <w:t xml:space="preserve">Chapter </w:t>
      </w:r>
      <w:r w:rsidR="003A38A6">
        <w:t>3</w:t>
      </w:r>
      <w:r w:rsidR="00D377C8">
        <w:t xml:space="preserve"> details </w:t>
      </w:r>
      <w:r w:rsidR="002D5BEF">
        <w:t xml:space="preserve">the </w:t>
      </w:r>
      <w:r w:rsidR="00F0013A">
        <w:t>scope of the project</w:t>
      </w:r>
      <w:r w:rsidR="00380FA1">
        <w:t xml:space="preserve">, </w:t>
      </w:r>
      <w:r w:rsidR="00304DAB">
        <w:t xml:space="preserve">including </w:t>
      </w:r>
      <w:r w:rsidR="00990B87">
        <w:t>the performance requirements</w:t>
      </w:r>
      <w:r w:rsidR="007E7E96">
        <w:t xml:space="preserve"> of the system, </w:t>
      </w:r>
      <w:r w:rsidR="001816E8">
        <w:t xml:space="preserve">descriptions of </w:t>
      </w:r>
      <w:r w:rsidR="00C76AA9">
        <w:t>the customer centric</w:t>
      </w:r>
      <w:r w:rsidR="00180F39">
        <w:t xml:space="preserve"> SMART goal</w:t>
      </w:r>
      <w:r w:rsidR="0061095C">
        <w:t xml:space="preserve"> and objectives, </w:t>
      </w:r>
      <w:r w:rsidR="002D6D0A">
        <w:t xml:space="preserve">descriptions of the engineering SMART goals and related objectives, </w:t>
      </w:r>
      <w:r w:rsidR="002022EC">
        <w:t xml:space="preserve">and </w:t>
      </w:r>
      <w:r w:rsidR="00527063">
        <w:t>constraints</w:t>
      </w:r>
      <w:r w:rsidR="00192886">
        <w:t xml:space="preserve"> placed on the design process of the system.</w:t>
      </w:r>
      <w:r w:rsidR="002C54C2">
        <w:t xml:space="preserve"> </w:t>
      </w:r>
      <w:r w:rsidR="005C6EA6">
        <w:t>Chapter</w:t>
      </w:r>
      <w:r w:rsidR="00B016B9">
        <w:t xml:space="preserve"> 4</w:t>
      </w:r>
      <w:r w:rsidR="002C54C2">
        <w:t xml:space="preserve"> discusses</w:t>
      </w:r>
      <w:r w:rsidR="005C6EA6">
        <w:t xml:space="preserve"> </w:t>
      </w:r>
      <w:r w:rsidR="00226CBE">
        <w:t xml:space="preserve">the </w:t>
      </w:r>
      <w:r w:rsidR="00CB21A3">
        <w:t xml:space="preserve">management of presumed risks for the success of </w:t>
      </w:r>
      <w:r w:rsidR="006C6F48">
        <w:t>the project</w:t>
      </w:r>
      <w:r w:rsidR="002C54C2">
        <w:t>.</w:t>
      </w:r>
      <w:r w:rsidR="00516142">
        <w:t xml:space="preserve"> Chapter 5 </w:t>
      </w:r>
      <w:r w:rsidR="00BC4256">
        <w:t>evaluat</w:t>
      </w:r>
      <w:r w:rsidR="00526649">
        <w:t xml:space="preserve">es </w:t>
      </w:r>
      <w:r w:rsidR="00BC4256">
        <w:t>the</w:t>
      </w:r>
      <w:r w:rsidR="00526649">
        <w:t xml:space="preserve"> outcomes of the</w:t>
      </w:r>
      <w:r w:rsidR="00BC4256">
        <w:t xml:space="preserve"> project</w:t>
      </w:r>
      <w:r w:rsidR="0079512F">
        <w:t xml:space="preserve"> </w:t>
      </w:r>
      <w:r w:rsidR="004E33A7">
        <w:t xml:space="preserve">in perspective of </w:t>
      </w:r>
      <w:r w:rsidR="004E7B97">
        <w:t>the genera</w:t>
      </w:r>
      <w:r w:rsidR="00526649">
        <w:t xml:space="preserve">l </w:t>
      </w:r>
      <w:proofErr w:type="gramStart"/>
      <w:r w:rsidR="0074635F">
        <w:t>outcome</w:t>
      </w:r>
      <w:r w:rsidR="004E7B97">
        <w:t>,</w:t>
      </w:r>
      <w:r w:rsidR="0074635F">
        <w:t xml:space="preserve"> </w:t>
      </w:r>
      <w:r w:rsidR="004E7B97">
        <w:t xml:space="preserve"> </w:t>
      </w:r>
      <w:r w:rsidR="008A5397">
        <w:t>the</w:t>
      </w:r>
      <w:proofErr w:type="gramEnd"/>
      <w:r w:rsidR="008A5397">
        <w:t xml:space="preserve"> customer and engineering goal achievement, as well as timeline and budget evaluations. Chapter 6 </w:t>
      </w:r>
      <w:r w:rsidR="00433B1E">
        <w:t xml:space="preserve">analyses the successes, failures, limitations, and suggested </w:t>
      </w:r>
      <w:r w:rsidR="00827657">
        <w:t xml:space="preserve">future </w:t>
      </w:r>
      <w:r w:rsidR="00433B1E">
        <w:t xml:space="preserve">improvements of the project. </w:t>
      </w:r>
    </w:p>
    <w:p w14:paraId="6DD91A1A" w14:textId="77777777" w:rsidR="0010678F" w:rsidRDefault="0010678F" w:rsidP="001B6570">
      <w:pPr>
        <w:pStyle w:val="ChapterHeading1"/>
      </w:pPr>
      <w:bookmarkStart w:id="11" w:name="_Toc67087355"/>
      <w:r>
        <w:lastRenderedPageBreak/>
        <w:t>Implementation</w:t>
      </w:r>
      <w:bookmarkEnd w:id="11"/>
    </w:p>
    <w:p w14:paraId="3CCB3807" w14:textId="77777777" w:rsidR="0010678F" w:rsidRDefault="00A57C8B" w:rsidP="00905206">
      <w:pPr>
        <w:pStyle w:val="ParagraphText"/>
      </w:pPr>
      <w:r>
        <w:t>In t</w:t>
      </w:r>
      <w:r w:rsidR="006C2879">
        <w:t xml:space="preserve">his chapter </w:t>
      </w:r>
      <w:r>
        <w:t xml:space="preserve">we describe </w:t>
      </w:r>
      <w:r w:rsidR="008C609F">
        <w:t xml:space="preserve">the </w:t>
      </w:r>
      <w:r w:rsidR="00F4514A">
        <w:t xml:space="preserve">possible </w:t>
      </w:r>
      <w:r w:rsidR="006C2879">
        <w:t xml:space="preserve">implementations </w:t>
      </w:r>
      <w:r w:rsidR="00F4514A">
        <w:t xml:space="preserve">we </w:t>
      </w:r>
      <w:r w:rsidR="006C2879">
        <w:t xml:space="preserve">considered </w:t>
      </w:r>
      <w:r w:rsidR="008C609F">
        <w:t>for this project</w:t>
      </w:r>
      <w:r w:rsidR="00B652EF">
        <w:t>,</w:t>
      </w:r>
      <w:r w:rsidR="006C2879">
        <w:t xml:space="preserve"> </w:t>
      </w:r>
      <w:r>
        <w:t xml:space="preserve">our </w:t>
      </w:r>
      <w:r w:rsidR="00212E65">
        <w:t>proposed</w:t>
      </w:r>
      <w:r w:rsidR="00F80039">
        <w:t xml:space="preserve"> implementation for this project, </w:t>
      </w:r>
      <w:r w:rsidR="00F4514A">
        <w:t xml:space="preserve">our </w:t>
      </w:r>
      <w:r w:rsidR="00061558">
        <w:t xml:space="preserve">contingency plan for </w:t>
      </w:r>
      <w:r w:rsidR="002925F0">
        <w:t xml:space="preserve">the </w:t>
      </w:r>
      <w:r w:rsidR="00212E65">
        <w:t>proposed</w:t>
      </w:r>
      <w:r w:rsidR="00061558">
        <w:t xml:space="preserve"> implementation, </w:t>
      </w:r>
      <w:r w:rsidR="00F80039">
        <w:t xml:space="preserve">and </w:t>
      </w:r>
      <w:r w:rsidR="009719A0">
        <w:t xml:space="preserve">the </w:t>
      </w:r>
      <w:r w:rsidR="00F80039">
        <w:t>actual</w:t>
      </w:r>
      <w:r w:rsidR="009719A0">
        <w:t xml:space="preserve"> “delivered”</w:t>
      </w:r>
      <w:r w:rsidR="00F80039">
        <w:t xml:space="preserve"> implemen</w:t>
      </w:r>
      <w:r w:rsidR="00F80039">
        <w:softHyphen/>
        <w:t>ta</w:t>
      </w:r>
      <w:r w:rsidR="00F80039">
        <w:softHyphen/>
        <w:t xml:space="preserve">tion of </w:t>
      </w:r>
      <w:r w:rsidR="009719A0">
        <w:t xml:space="preserve">our </w:t>
      </w:r>
      <w:r w:rsidR="00F80039">
        <w:t>project</w:t>
      </w:r>
      <w:r w:rsidR="006C2879">
        <w:t xml:space="preserve">. </w:t>
      </w:r>
      <w:r w:rsidR="00BF3AE4" w:rsidRPr="00BF3AE4">
        <w:t xml:space="preserve">At the end of </w:t>
      </w:r>
      <w:r w:rsidR="00BF3AE4">
        <w:t xml:space="preserve">the </w:t>
      </w:r>
      <w:proofErr w:type="gramStart"/>
      <w:r w:rsidR="00BF3AE4">
        <w:t>chapter</w:t>
      </w:r>
      <w:proofErr w:type="gramEnd"/>
      <w:r w:rsidR="00BF3AE4">
        <w:t xml:space="preserve"> </w:t>
      </w:r>
      <w:r w:rsidR="00BF3AE4" w:rsidRPr="00BF3AE4">
        <w:t xml:space="preserve">we identify </w:t>
      </w:r>
      <w:r w:rsidR="00857D3F">
        <w:t xml:space="preserve">each group member’s work </w:t>
      </w:r>
      <w:r w:rsidRPr="00BF3AE4">
        <w:t xml:space="preserve">assignments </w:t>
      </w:r>
      <w:r>
        <w:t>and</w:t>
      </w:r>
      <w:r w:rsidRPr="00BF3AE4">
        <w:t xml:space="preserve"> responsibilities</w:t>
      </w:r>
      <w:r>
        <w:t xml:space="preserve"> for </w:t>
      </w:r>
      <w:r w:rsidR="00857D3F">
        <w:t>the project</w:t>
      </w:r>
      <w:r>
        <w:t>.</w:t>
      </w:r>
    </w:p>
    <w:p w14:paraId="5B3143A0" w14:textId="77777777" w:rsidR="00634408" w:rsidRDefault="00634408" w:rsidP="00905206">
      <w:pPr>
        <w:pStyle w:val="Heading2"/>
      </w:pPr>
      <w:bookmarkStart w:id="12" w:name="_Toc67087356"/>
      <w:r>
        <w:t>Implementations Considered</w:t>
      </w:r>
      <w:bookmarkEnd w:id="12"/>
    </w:p>
    <w:p w14:paraId="6D8859BA" w14:textId="3E6BD7A9" w:rsidR="00B84954" w:rsidRPr="004B433A" w:rsidRDefault="004B433A" w:rsidP="004B433A">
      <w:pPr>
        <w:pStyle w:val="ParagraphText"/>
        <w:ind w:firstLine="0"/>
        <w:rPr>
          <w:sz w:val="20"/>
          <w:szCs w:val="20"/>
        </w:rPr>
      </w:pPr>
      <w:r w:rsidRPr="004B433A">
        <w:rPr>
          <w:sz w:val="20"/>
          <w:szCs w:val="20"/>
        </w:rPr>
        <w:t>By: Nicholas Erickson</w:t>
      </w:r>
    </w:p>
    <w:p w14:paraId="1F435955" w14:textId="6607F87B" w:rsidR="00B84954" w:rsidRDefault="00161692" w:rsidP="00905206">
      <w:pPr>
        <w:pStyle w:val="ParagraphText"/>
      </w:pPr>
      <w:r>
        <w:t>Other implementations our group considered when choosing our project included on the grid power supply</w:t>
      </w:r>
      <w:r w:rsidR="004B433A">
        <w:t xml:space="preserve"> and </w:t>
      </w:r>
      <w:r w:rsidR="00BB4DB4">
        <w:t>off-site solar cell</w:t>
      </w:r>
      <w:r w:rsidR="004B433A">
        <w:t xml:space="preserve"> charging</w:t>
      </w:r>
      <w:r w:rsidR="00BB4DB4">
        <w:t xml:space="preserve">. Our group decided to </w:t>
      </w:r>
      <w:r w:rsidR="00DF1D36">
        <w:t>choose a</w:t>
      </w:r>
      <w:r w:rsidR="007B6908">
        <w:t xml:space="preserve"> solar rechargeable power supply to </w:t>
      </w:r>
      <w:r w:rsidR="008449A5">
        <w:t>allow our product to be an environmentally conscious produc</w:t>
      </w:r>
      <w:r w:rsidR="0054141F">
        <w:t xml:space="preserve">t. </w:t>
      </w:r>
      <w:r w:rsidR="002F4C92">
        <w:t xml:space="preserve">During project consideration, </w:t>
      </w:r>
      <w:r w:rsidR="004E6905">
        <w:t xml:space="preserve">we contemplated the idea of remotely charging the battery cell to improve aesthetics of the </w:t>
      </w:r>
      <w:r w:rsidR="00E960D3">
        <w:t>gazebo</w:t>
      </w:r>
      <w:r w:rsidR="00E252AF">
        <w:t xml:space="preserve">. </w:t>
      </w:r>
      <w:r w:rsidR="00C066D1">
        <w:t xml:space="preserve">Our consensus </w:t>
      </w:r>
      <w:r w:rsidR="00EE00FB">
        <w:t>decision was that the convenience of hav</w:t>
      </w:r>
      <w:r w:rsidR="00C62FE3">
        <w:t xml:space="preserve">ing a </w:t>
      </w:r>
      <w:r w:rsidR="004E4C61">
        <w:t xml:space="preserve">stationary product that can remain in one place would be the optimal solution for </w:t>
      </w:r>
      <w:r w:rsidR="00A975AD">
        <w:t xml:space="preserve">potential customers. </w:t>
      </w:r>
    </w:p>
    <w:p w14:paraId="0083F1B6" w14:textId="77777777" w:rsidR="00131EB9" w:rsidRDefault="00131EB9" w:rsidP="00905206">
      <w:pPr>
        <w:pStyle w:val="Heading2"/>
      </w:pPr>
      <w:bookmarkStart w:id="13" w:name="_Ref406958749"/>
      <w:bookmarkStart w:id="14" w:name="_Toc67087357"/>
      <w:r>
        <w:t>Proposed Implementation</w:t>
      </w:r>
      <w:bookmarkEnd w:id="13"/>
      <w:bookmarkEnd w:id="14"/>
    </w:p>
    <w:p w14:paraId="60DC8E89" w14:textId="77777777" w:rsidR="00131EB9" w:rsidRDefault="00EF0FF4" w:rsidP="00131EB9">
      <w:pPr>
        <w:pStyle w:val="ParagraphText"/>
      </w:pPr>
      <w:r>
        <w:t>Inform the reader that this section of the report</w:t>
      </w:r>
      <w:r w:rsidR="00131EB9">
        <w:t xml:space="preserve"> describe</w:t>
      </w:r>
      <w:r>
        <w:t>s</w:t>
      </w:r>
      <w:r w:rsidR="00131EB9">
        <w:t xml:space="preserve"> the </w:t>
      </w:r>
      <w:r>
        <w:t xml:space="preserve">proposed </w:t>
      </w:r>
      <w:r w:rsidR="00131EB9">
        <w:t>implementation</w:t>
      </w:r>
      <w:r>
        <w:t xml:space="preserve"> of your group’s Capstone project</w:t>
      </w:r>
      <w:r w:rsidR="0098354E">
        <w:t xml:space="preserve">—i.e., </w:t>
      </w:r>
      <w:r w:rsidR="00385ED2">
        <w:t xml:space="preserve">the implementation </w:t>
      </w:r>
      <w:r w:rsidR="0098354E">
        <w:t xml:space="preserve">your group </w:t>
      </w:r>
      <w:r w:rsidR="00385ED2">
        <w:t xml:space="preserve">proposed to build at the </w:t>
      </w:r>
      <w:r>
        <w:t xml:space="preserve">start </w:t>
      </w:r>
      <w:r w:rsidR="00131EB9">
        <w:t xml:space="preserve">of the ECE </w:t>
      </w:r>
      <w:r w:rsidR="009C51A4">
        <w:t>4980</w:t>
      </w:r>
      <w:r w:rsidR="00131EB9">
        <w:t xml:space="preserve"> semester. </w:t>
      </w:r>
      <w:r w:rsidR="00544330" w:rsidRPr="00C662AB">
        <w:rPr>
          <w:highlight w:val="yellow"/>
        </w:rPr>
        <w:t>This section is for the proposed implementation only</w:t>
      </w:r>
      <w:r w:rsidR="00C662AB">
        <w:rPr>
          <w:highlight w:val="yellow"/>
        </w:rPr>
        <w:t>—i.e., the implementation the group proposed at the start of the semester.  A</w:t>
      </w:r>
      <w:r w:rsidR="00544330" w:rsidRPr="00C662AB">
        <w:rPr>
          <w:highlight w:val="yellow"/>
        </w:rPr>
        <w:t xml:space="preserve"> separate section titled “</w:t>
      </w:r>
      <w:r w:rsidR="00544330" w:rsidRPr="00C662AB">
        <w:rPr>
          <w:highlight w:val="yellow"/>
        </w:rPr>
        <w:fldChar w:fldCharType="begin"/>
      </w:r>
      <w:r w:rsidR="00544330" w:rsidRPr="00C662AB">
        <w:rPr>
          <w:highlight w:val="yellow"/>
        </w:rPr>
        <w:instrText xml:space="preserve"> REF _Ref506554033 \h </w:instrText>
      </w:r>
      <w:r w:rsidR="00C662AB">
        <w:rPr>
          <w:highlight w:val="yellow"/>
        </w:rPr>
        <w:instrText xml:space="preserve"> \* MERGEFORMAT </w:instrText>
      </w:r>
      <w:r w:rsidR="00544330" w:rsidRPr="00C662AB">
        <w:rPr>
          <w:highlight w:val="yellow"/>
        </w:rPr>
      </w:r>
      <w:r w:rsidR="00544330" w:rsidRPr="00C662AB">
        <w:rPr>
          <w:highlight w:val="yellow"/>
        </w:rPr>
        <w:fldChar w:fldCharType="separate"/>
      </w:r>
      <w:r w:rsidR="000252AA" w:rsidRPr="000252AA">
        <w:rPr>
          <w:highlight w:val="yellow"/>
        </w:rPr>
        <w:t>Delivered Implementation</w:t>
      </w:r>
      <w:r w:rsidR="00544330" w:rsidRPr="00C662AB">
        <w:rPr>
          <w:highlight w:val="yellow"/>
        </w:rPr>
        <w:fldChar w:fldCharType="end"/>
      </w:r>
      <w:r w:rsidR="00544330" w:rsidRPr="00C662AB">
        <w:rPr>
          <w:highlight w:val="yellow"/>
        </w:rPr>
        <w:t xml:space="preserve">” </w:t>
      </w:r>
      <w:r w:rsidR="00C662AB">
        <w:rPr>
          <w:highlight w:val="yellow"/>
        </w:rPr>
        <w:t xml:space="preserve">follows this section; this </w:t>
      </w:r>
      <w:r w:rsidR="00544330" w:rsidRPr="00C662AB">
        <w:rPr>
          <w:highlight w:val="yellow"/>
        </w:rPr>
        <w:t xml:space="preserve">is where you will document the </w:t>
      </w:r>
      <w:r w:rsidR="00C662AB">
        <w:rPr>
          <w:highlight w:val="yellow"/>
        </w:rPr>
        <w:t xml:space="preserve">actual, </w:t>
      </w:r>
      <w:r w:rsidR="00325CEF">
        <w:rPr>
          <w:highlight w:val="yellow"/>
        </w:rPr>
        <w:t xml:space="preserve">delivered, demonstrated </w:t>
      </w:r>
      <w:r w:rsidR="00544330" w:rsidRPr="00C662AB">
        <w:rPr>
          <w:highlight w:val="yellow"/>
        </w:rPr>
        <w:t xml:space="preserve">implementation </w:t>
      </w:r>
      <w:r w:rsidR="00C662AB">
        <w:rPr>
          <w:highlight w:val="yellow"/>
        </w:rPr>
        <w:t xml:space="preserve">of your </w:t>
      </w:r>
      <w:r w:rsidR="00544330" w:rsidRPr="00C662AB">
        <w:rPr>
          <w:highlight w:val="yellow"/>
        </w:rPr>
        <w:t>Capstone project.</w:t>
      </w:r>
    </w:p>
    <w:p w14:paraId="0854F930" w14:textId="45F25DF3" w:rsidR="007A7879" w:rsidRDefault="007A7879" w:rsidP="007A7879">
      <w:pPr>
        <w:pStyle w:val="Heading4"/>
      </w:pPr>
      <w:bookmarkStart w:id="15" w:name="_Ref366255442"/>
      <w:bookmarkStart w:id="16" w:name="_Toc67087358"/>
      <w:r>
        <w:lastRenderedPageBreak/>
        <w:t>Theory of Operation</w:t>
      </w:r>
      <w:bookmarkEnd w:id="16"/>
    </w:p>
    <w:p w14:paraId="3EE85618" w14:textId="77777777" w:rsidR="007A7879" w:rsidRDefault="007A7879" w:rsidP="007A7879">
      <w:pPr>
        <w:pStyle w:val="ParagraphText"/>
      </w:pPr>
      <w:r>
        <w:t xml:space="preserve">The proposed project’s theory of operation is described </w:t>
      </w:r>
      <w:r w:rsidR="00B95FDF">
        <w:t xml:space="preserve">herein via </w:t>
      </w:r>
      <w:r>
        <w:t xml:space="preserve">system diagram figures, functional block diagram figures, </w:t>
      </w:r>
      <w:r w:rsidR="00B95FDF">
        <w:t xml:space="preserve">and </w:t>
      </w:r>
      <w:r>
        <w:t>software architecture fig</w:t>
      </w:r>
      <w:r w:rsidR="00B95FDF">
        <w:t>ures.</w:t>
      </w:r>
    </w:p>
    <w:p w14:paraId="723B9E46" w14:textId="77777777" w:rsidR="00BE7B22" w:rsidRDefault="003257FC" w:rsidP="00BE7B22">
      <w:pPr>
        <w:pStyle w:val="Heading3"/>
      </w:pPr>
      <w:bookmarkStart w:id="17" w:name="_Toc67087359"/>
      <w:r>
        <w:t xml:space="preserve">Product Concept </w:t>
      </w:r>
      <w:r w:rsidR="00465D37">
        <w:t>Diagram</w:t>
      </w:r>
      <w:r w:rsidR="004F080C">
        <w:t>s</w:t>
      </w:r>
      <w:bookmarkEnd w:id="17"/>
    </w:p>
    <w:p w14:paraId="06A1A4FE" w14:textId="485CF22B" w:rsidR="006D0D98" w:rsidRPr="006D0D98" w:rsidRDefault="006D0D98" w:rsidP="006D0D98">
      <w:pPr>
        <w:pStyle w:val="Byline1"/>
      </w:pPr>
      <w:r>
        <w:t>By Sterling LaBarbera</w:t>
      </w:r>
    </w:p>
    <w:p w14:paraId="7E16779A" w14:textId="544D54EF" w:rsidR="00876F5D" w:rsidRDefault="00B07634" w:rsidP="00573F2B">
      <w:pPr>
        <w:pStyle w:val="ParagraphText"/>
      </w:pPr>
      <w:r>
        <w:t xml:space="preserve">Figure 1 shows our intended </w:t>
      </w:r>
      <w:r w:rsidR="00236AAF">
        <w:t xml:space="preserve">usage, with a solar panel installed on the roof of a gazebo, and the lighting </w:t>
      </w:r>
      <w:r w:rsidR="00016585">
        <w:t xml:space="preserve">mounted </w:t>
      </w:r>
      <w:r w:rsidR="007B1DC8">
        <w:t>as the u</w:t>
      </w:r>
      <w:r w:rsidR="0082577C">
        <w:t>ser wants</w:t>
      </w:r>
      <w:r w:rsidR="001B5BEC">
        <w:t xml:space="preserve">. </w:t>
      </w:r>
      <w:r w:rsidR="00137D5A">
        <w:t xml:space="preserve">The </w:t>
      </w:r>
      <w:r w:rsidR="00C57581">
        <w:t xml:space="preserve">battery </w:t>
      </w:r>
      <w:r w:rsidR="00FC4A8D">
        <w:t xml:space="preserve">and power supplies </w:t>
      </w:r>
      <w:r w:rsidR="003A2CE6">
        <w:t xml:space="preserve">will be placed on the floor with wiring running up the maximum power point tracker (MPPT) </w:t>
      </w:r>
      <w:r w:rsidR="00C7487D">
        <w:t xml:space="preserve">and </w:t>
      </w:r>
      <w:r w:rsidR="00466E2F">
        <w:t>the Arduino</w:t>
      </w:r>
      <w:r w:rsidR="00714E85">
        <w:t>.</w:t>
      </w:r>
      <w:r w:rsidR="00055658">
        <w:t xml:space="preserve"> The user will be able to control </w:t>
      </w:r>
      <w:r w:rsidR="00AC2BEF">
        <w:t>the lighting with a smart phone app using a Bluetooth connection.</w:t>
      </w:r>
    </w:p>
    <w:p w14:paraId="7433CF2C" w14:textId="7DEA8544" w:rsidR="00C3049E" w:rsidRDefault="51609B28" w:rsidP="001F0579">
      <w:pPr>
        <w:pStyle w:val="ParagraphText"/>
        <w:keepNext/>
        <w:ind w:firstLine="0"/>
        <w:jc w:val="center"/>
      </w:pPr>
      <w:r>
        <w:rPr>
          <w:noProof/>
        </w:rPr>
        <w:drawing>
          <wp:inline distT="0" distB="0" distL="0" distR="0" wp14:anchorId="5C58B9E7" wp14:editId="1ED7A086">
            <wp:extent cx="5286375" cy="4381500"/>
            <wp:effectExtent l="0" t="0" r="0" b="0"/>
            <wp:docPr id="677492736" name="Picture 67749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86375" cy="4381500"/>
                    </a:xfrm>
                    <a:prstGeom prst="rect">
                      <a:avLst/>
                    </a:prstGeom>
                  </pic:spPr>
                </pic:pic>
              </a:graphicData>
            </a:graphic>
          </wp:inline>
        </w:drawing>
      </w:r>
    </w:p>
    <w:p w14:paraId="6AFE1466" w14:textId="4AC38904" w:rsidR="00C3049E" w:rsidRDefault="00C3049E" w:rsidP="00C3049E">
      <w:pPr>
        <w:pStyle w:val="Caption"/>
        <w:jc w:val="center"/>
      </w:pPr>
      <w:bookmarkStart w:id="18" w:name="_Toc67090680"/>
      <w:r>
        <w:t xml:space="preserve">Figure </w:t>
      </w:r>
      <w:fldSimple w:instr=" SEQ Figure \* ARABIC ">
        <w:r w:rsidR="00D678BB">
          <w:rPr>
            <w:noProof/>
          </w:rPr>
          <w:t>1</w:t>
        </w:r>
      </w:fldSimple>
      <w:r>
        <w:t>. Product concept diagram</w:t>
      </w:r>
      <w:bookmarkEnd w:id="18"/>
    </w:p>
    <w:p w14:paraId="4FCD6127" w14:textId="73114663" w:rsidR="00B408E5" w:rsidRDefault="00B408E5" w:rsidP="00B408E5">
      <w:pPr>
        <w:pStyle w:val="Heading3"/>
      </w:pPr>
      <w:bookmarkStart w:id="19" w:name="_Toc67087360"/>
      <w:r>
        <w:lastRenderedPageBreak/>
        <w:t>Functional Block Diagram</w:t>
      </w:r>
      <w:bookmarkEnd w:id="19"/>
    </w:p>
    <w:p w14:paraId="3C92B86E" w14:textId="3D5EA43A" w:rsidR="00F768B0" w:rsidRPr="00F768B0" w:rsidRDefault="00F768B0" w:rsidP="00F768B0">
      <w:pPr>
        <w:pStyle w:val="Byline1"/>
      </w:pPr>
      <w:r>
        <w:t>By Sterling LaBarbera</w:t>
      </w:r>
    </w:p>
    <w:p w14:paraId="0531B5F9" w14:textId="5323E0E6" w:rsidR="004357E8" w:rsidRDefault="004357E8" w:rsidP="004357E8">
      <w:pPr>
        <w:pStyle w:val="ParagraphText"/>
        <w:rPr>
          <w:rStyle w:val="normaltextrun"/>
          <w:color w:val="000000"/>
          <w:shd w:val="clear" w:color="auto" w:fill="FFFFFF"/>
        </w:rPr>
      </w:pPr>
      <w:r>
        <w:rPr>
          <w:rStyle w:val="normaltextrun"/>
          <w:color w:val="000000"/>
          <w:shd w:val="clear" w:color="auto" w:fill="FFFFFF"/>
        </w:rPr>
        <w:t>Figure 2 is the basic functional block diagram for this lighting system. The solar power unit is separable but will be designed specifically for this lighting system. The lighting system uses LED strips for the actual lighting and a</w:t>
      </w:r>
      <w:r w:rsidR="00552B86">
        <w:rPr>
          <w:rStyle w:val="normaltextrun"/>
          <w:color w:val="000000"/>
          <w:shd w:val="clear" w:color="auto" w:fill="FFFFFF"/>
        </w:rPr>
        <w:t xml:space="preserve"> </w:t>
      </w:r>
      <w:r>
        <w:rPr>
          <w:rStyle w:val="normaltextrun"/>
          <w:color w:val="000000"/>
          <w:shd w:val="clear" w:color="auto" w:fill="FFFFFF"/>
        </w:rPr>
        <w:t xml:space="preserve">controller. User interface is through an app, and the user’s device connects using Bluetooth. There is also an </w:t>
      </w:r>
      <w:r w:rsidR="00552B86">
        <w:rPr>
          <w:rStyle w:val="normaltextrun"/>
          <w:color w:val="000000"/>
          <w:shd w:val="clear" w:color="auto" w:fill="FFFFFF"/>
        </w:rPr>
        <w:t>a</w:t>
      </w:r>
      <w:r>
        <w:rPr>
          <w:rStyle w:val="normaltextrun"/>
          <w:color w:val="000000"/>
          <w:shd w:val="clear" w:color="auto" w:fill="FFFFFF"/>
        </w:rPr>
        <w:t xml:space="preserve">udio sensor for </w:t>
      </w:r>
      <w:r>
        <w:rPr>
          <w:rStyle w:val="normaltextrun"/>
          <w:color w:val="000000"/>
          <w:shd w:val="clear" w:color="auto" w:fill="FFFFFF"/>
        </w:rPr>
        <w:t>v</w:t>
      </w:r>
      <w:r>
        <w:rPr>
          <w:rStyle w:val="normaltextrun"/>
          <w:color w:val="000000"/>
          <w:shd w:val="clear" w:color="auto" w:fill="FFFFFF"/>
        </w:rPr>
        <w:t>isualization options and a</w:t>
      </w:r>
      <w:r>
        <w:rPr>
          <w:rStyle w:val="normaltextrun"/>
          <w:color w:val="000000"/>
          <w:shd w:val="clear" w:color="auto" w:fill="FFFFFF"/>
        </w:rPr>
        <w:t xml:space="preserve">n insect </w:t>
      </w:r>
      <w:r>
        <w:rPr>
          <w:rStyle w:val="normaltextrun"/>
          <w:color w:val="000000"/>
          <w:shd w:val="clear" w:color="auto" w:fill="FFFFFF"/>
        </w:rPr>
        <w:t>repellent circuit.</w:t>
      </w:r>
    </w:p>
    <w:p w14:paraId="60A6D156" w14:textId="5B6CA8EB" w:rsidR="00EF7047" w:rsidRDefault="00E65FF4" w:rsidP="00EF7047">
      <w:pPr>
        <w:pStyle w:val="ParagraphText"/>
        <w:keepNext/>
        <w:ind w:firstLine="0"/>
      </w:pPr>
      <w:r>
        <w:rPr>
          <w:noProof/>
        </w:rPr>
        <w:drawing>
          <wp:inline distT="0" distB="0" distL="0" distR="0" wp14:anchorId="63C64E6B" wp14:editId="5B947956">
            <wp:extent cx="5943600" cy="2570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70480"/>
                    </a:xfrm>
                    <a:prstGeom prst="rect">
                      <a:avLst/>
                    </a:prstGeom>
                    <a:noFill/>
                    <a:ln>
                      <a:noFill/>
                    </a:ln>
                  </pic:spPr>
                </pic:pic>
              </a:graphicData>
            </a:graphic>
          </wp:inline>
        </w:drawing>
      </w:r>
    </w:p>
    <w:p w14:paraId="5F1951C9" w14:textId="57575726" w:rsidR="00DC69D9" w:rsidRDefault="00EF7047" w:rsidP="00EF7047">
      <w:pPr>
        <w:pStyle w:val="Caption"/>
        <w:jc w:val="center"/>
      </w:pPr>
      <w:bookmarkStart w:id="20" w:name="_Toc67090681"/>
      <w:r>
        <w:t xml:space="preserve">Figure </w:t>
      </w:r>
      <w:fldSimple w:instr=" SEQ Figure \* ARABIC ">
        <w:r w:rsidR="00D678BB">
          <w:rPr>
            <w:noProof/>
          </w:rPr>
          <w:t>2</w:t>
        </w:r>
      </w:fldSimple>
      <w:r>
        <w:t xml:space="preserve">. </w:t>
      </w:r>
      <w:r w:rsidRPr="00875B2C">
        <w:t>Functional block diagram for the proposed project</w:t>
      </w:r>
      <w:bookmarkEnd w:id="20"/>
    </w:p>
    <w:p w14:paraId="07A1EDCB" w14:textId="64119653" w:rsidR="00A524E6" w:rsidRPr="00675F25" w:rsidRDefault="00A524E6" w:rsidP="009F1CD4">
      <w:pPr>
        <w:pStyle w:val="Heading4"/>
      </w:pPr>
      <w:bookmarkStart w:id="21" w:name="_Toc67087361"/>
      <w:r w:rsidRPr="00675F25">
        <w:t xml:space="preserve">Unit 1 </w:t>
      </w:r>
      <w:r w:rsidR="00637E5D">
        <w:t>Solar Power</w:t>
      </w:r>
      <w:bookmarkEnd w:id="21"/>
      <w:r w:rsidRPr="00675F25">
        <w:t xml:space="preserve"> </w:t>
      </w:r>
    </w:p>
    <w:p w14:paraId="3D08794B" w14:textId="0421B8D4" w:rsidR="00A524E6" w:rsidRDefault="00283986" w:rsidP="00A524E6">
      <w:pPr>
        <w:pStyle w:val="ParagraphText"/>
      </w:pPr>
      <w:r>
        <w:rPr>
          <w:rStyle w:val="normaltextrun"/>
          <w:color w:val="000000"/>
          <w:shd w:val="clear" w:color="auto" w:fill="FFFFFF"/>
          <w:lang w:val="en"/>
        </w:rPr>
        <w:t>The Solar power system is composed of a solar panel to generate power, a maximum power point tracker to regulate the output signal, and battery to store the electrical energy. Unit 1 will provide power to Unit 2. The battery will charge during the day via solar panels mounted to the roof of the structure</w:t>
      </w:r>
      <w:r w:rsidR="00A524E6">
        <w:t>.</w:t>
      </w:r>
    </w:p>
    <w:p w14:paraId="09220EC9" w14:textId="34574515" w:rsidR="00A524E6" w:rsidRDefault="00A524E6" w:rsidP="00A524E6">
      <w:pPr>
        <w:pStyle w:val="Heading4"/>
      </w:pPr>
      <w:bookmarkStart w:id="22" w:name="_Toc67087362"/>
      <w:r>
        <w:t>Assembly 1</w:t>
      </w:r>
      <w:r w:rsidR="003A3174">
        <w:t>BT</w:t>
      </w:r>
      <w:r>
        <w:t xml:space="preserve">1 </w:t>
      </w:r>
      <w:r w:rsidR="003A3174">
        <w:t>Solar Panel</w:t>
      </w:r>
      <w:bookmarkEnd w:id="22"/>
    </w:p>
    <w:p w14:paraId="7A9DF501" w14:textId="71DD183A" w:rsidR="00A524E6" w:rsidRDefault="00C21798" w:rsidP="00A524E6">
      <w:pPr>
        <w:pStyle w:val="ParagraphText"/>
      </w:pPr>
      <w:r>
        <w:t xml:space="preserve">This will be a </w:t>
      </w:r>
      <w:r w:rsidR="00B57CC5">
        <w:t xml:space="preserve">purchased solar panel, </w:t>
      </w:r>
      <w:r w:rsidR="003A419A">
        <w:t xml:space="preserve">attached to 1U3 via </w:t>
      </w:r>
      <w:r w:rsidR="00442620">
        <w:t>provided wiring.</w:t>
      </w:r>
    </w:p>
    <w:p w14:paraId="18CD2C37" w14:textId="573400D5" w:rsidR="00A524E6" w:rsidRDefault="00A524E6" w:rsidP="00A524E6">
      <w:pPr>
        <w:pStyle w:val="Heading4"/>
      </w:pPr>
      <w:bookmarkStart w:id="23" w:name="_Toc67087363"/>
      <w:r>
        <w:lastRenderedPageBreak/>
        <w:t>Assembly 1</w:t>
      </w:r>
      <w:r w:rsidR="006C3442">
        <w:t>U1 MPPT</w:t>
      </w:r>
      <w:bookmarkEnd w:id="23"/>
    </w:p>
    <w:p w14:paraId="1225EF68" w14:textId="4BFD8657" w:rsidR="00A524E6" w:rsidRDefault="00427673" w:rsidP="00A524E6">
      <w:pPr>
        <w:pStyle w:val="ParagraphText"/>
      </w:pPr>
      <w:r>
        <w:rPr>
          <w:rStyle w:val="normaltextrun"/>
          <w:color w:val="000000"/>
          <w:shd w:val="clear" w:color="auto" w:fill="FFFFFF"/>
          <w:lang w:val="en"/>
        </w:rPr>
        <w:t>The maximum power point tracker (MPPT) will also be purchased due to complexity. It provides regulated output from the unregulated Solar panel. It also functions with the battery as a charger</w:t>
      </w:r>
      <w:r w:rsidR="00A524E6">
        <w:t>.</w:t>
      </w:r>
    </w:p>
    <w:p w14:paraId="545E2FD0" w14:textId="598DA2AE" w:rsidR="00A524E6" w:rsidRDefault="001369D2" w:rsidP="00A524E6">
      <w:pPr>
        <w:pStyle w:val="Heading4"/>
      </w:pPr>
      <w:bookmarkStart w:id="24" w:name="_Toc67087364"/>
      <w:r>
        <w:t>A</w:t>
      </w:r>
      <w:r w:rsidR="00A524E6">
        <w:t>ssembly 1</w:t>
      </w:r>
      <w:r>
        <w:t>BT2</w:t>
      </w:r>
      <w:r w:rsidR="00A524E6">
        <w:t xml:space="preserve"> </w:t>
      </w:r>
      <w:r>
        <w:t>Battery</w:t>
      </w:r>
      <w:bookmarkEnd w:id="24"/>
    </w:p>
    <w:p w14:paraId="3C5D1FE5" w14:textId="6537EAB7" w:rsidR="00A524E6" w:rsidRDefault="00427673" w:rsidP="00A524E6">
      <w:pPr>
        <w:pStyle w:val="ParagraphText"/>
      </w:pPr>
      <w:r>
        <w:t>The battery will be purchased</w:t>
      </w:r>
      <w:r w:rsidR="000F67E6">
        <w:t xml:space="preserve">. It provides </w:t>
      </w:r>
      <w:r w:rsidR="001F2F2E">
        <w:t>electrical energy for nighttime operation</w:t>
      </w:r>
      <w:r w:rsidR="00A524E6">
        <w:t>.</w:t>
      </w:r>
    </w:p>
    <w:p w14:paraId="7F421F48" w14:textId="479902DD" w:rsidR="001369D2" w:rsidRDefault="001369D2" w:rsidP="001369D2">
      <w:pPr>
        <w:pStyle w:val="Heading4"/>
      </w:pPr>
      <w:bookmarkStart w:id="25" w:name="_Toc67087365"/>
      <w:r>
        <w:t>Unit 2</w:t>
      </w:r>
      <w:r w:rsidR="00AA2A86">
        <w:t xml:space="preserve"> Outdoor Lighting</w:t>
      </w:r>
      <w:bookmarkEnd w:id="25"/>
    </w:p>
    <w:p w14:paraId="26B7165A" w14:textId="7A318197" w:rsidR="001369D2" w:rsidRDefault="00D811F3" w:rsidP="001369D2">
      <w:pPr>
        <w:pStyle w:val="ParagraphText"/>
      </w:pPr>
      <w:r>
        <w:rPr>
          <w:rStyle w:val="normaltextrun"/>
          <w:color w:val="000000"/>
          <w:bdr w:val="none" w:sz="0" w:space="0" w:color="auto" w:frame="1"/>
        </w:rPr>
        <w:t>The</w:t>
      </w:r>
      <w:r>
        <w:rPr>
          <w:rStyle w:val="normaltextrun"/>
          <w:color w:val="000000"/>
          <w:bdr w:val="none" w:sz="0" w:space="0" w:color="auto" w:frame="1"/>
          <w:lang w:val="en"/>
        </w:rPr>
        <w:t xml:space="preserve"> Lighting installation will run for up to 4 hours from Unit 1’s fully charged battery.  There will be app control for different light settings and intensities, and any Bluetooth capable smart device will be able to use the app. This unit will also feature </w:t>
      </w:r>
      <w:r w:rsidR="00592DEF">
        <w:rPr>
          <w:rStyle w:val="normaltextrun"/>
          <w:color w:val="000000"/>
          <w:bdr w:val="none" w:sz="0" w:space="0" w:color="auto" w:frame="1"/>
          <w:lang w:val="en"/>
        </w:rPr>
        <w:t xml:space="preserve">a </w:t>
      </w:r>
      <w:r w:rsidR="00D903B1">
        <w:rPr>
          <w:rStyle w:val="normaltextrun"/>
          <w:color w:val="000000"/>
          <w:bdr w:val="none" w:sz="0" w:space="0" w:color="auto" w:frame="1"/>
          <w:lang w:val="en"/>
        </w:rPr>
        <w:t>pest deterrent</w:t>
      </w:r>
      <w:r>
        <w:rPr>
          <w:rStyle w:val="normaltextrun"/>
          <w:color w:val="000000"/>
          <w:bdr w:val="none" w:sz="0" w:space="0" w:color="auto" w:frame="1"/>
          <w:lang w:val="en"/>
        </w:rPr>
        <w:t xml:space="preserve"> circuit that produces a high frequency audio tone</w:t>
      </w:r>
      <w:r w:rsidR="001369D2">
        <w:t>.</w:t>
      </w:r>
    </w:p>
    <w:p w14:paraId="09BB1752" w14:textId="06E6F573" w:rsidR="001369D2" w:rsidRDefault="001369D2" w:rsidP="001369D2">
      <w:pPr>
        <w:pStyle w:val="Heading4"/>
      </w:pPr>
      <w:bookmarkStart w:id="26" w:name="_Toc67087366"/>
      <w:r>
        <w:t xml:space="preserve">Assembly </w:t>
      </w:r>
      <w:r w:rsidR="00B07215">
        <w:t>2U1</w:t>
      </w:r>
      <w:r>
        <w:t xml:space="preserve"> </w:t>
      </w:r>
      <w:r w:rsidR="00B07215">
        <w:t>Lighting Strip</w:t>
      </w:r>
      <w:bookmarkEnd w:id="26"/>
    </w:p>
    <w:p w14:paraId="697A6BBE" w14:textId="1C0B909B" w:rsidR="001369D2" w:rsidRDefault="00CE63C5" w:rsidP="001369D2">
      <w:pPr>
        <w:pStyle w:val="ParagraphText"/>
      </w:pPr>
      <w:r>
        <w:rPr>
          <w:rStyle w:val="normaltextrun"/>
          <w:color w:val="000000"/>
          <w:bdr w:val="none" w:sz="0" w:space="0" w:color="auto" w:frame="1"/>
          <w:lang w:val="en"/>
        </w:rPr>
        <w:t>We will be purchasing LED strip lighting with color/intensity control to allow our software features to function</w:t>
      </w:r>
      <w:r w:rsidR="001369D2">
        <w:t>.</w:t>
      </w:r>
    </w:p>
    <w:p w14:paraId="26858FA2" w14:textId="563A94F9" w:rsidR="001369D2" w:rsidRDefault="001369D2" w:rsidP="001369D2">
      <w:pPr>
        <w:pStyle w:val="Heading4"/>
      </w:pPr>
      <w:bookmarkStart w:id="27" w:name="_Toc67087367"/>
      <w:r>
        <w:t xml:space="preserve">Assembly </w:t>
      </w:r>
      <w:r w:rsidR="008C1B92">
        <w:t>2TR1</w:t>
      </w:r>
      <w:r>
        <w:t xml:space="preserve"> </w:t>
      </w:r>
      <w:r w:rsidR="00D46849">
        <w:t>Bluetooth Module</w:t>
      </w:r>
      <w:bookmarkEnd w:id="27"/>
    </w:p>
    <w:p w14:paraId="6CE40F0B" w14:textId="1284E6C9" w:rsidR="001369D2" w:rsidRDefault="00D12E35" w:rsidP="001369D2">
      <w:pPr>
        <w:pStyle w:val="ParagraphText"/>
      </w:pPr>
      <w:r>
        <w:rPr>
          <w:rStyle w:val="normaltextrun"/>
          <w:color w:val="000000"/>
          <w:bdr w:val="none" w:sz="0" w:space="0" w:color="auto" w:frame="1"/>
          <w:lang w:val="en"/>
        </w:rPr>
        <w:t xml:space="preserve">This </w:t>
      </w:r>
      <w:r w:rsidR="008130AB">
        <w:rPr>
          <w:rStyle w:val="normaltextrun"/>
          <w:color w:val="000000"/>
          <w:bdr w:val="none" w:sz="0" w:space="0" w:color="auto" w:frame="1"/>
          <w:lang w:val="en"/>
        </w:rPr>
        <w:t>will be a purchased</w:t>
      </w:r>
      <w:r w:rsidR="004C4C91">
        <w:rPr>
          <w:rStyle w:val="normaltextrun"/>
          <w:color w:val="000000"/>
          <w:bdr w:val="none" w:sz="0" w:space="0" w:color="auto" w:frame="1"/>
          <w:lang w:val="en"/>
        </w:rPr>
        <w:t xml:space="preserve"> Bluetooth radio attachment for the Arduino controller. It will provide wireless communications with user smart devices</w:t>
      </w:r>
      <w:r w:rsidR="001369D2">
        <w:t>.</w:t>
      </w:r>
    </w:p>
    <w:p w14:paraId="17FF28AB" w14:textId="2E3B5006" w:rsidR="006E3DDD" w:rsidRDefault="006E3DDD" w:rsidP="006E3DDD">
      <w:pPr>
        <w:pStyle w:val="Heading4"/>
      </w:pPr>
      <w:bookmarkStart w:id="28" w:name="_Toc67087368"/>
      <w:r>
        <w:t>Assembly 2U</w:t>
      </w:r>
      <w:r w:rsidR="00C5768D">
        <w:t>3</w:t>
      </w:r>
      <w:r>
        <w:t xml:space="preserve"> </w:t>
      </w:r>
      <w:r w:rsidR="00C43A0B">
        <w:t>Controller</w:t>
      </w:r>
      <w:bookmarkEnd w:id="28"/>
    </w:p>
    <w:p w14:paraId="32C7F752" w14:textId="78409F38" w:rsidR="006E3DDD" w:rsidRDefault="00AA1E84" w:rsidP="006E3DDD">
      <w:pPr>
        <w:pStyle w:val="ParagraphText"/>
      </w:pPr>
      <w:r>
        <w:rPr>
          <w:rStyle w:val="normaltextrun"/>
          <w:color w:val="000000"/>
          <w:bdr w:val="none" w:sz="0" w:space="0" w:color="auto" w:frame="1"/>
          <w:lang w:val="en"/>
        </w:rPr>
        <w:t>The controller will consist of an Arduino running custom software that can modify the lighting with various audio from the environment via the sensor</w:t>
      </w:r>
      <w:r w:rsidR="004153B8">
        <w:rPr>
          <w:rStyle w:val="normaltextrun"/>
          <w:color w:val="000000"/>
          <w:bdr w:val="none" w:sz="0" w:space="0" w:color="auto" w:frame="1"/>
          <w:lang w:val="en"/>
        </w:rPr>
        <w:t>s</w:t>
      </w:r>
      <w:r w:rsidR="006E3DDD">
        <w:t>.</w:t>
      </w:r>
    </w:p>
    <w:p w14:paraId="647710C6" w14:textId="6B0E59C3" w:rsidR="006E3DDD" w:rsidRDefault="006E3DDD" w:rsidP="006E3DDD">
      <w:pPr>
        <w:pStyle w:val="Heading4"/>
      </w:pPr>
      <w:bookmarkStart w:id="29" w:name="_Toc67087369"/>
      <w:r>
        <w:t>Assembly 2</w:t>
      </w:r>
      <w:r w:rsidR="00222D19">
        <w:t>LS1</w:t>
      </w:r>
      <w:r>
        <w:t xml:space="preserve"> </w:t>
      </w:r>
      <w:r w:rsidR="00E34783">
        <w:t xml:space="preserve">Pest </w:t>
      </w:r>
      <w:r w:rsidR="00BD0BBE">
        <w:t>D</w:t>
      </w:r>
      <w:r w:rsidR="00E34783">
        <w:t>eterrent</w:t>
      </w:r>
      <w:r w:rsidR="00BD0BBE" w:rsidRPr="00BD0BBE">
        <w:t xml:space="preserve"> </w:t>
      </w:r>
      <w:r w:rsidR="00BD0BBE">
        <w:t>Ultrasound</w:t>
      </w:r>
      <w:r w:rsidR="00BD0BBE">
        <w:t xml:space="preserve"> Generator</w:t>
      </w:r>
      <w:bookmarkEnd w:id="29"/>
    </w:p>
    <w:p w14:paraId="76D0EE96" w14:textId="69891B8B" w:rsidR="001369D2" w:rsidRDefault="008E52F9" w:rsidP="00AA7C33">
      <w:pPr>
        <w:pStyle w:val="ParagraphText"/>
      </w:pPr>
      <w:r>
        <w:rPr>
          <w:rStyle w:val="normaltextrun"/>
          <w:color w:val="000000"/>
          <w:shd w:val="clear" w:color="auto" w:fill="FFFFFF"/>
          <w:lang w:val="en"/>
        </w:rPr>
        <w:t xml:space="preserve">We will build and attach a circuit that emits a high-pitched tone known to repel </w:t>
      </w:r>
      <w:r>
        <w:rPr>
          <w:rStyle w:val="normaltextrun"/>
          <w:color w:val="000000"/>
          <w:shd w:val="clear" w:color="auto" w:fill="FFFFFF"/>
          <w:lang w:val="en"/>
        </w:rPr>
        <w:t>various pests</w:t>
      </w:r>
      <w:r>
        <w:rPr>
          <w:rStyle w:val="normaltextrun"/>
          <w:color w:val="000000"/>
          <w:shd w:val="clear" w:color="auto" w:fill="FFFFFF"/>
          <w:lang w:val="en"/>
        </w:rPr>
        <w:t>. It will be controlled via the app software as well but is only an on/off element</w:t>
      </w:r>
      <w:r w:rsidR="006E3DDD">
        <w:t>.</w:t>
      </w:r>
    </w:p>
    <w:p w14:paraId="533AA307" w14:textId="2C317FD6" w:rsidR="000A76A2" w:rsidRDefault="002632B4" w:rsidP="00C5768D">
      <w:pPr>
        <w:pStyle w:val="Heading4"/>
      </w:pPr>
      <w:bookmarkStart w:id="30" w:name="_Toc67087370"/>
      <w:r>
        <w:lastRenderedPageBreak/>
        <w:t xml:space="preserve">Unit 3 </w:t>
      </w:r>
      <w:r w:rsidR="00D3155D">
        <w:t>User Controls</w:t>
      </w:r>
      <w:bookmarkEnd w:id="30"/>
    </w:p>
    <w:p w14:paraId="21BFF548" w14:textId="23AB04BB" w:rsidR="00D3155D" w:rsidRPr="00D3155D" w:rsidRDefault="00D3155D" w:rsidP="00D3155D">
      <w:pPr>
        <w:pStyle w:val="ParagraphText"/>
      </w:pPr>
      <w:r>
        <w:t xml:space="preserve">This unit is a user provided device to run the </w:t>
      </w:r>
      <w:r w:rsidR="00882983">
        <w:t xml:space="preserve">Android compatible </w:t>
      </w:r>
      <w:r w:rsidR="00A128B2">
        <w:t>control app</w:t>
      </w:r>
      <w:r w:rsidR="00363EA9">
        <w:t>.</w:t>
      </w:r>
    </w:p>
    <w:p w14:paraId="0F0A4D8D" w14:textId="6191F7A5" w:rsidR="00C5768D" w:rsidRDefault="00281670" w:rsidP="00C5768D">
      <w:pPr>
        <w:pStyle w:val="Heading4"/>
      </w:pPr>
      <w:bookmarkStart w:id="31" w:name="_Toc67087371"/>
      <w:r>
        <w:t xml:space="preserve">Assembly 3U1 </w:t>
      </w:r>
      <w:r w:rsidR="00C5768D">
        <w:t>Smart Phone</w:t>
      </w:r>
      <w:bookmarkEnd w:id="31"/>
    </w:p>
    <w:p w14:paraId="194DD365" w14:textId="77777777" w:rsidR="00C5768D" w:rsidRDefault="00C5768D" w:rsidP="00C5768D">
      <w:pPr>
        <w:pStyle w:val="ParagraphText"/>
      </w:pPr>
      <w:r>
        <w:t>The user will provide a Bluetooth capable smart device to use the app controls.</w:t>
      </w:r>
    </w:p>
    <w:p w14:paraId="5D846159" w14:textId="77777777" w:rsidR="00A93D42" w:rsidRDefault="00A93D42" w:rsidP="00AA7C33">
      <w:pPr>
        <w:pStyle w:val="ParagraphText"/>
      </w:pPr>
    </w:p>
    <w:p w14:paraId="414B1DD0" w14:textId="77777777" w:rsidR="00017285" w:rsidRDefault="00057D5A" w:rsidP="00017285">
      <w:pPr>
        <w:pStyle w:val="Heading3"/>
      </w:pPr>
      <w:bookmarkStart w:id="32" w:name="_Toc67087372"/>
      <w:r>
        <w:t>Software Architecture</w:t>
      </w:r>
      <w:bookmarkEnd w:id="32"/>
    </w:p>
    <w:p w14:paraId="76FDC8ED" w14:textId="0827CB63" w:rsidR="00E469BB" w:rsidRDefault="00E469BB" w:rsidP="00E469BB">
      <w:pPr>
        <w:pStyle w:val="ParagraphText"/>
        <w:ind w:firstLine="0"/>
        <w:rPr>
          <w:sz w:val="20"/>
          <w:szCs w:val="20"/>
        </w:rPr>
      </w:pPr>
      <w:r w:rsidRPr="00E469BB">
        <w:rPr>
          <w:sz w:val="20"/>
          <w:szCs w:val="20"/>
        </w:rPr>
        <w:t>By: Nicholas Erickson</w:t>
      </w:r>
    </w:p>
    <w:p w14:paraId="41D30E6B" w14:textId="0EADE850" w:rsidR="00705F24" w:rsidRDefault="001D5803" w:rsidP="001D5803">
      <w:pPr>
        <w:pStyle w:val="ParagraphText"/>
        <w:rPr>
          <w:rStyle w:val="normaltextrun"/>
          <w:color w:val="000000"/>
          <w:szCs w:val="24"/>
          <w:shd w:val="clear" w:color="auto" w:fill="FFFFFF"/>
          <w:lang w:val="en"/>
        </w:rPr>
      </w:pPr>
      <w:del w:id="33" w:author="Fischer, James D. [2]" w:date="2020-10-18T21:42:00Z">
        <w:r>
          <w:rPr>
            <w:rStyle w:val="normaltextrun"/>
            <w:color w:val="000000"/>
            <w:szCs w:val="24"/>
            <w:shd w:val="clear" w:color="auto" w:fill="FFFFFF"/>
            <w:lang w:val="en"/>
          </w:rPr>
          <w:delText xml:space="preserve">We will develop a mobile app architecture (Figure 3) </w:delText>
        </w:r>
      </w:del>
      <w:ins w:id="34" w:author="Fischer, James D. [2]" w:date="2020-10-18T21:42:00Z">
        <w:r>
          <w:rPr>
            <w:rStyle w:val="normaltextrun"/>
            <w:color w:val="000000"/>
            <w:szCs w:val="24"/>
            <w:shd w:val="clear" w:color="auto" w:fill="FFFFFF"/>
            <w:lang w:val="en"/>
          </w:rPr>
          <w:t xml:space="preserve">Figure 3 shows the </w:t>
        </w:r>
      </w:ins>
      <w:ins w:id="35" w:author="Fischer, James D. [2]" w:date="2020-10-18T21:43:00Z">
        <w:r>
          <w:rPr>
            <w:rStyle w:val="normaltextrun"/>
            <w:color w:val="000000"/>
            <w:szCs w:val="24"/>
            <w:shd w:val="clear" w:color="auto" w:fill="FFFFFF"/>
            <w:lang w:val="en"/>
          </w:rPr>
          <w:t xml:space="preserve">proposed </w:t>
        </w:r>
      </w:ins>
      <w:ins w:id="36" w:author="Fischer, James D. [2]" w:date="2020-10-18T21:42:00Z">
        <w:r>
          <w:rPr>
            <w:rStyle w:val="normaltextrun"/>
            <w:color w:val="000000"/>
            <w:szCs w:val="24"/>
            <w:shd w:val="clear" w:color="auto" w:fill="FFFFFF"/>
            <w:lang w:val="en"/>
          </w:rPr>
          <w:t>software</w:t>
        </w:r>
      </w:ins>
      <w:ins w:id="37" w:author="Fischer, James D. [2]" w:date="2020-10-18T21:43:00Z">
        <w:r>
          <w:rPr>
            <w:rStyle w:val="normaltextrun"/>
            <w:color w:val="000000"/>
            <w:szCs w:val="24"/>
            <w:shd w:val="clear" w:color="auto" w:fill="FFFFFF"/>
            <w:lang w:val="en"/>
          </w:rPr>
          <w:t xml:space="preserve"> architecture </w:t>
        </w:r>
      </w:ins>
      <w:ins w:id="38" w:author="Fischer, James D. [2]" w:date="2020-10-18T21:42:00Z">
        <w:r>
          <w:rPr>
            <w:rStyle w:val="normaltextrun"/>
            <w:color w:val="000000"/>
            <w:szCs w:val="24"/>
            <w:shd w:val="clear" w:color="auto" w:fill="FFFFFF"/>
            <w:lang w:val="en"/>
          </w:rPr>
          <w:t xml:space="preserve">for the mobile app </w:t>
        </w:r>
      </w:ins>
      <w:r>
        <w:rPr>
          <w:rStyle w:val="normaltextrun"/>
          <w:color w:val="000000"/>
          <w:szCs w:val="24"/>
          <w:shd w:val="clear" w:color="auto" w:fill="FFFFFF"/>
          <w:lang w:val="en"/>
        </w:rPr>
        <w:t xml:space="preserve">that </w:t>
      </w:r>
      <w:del w:id="39" w:author="Fischer, James D. [2]" w:date="2020-10-18T21:42:00Z">
        <w:r>
          <w:rPr>
            <w:rStyle w:val="normaltextrun"/>
            <w:color w:val="000000"/>
            <w:szCs w:val="24"/>
            <w:shd w:val="clear" w:color="auto" w:fill="FFFFFF"/>
            <w:lang w:val="en"/>
          </w:rPr>
          <w:delText xml:space="preserve">will be used to </w:delText>
        </w:r>
      </w:del>
      <w:r>
        <w:rPr>
          <w:rStyle w:val="normaltextrun"/>
          <w:color w:val="000000"/>
          <w:szCs w:val="24"/>
          <w:shd w:val="clear" w:color="auto" w:fill="FFFFFF"/>
          <w:lang w:val="en"/>
        </w:rPr>
        <w:t>send</w:t>
      </w:r>
      <w:ins w:id="40" w:author="Fischer, James D. [2]" w:date="2020-10-18T21:42:00Z">
        <w:r>
          <w:rPr>
            <w:rStyle w:val="normaltextrun"/>
            <w:color w:val="000000"/>
            <w:szCs w:val="24"/>
            <w:shd w:val="clear" w:color="auto" w:fill="FFFFFF"/>
            <w:lang w:val="en"/>
          </w:rPr>
          <w:t>s</w:t>
        </w:r>
      </w:ins>
      <w:r w:rsidR="00A26059">
        <w:rPr>
          <w:rStyle w:val="normaltextrun"/>
          <w:color w:val="000000"/>
          <w:szCs w:val="24"/>
          <w:shd w:val="clear" w:color="auto" w:fill="FFFFFF"/>
          <w:lang w:val="en"/>
        </w:rPr>
        <w:t xml:space="preserve"> user input</w:t>
      </w:r>
      <w:r>
        <w:rPr>
          <w:rStyle w:val="normaltextrun"/>
          <w:color w:val="000000"/>
          <w:szCs w:val="24"/>
          <w:shd w:val="clear" w:color="auto" w:fill="FFFFFF"/>
          <w:lang w:val="en"/>
        </w:rPr>
        <w:t xml:space="preserve"> signals to the </w:t>
      </w:r>
      <w:r w:rsidR="00A26059">
        <w:rPr>
          <w:rStyle w:val="normaltextrun"/>
          <w:color w:val="000000"/>
          <w:szCs w:val="24"/>
          <w:shd w:val="clear" w:color="auto" w:fill="FFFFFF"/>
          <w:lang w:val="en"/>
        </w:rPr>
        <w:t>control assembly</w:t>
      </w:r>
      <w:r>
        <w:rPr>
          <w:rStyle w:val="normaltextrun"/>
          <w:color w:val="000000"/>
          <w:szCs w:val="24"/>
          <w:shd w:val="clear" w:color="auto" w:fill="FFFFFF"/>
          <w:lang w:val="en"/>
        </w:rPr>
        <w:t xml:space="preserve"> (Figure 2). </w:t>
      </w:r>
      <w:r w:rsidR="00DC78C2">
        <w:rPr>
          <w:rStyle w:val="normaltextrun"/>
          <w:color w:val="000000"/>
          <w:szCs w:val="24"/>
          <w:shd w:val="clear" w:color="auto" w:fill="FFFFFF"/>
          <w:lang w:val="en"/>
        </w:rPr>
        <w:t xml:space="preserve">Our control assembly </w:t>
      </w:r>
      <w:del w:id="41" w:author="Fischer, James D. [2]" w:date="2020-10-18T21:43:00Z">
        <w:r w:rsidR="00DC78C2">
          <w:rPr>
            <w:rStyle w:val="normaltextrun"/>
            <w:color w:val="000000"/>
            <w:szCs w:val="24"/>
            <w:shd w:val="clear" w:color="auto" w:fill="FFFFFF"/>
            <w:lang w:val="en"/>
          </w:rPr>
          <w:delText xml:space="preserve">will be </w:delText>
        </w:r>
      </w:del>
      <w:ins w:id="42" w:author="Fischer, James D. [2]" w:date="2020-10-18T21:43:00Z">
        <w:r w:rsidR="00DC78C2">
          <w:rPr>
            <w:rStyle w:val="normaltextrun"/>
            <w:color w:val="000000"/>
            <w:szCs w:val="24"/>
            <w:shd w:val="clear" w:color="auto" w:fill="FFFFFF"/>
            <w:lang w:val="en"/>
          </w:rPr>
          <w:t xml:space="preserve">is </w:t>
        </w:r>
      </w:ins>
      <w:r w:rsidR="00DC78C2">
        <w:rPr>
          <w:rStyle w:val="normaltextrun"/>
          <w:color w:val="000000"/>
          <w:szCs w:val="24"/>
          <w:shd w:val="clear" w:color="auto" w:fill="FFFFFF"/>
          <w:lang w:val="en"/>
        </w:rPr>
        <w:t xml:space="preserve">connected to an audio sensor (Figure 3) </w:t>
      </w:r>
      <w:del w:id="43" w:author="Fischer, James D. [2]" w:date="2020-10-18T21:44:00Z">
        <w:r w:rsidR="00DC78C2">
          <w:rPr>
            <w:rStyle w:val="normaltextrun"/>
            <w:color w:val="000000"/>
            <w:szCs w:val="24"/>
            <w:shd w:val="clear" w:color="auto" w:fill="FFFFFF"/>
            <w:lang w:val="en"/>
          </w:rPr>
          <w:delText xml:space="preserve">in order to </w:delText>
        </w:r>
      </w:del>
      <w:ins w:id="44" w:author="Fischer, James D. [2]" w:date="2020-10-18T21:44:00Z">
        <w:r w:rsidR="00DC78C2">
          <w:rPr>
            <w:rStyle w:val="normaltextrun"/>
            <w:color w:val="000000"/>
            <w:szCs w:val="24"/>
            <w:shd w:val="clear" w:color="auto" w:fill="FFFFFF"/>
            <w:lang w:val="en"/>
          </w:rPr>
          <w:t xml:space="preserve">that </w:t>
        </w:r>
      </w:ins>
      <w:r w:rsidR="00DC78C2">
        <w:rPr>
          <w:rStyle w:val="normaltextrun"/>
          <w:color w:val="000000"/>
          <w:szCs w:val="24"/>
          <w:shd w:val="clear" w:color="auto" w:fill="FFFFFF"/>
          <w:lang w:val="en"/>
        </w:rPr>
        <w:t>receive</w:t>
      </w:r>
      <w:ins w:id="45" w:author="Fischer, James D. [2]" w:date="2020-10-18T21:44:00Z">
        <w:r w:rsidR="00DC78C2">
          <w:rPr>
            <w:rStyle w:val="normaltextrun"/>
            <w:color w:val="000000"/>
            <w:szCs w:val="24"/>
            <w:shd w:val="clear" w:color="auto" w:fill="FFFFFF"/>
            <w:lang w:val="en"/>
          </w:rPr>
          <w:t>s</w:t>
        </w:r>
      </w:ins>
      <w:r w:rsidR="00DC78C2">
        <w:rPr>
          <w:rStyle w:val="normaltextrun"/>
          <w:color w:val="000000"/>
          <w:szCs w:val="24"/>
          <w:shd w:val="clear" w:color="auto" w:fill="FFFFFF"/>
          <w:lang w:val="en"/>
        </w:rPr>
        <w:t> input audio signals and pulses with varying intensity based on the magnitude of the audio signal.</w:t>
      </w:r>
      <w:r w:rsidR="000B56A6">
        <w:rPr>
          <w:rStyle w:val="normaltextrun"/>
          <w:color w:val="000000"/>
          <w:szCs w:val="24"/>
          <w:shd w:val="clear" w:color="auto" w:fill="FFFFFF"/>
          <w:lang w:val="en"/>
        </w:rPr>
        <w:t xml:space="preserve"> Figure 4</w:t>
      </w:r>
      <w:r w:rsidR="00B717A3">
        <w:rPr>
          <w:rStyle w:val="normaltextrun"/>
          <w:color w:val="000000"/>
          <w:szCs w:val="24"/>
          <w:shd w:val="clear" w:color="auto" w:fill="FFFFFF"/>
          <w:lang w:val="en"/>
        </w:rPr>
        <w:t xml:space="preserve"> shows the proposed software architecture for the</w:t>
      </w:r>
      <w:r>
        <w:rPr>
          <w:rStyle w:val="normaltextrun"/>
          <w:color w:val="000000"/>
          <w:szCs w:val="24"/>
          <w:shd w:val="clear" w:color="auto" w:fill="FFFFFF"/>
          <w:lang w:val="en"/>
        </w:rPr>
        <w:t xml:space="preserve"> app</w:t>
      </w:r>
      <w:r w:rsidR="008B1EF1">
        <w:rPr>
          <w:rStyle w:val="normaltextrun"/>
          <w:color w:val="000000"/>
          <w:szCs w:val="24"/>
          <w:shd w:val="clear" w:color="auto" w:fill="FFFFFF"/>
          <w:lang w:val="en"/>
        </w:rPr>
        <w:t>. The mobile interface</w:t>
      </w:r>
      <w:r>
        <w:rPr>
          <w:rStyle w:val="normaltextrun"/>
          <w:color w:val="000000"/>
          <w:szCs w:val="24"/>
          <w:shd w:val="clear" w:color="auto" w:fill="FFFFFF"/>
          <w:lang w:val="en"/>
        </w:rPr>
        <w:t xml:space="preserve"> </w:t>
      </w:r>
      <w:del w:id="46" w:author="Fischer, James D. [2]" w:date="2020-10-18T21:43:00Z">
        <w:r>
          <w:rPr>
            <w:rStyle w:val="normaltextrun"/>
            <w:color w:val="000000"/>
            <w:szCs w:val="24"/>
            <w:shd w:val="clear" w:color="auto" w:fill="FFFFFF"/>
            <w:lang w:val="en"/>
          </w:rPr>
          <w:delText xml:space="preserve">will contain </w:delText>
        </w:r>
      </w:del>
      <w:ins w:id="47" w:author="Fischer, James D. [2]" w:date="2020-10-18T21:43:00Z">
        <w:r>
          <w:rPr>
            <w:rStyle w:val="normaltextrun"/>
            <w:color w:val="000000"/>
            <w:szCs w:val="24"/>
            <w:shd w:val="clear" w:color="auto" w:fill="FFFFFF"/>
            <w:lang w:val="en"/>
          </w:rPr>
          <w:t>provides</w:t>
        </w:r>
      </w:ins>
      <w:r>
        <w:rPr>
          <w:rStyle w:val="normaltextrun"/>
          <w:color w:val="000000"/>
          <w:szCs w:val="24"/>
          <w:shd w:val="clear" w:color="auto" w:fill="FFFFFF"/>
          <w:lang w:val="en"/>
        </w:rPr>
        <w:t xml:space="preserve"> options to change the color of the LEDs, </w:t>
      </w:r>
      <w:r w:rsidR="0031484B">
        <w:rPr>
          <w:rStyle w:val="normaltextrun"/>
          <w:color w:val="000000"/>
          <w:szCs w:val="24"/>
          <w:shd w:val="clear" w:color="auto" w:fill="FFFFFF"/>
          <w:lang w:val="en"/>
        </w:rPr>
        <w:t>adjust the LED brightness</w:t>
      </w:r>
      <w:r>
        <w:rPr>
          <w:rStyle w:val="normaltextrun"/>
          <w:color w:val="000000"/>
          <w:szCs w:val="24"/>
          <w:shd w:val="clear" w:color="auto" w:fill="FFFFFF"/>
          <w:lang w:val="en"/>
        </w:rPr>
        <w:t xml:space="preserve">, </w:t>
      </w:r>
      <w:proofErr w:type="gramStart"/>
      <w:r w:rsidR="0031484B">
        <w:rPr>
          <w:rStyle w:val="normaltextrun"/>
          <w:color w:val="000000"/>
          <w:szCs w:val="24"/>
          <w:shd w:val="clear" w:color="auto" w:fill="FFFFFF"/>
          <w:lang w:val="en"/>
        </w:rPr>
        <w:t>connect</w:t>
      </w:r>
      <w:proofErr w:type="gramEnd"/>
      <w:r w:rsidR="0031484B">
        <w:rPr>
          <w:rStyle w:val="normaltextrun"/>
          <w:color w:val="000000"/>
          <w:szCs w:val="24"/>
          <w:shd w:val="clear" w:color="auto" w:fill="FFFFFF"/>
          <w:lang w:val="en"/>
        </w:rPr>
        <w:t xml:space="preserve"> and disconnect to</w:t>
      </w:r>
      <w:r>
        <w:rPr>
          <w:rStyle w:val="normaltextrun"/>
          <w:color w:val="000000"/>
          <w:szCs w:val="24"/>
          <w:shd w:val="clear" w:color="auto" w:fill="FFFFFF"/>
          <w:lang w:val="en"/>
        </w:rPr>
        <w:t xml:space="preserve"> </w:t>
      </w:r>
      <w:r w:rsidR="00ED45E8">
        <w:rPr>
          <w:rStyle w:val="normaltextrun"/>
          <w:color w:val="000000"/>
          <w:szCs w:val="24"/>
          <w:shd w:val="clear" w:color="auto" w:fill="FFFFFF"/>
          <w:lang w:val="en"/>
        </w:rPr>
        <w:t xml:space="preserve">Bluetooth, </w:t>
      </w:r>
      <w:r>
        <w:rPr>
          <w:rStyle w:val="normaltextrun"/>
          <w:color w:val="000000"/>
          <w:szCs w:val="24"/>
          <w:shd w:val="clear" w:color="auto" w:fill="FFFFFF"/>
          <w:lang w:val="en"/>
        </w:rPr>
        <w:t xml:space="preserve">and turn on and off the music mode to </w:t>
      </w:r>
      <w:r w:rsidR="00ED45E8">
        <w:rPr>
          <w:rStyle w:val="normaltextrun"/>
          <w:color w:val="000000"/>
          <w:szCs w:val="24"/>
          <w:shd w:val="clear" w:color="auto" w:fill="FFFFFF"/>
          <w:lang w:val="en"/>
        </w:rPr>
        <w:t>pulse</w:t>
      </w:r>
      <w:r>
        <w:rPr>
          <w:rStyle w:val="normaltextrun"/>
          <w:color w:val="000000"/>
          <w:szCs w:val="24"/>
          <w:shd w:val="clear" w:color="auto" w:fill="FFFFFF"/>
          <w:lang w:val="en"/>
        </w:rPr>
        <w:t xml:space="preserve"> the LEDs. </w:t>
      </w:r>
    </w:p>
    <w:p w14:paraId="1EDEC563" w14:textId="77777777" w:rsidR="00DC78C2" w:rsidRDefault="00DC78C2" w:rsidP="00DC78C2">
      <w:pPr>
        <w:pStyle w:val="ParagraphText"/>
        <w:rPr>
          <w:rStyle w:val="normaltextrun"/>
          <w:color w:val="000000"/>
          <w:szCs w:val="24"/>
          <w:shd w:val="clear" w:color="auto" w:fill="FFFFFF"/>
          <w:lang w:val="en"/>
        </w:rPr>
      </w:pPr>
    </w:p>
    <w:tbl>
      <w:tblPr>
        <w:tblW w:w="9360" w:type="dxa"/>
        <w:tblLayout w:type="fixed"/>
        <w:tblLook w:val="06A0" w:firstRow="1" w:lastRow="0" w:firstColumn="1" w:lastColumn="0" w:noHBand="1" w:noVBand="1"/>
      </w:tblPr>
      <w:tblGrid>
        <w:gridCol w:w="2695"/>
        <w:gridCol w:w="2160"/>
        <w:gridCol w:w="4505"/>
      </w:tblGrid>
      <w:tr w:rsidR="00705F24" w14:paraId="174A6422" w14:textId="77777777" w:rsidTr="00705F24">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hideMark/>
          </w:tcPr>
          <w:p w14:paraId="6CF893C8" w14:textId="6082C630" w:rsidR="00705F24" w:rsidRDefault="006070AC" w:rsidP="006070AC">
            <w:pPr>
              <w:pStyle w:val="ParagraphText"/>
              <w:spacing w:line="240" w:lineRule="auto"/>
              <w:ind w:left="1080" w:firstLine="0"/>
              <w:jc w:val="center"/>
            </w:pPr>
            <w:r>
              <w:t>Control Assembly</w:t>
            </w:r>
            <w:r w:rsidR="00C86501">
              <w:t xml:space="preserve"> – 2U</w:t>
            </w:r>
            <w:r w:rsidR="009C1A78">
              <w:t>3</w:t>
            </w:r>
          </w:p>
        </w:tc>
      </w:tr>
      <w:tr w:rsidR="00CA3102" w14:paraId="13EE0958" w14:textId="77777777" w:rsidTr="001C7598">
        <w:tc>
          <w:tcPr>
            <w:tcW w:w="485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2060"/>
            <w:hideMark/>
          </w:tcPr>
          <w:p w14:paraId="1BF0253A" w14:textId="77777777" w:rsidR="00CA3102" w:rsidRDefault="00CA3102" w:rsidP="001C7598">
            <w:pPr>
              <w:pStyle w:val="ParagraphText"/>
              <w:spacing w:line="240" w:lineRule="auto"/>
              <w:ind w:firstLine="0"/>
              <w:jc w:val="center"/>
            </w:pPr>
            <w:r>
              <w:t>LED Output Management</w:t>
            </w:r>
          </w:p>
        </w:tc>
        <w:tc>
          <w:tcPr>
            <w:tcW w:w="4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2060"/>
            <w:hideMark/>
          </w:tcPr>
          <w:p w14:paraId="73D6D674" w14:textId="4D7EDE44" w:rsidR="00CA3102" w:rsidRDefault="00970DAB" w:rsidP="00970DAB">
            <w:pPr>
              <w:pStyle w:val="ParagraphText"/>
              <w:spacing w:line="240" w:lineRule="auto"/>
            </w:pPr>
            <w:r>
              <w:t xml:space="preserve">      </w:t>
            </w:r>
            <w:r w:rsidR="00CA3102">
              <w:t>Remote Connection</w:t>
            </w:r>
          </w:p>
        </w:tc>
      </w:tr>
      <w:tr w:rsidR="00CA3102" w14:paraId="31BE4A33" w14:textId="77777777" w:rsidTr="001C7598">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DE92958" w14:textId="084856E7" w:rsidR="00CA3102" w:rsidRDefault="00CA3102">
            <w:pPr>
              <w:pStyle w:val="ParagraphText"/>
              <w:spacing w:line="240" w:lineRule="auto"/>
              <w:ind w:firstLine="0"/>
              <w:rPr>
                <w:sz w:val="20"/>
                <w:szCs w:val="20"/>
              </w:rPr>
            </w:pPr>
            <w:r>
              <w:rPr>
                <w:sz w:val="20"/>
                <w:szCs w:val="20"/>
              </w:rPr>
              <w:t>LED Power Control</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4E3ED88" w14:textId="66A51826" w:rsidR="00CA3102" w:rsidRDefault="00CA3102">
            <w:pPr>
              <w:pStyle w:val="ParagraphText"/>
              <w:spacing w:line="240" w:lineRule="auto"/>
              <w:ind w:firstLine="0"/>
              <w:rPr>
                <w:sz w:val="20"/>
                <w:szCs w:val="20"/>
              </w:rPr>
            </w:pPr>
            <w:r>
              <w:rPr>
                <w:sz w:val="20"/>
                <w:szCs w:val="20"/>
              </w:rPr>
              <w:t>Audio Data</w:t>
            </w:r>
          </w:p>
        </w:tc>
        <w:tc>
          <w:tcPr>
            <w:tcW w:w="4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8DDD843" w14:textId="56B6D4ED" w:rsidR="00CA3102" w:rsidRDefault="00CA3102" w:rsidP="00E82EA6">
            <w:pPr>
              <w:pStyle w:val="ParagraphText"/>
              <w:spacing w:line="240" w:lineRule="auto"/>
              <w:ind w:firstLine="0"/>
              <w:rPr>
                <w:sz w:val="20"/>
                <w:szCs w:val="20"/>
              </w:rPr>
            </w:pPr>
            <w:r>
              <w:rPr>
                <w:sz w:val="20"/>
                <w:szCs w:val="20"/>
              </w:rPr>
              <w:t>User Control Signals</w:t>
            </w:r>
          </w:p>
        </w:tc>
      </w:tr>
    </w:tbl>
    <w:p w14:paraId="2EAF6602" w14:textId="2E3C9FF0" w:rsidR="0016039B" w:rsidRPr="0016039B" w:rsidRDefault="00415D8D" w:rsidP="0016039B">
      <w:pPr>
        <w:pStyle w:val="Caption"/>
        <w:jc w:val="center"/>
      </w:pPr>
      <w:bookmarkStart w:id="48" w:name="_Toc53947247"/>
      <w:bookmarkStart w:id="49" w:name="_Toc67090682"/>
      <w:r>
        <w:t xml:space="preserve">Figure </w:t>
      </w:r>
      <w:r>
        <w:fldChar w:fldCharType="begin"/>
      </w:r>
      <w:r>
        <w:rPr>
          <w:noProof/>
        </w:rPr>
        <w:instrText xml:space="preserve"> SEQ Figure \* ARABIC </w:instrText>
      </w:r>
      <w:r>
        <w:fldChar w:fldCharType="separate"/>
      </w:r>
      <w:r w:rsidR="00D678BB">
        <w:rPr>
          <w:noProof/>
        </w:rPr>
        <w:t>3</w:t>
      </w:r>
      <w:r>
        <w:fldChar w:fldCharType="end"/>
      </w:r>
      <w:r>
        <w:t>.   Software architecture for the CONTROL assembly 2U5 (see also Figure 2).</w:t>
      </w:r>
      <w:bookmarkEnd w:id="48"/>
      <w:bookmarkEnd w:id="49"/>
    </w:p>
    <w:p w14:paraId="40C38B15" w14:textId="77777777" w:rsidR="00000671" w:rsidRPr="00000671" w:rsidRDefault="00000671" w:rsidP="00000671"/>
    <w:tbl>
      <w:tblPr>
        <w:tblW w:w="9360" w:type="dxa"/>
        <w:tblLayout w:type="fixed"/>
        <w:tblLook w:val="06A0" w:firstRow="1" w:lastRow="0" w:firstColumn="1" w:lastColumn="0" w:noHBand="1" w:noVBand="1"/>
      </w:tblPr>
      <w:tblGrid>
        <w:gridCol w:w="3055"/>
        <w:gridCol w:w="3420"/>
        <w:gridCol w:w="2885"/>
      </w:tblGrid>
      <w:tr w:rsidR="004355DC" w14:paraId="107A68C8" w14:textId="77777777" w:rsidTr="006E1234">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hideMark/>
          </w:tcPr>
          <w:p w14:paraId="4844BFAF" w14:textId="5DB423E3" w:rsidR="004355DC" w:rsidRDefault="004355DC" w:rsidP="006E1234">
            <w:pPr>
              <w:pStyle w:val="ParagraphText"/>
              <w:spacing w:line="240" w:lineRule="auto"/>
              <w:ind w:left="1080" w:firstLine="0"/>
              <w:jc w:val="center"/>
            </w:pPr>
            <w:r>
              <w:t>Smartphone</w:t>
            </w:r>
            <w:r w:rsidR="00D618D8">
              <w:t xml:space="preserve"> </w:t>
            </w:r>
            <w:r>
              <w:t xml:space="preserve">– </w:t>
            </w:r>
            <w:r w:rsidR="008B5ECE">
              <w:t>3U1</w:t>
            </w:r>
          </w:p>
        </w:tc>
      </w:tr>
      <w:tr w:rsidR="00366B23" w14:paraId="0E3156C5" w14:textId="77777777" w:rsidTr="000B018C">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2060"/>
            <w:hideMark/>
          </w:tcPr>
          <w:p w14:paraId="346E8000" w14:textId="6D9AF6ED" w:rsidR="00366B23" w:rsidRDefault="00366B23" w:rsidP="00366B23">
            <w:pPr>
              <w:pStyle w:val="ParagraphText"/>
              <w:spacing w:line="240" w:lineRule="auto"/>
              <w:jc w:val="center"/>
            </w:pPr>
            <w:r>
              <w:t>Mobile Interface</w:t>
            </w:r>
          </w:p>
        </w:tc>
      </w:tr>
      <w:tr w:rsidR="007A2603" w14:paraId="5061AA2C" w14:textId="77777777" w:rsidTr="007A2603">
        <w:tc>
          <w:tcPr>
            <w:tcW w:w="30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B09DC29" w14:textId="1747767F" w:rsidR="007A2603" w:rsidRDefault="007A2603" w:rsidP="006E1234">
            <w:pPr>
              <w:pStyle w:val="ParagraphText"/>
              <w:spacing w:line="240" w:lineRule="auto"/>
              <w:ind w:firstLine="0"/>
              <w:rPr>
                <w:sz w:val="20"/>
                <w:szCs w:val="20"/>
              </w:rPr>
            </w:pPr>
            <w:r>
              <w:rPr>
                <w:sz w:val="20"/>
                <w:szCs w:val="20"/>
              </w:rPr>
              <w:t>LED Output Control</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20B64D9" w14:textId="5E1730E4" w:rsidR="007A2603" w:rsidRDefault="007A2603" w:rsidP="006E1234">
            <w:pPr>
              <w:pStyle w:val="ParagraphText"/>
              <w:spacing w:line="240" w:lineRule="auto"/>
              <w:ind w:firstLine="0"/>
              <w:rPr>
                <w:sz w:val="20"/>
                <w:szCs w:val="20"/>
              </w:rPr>
            </w:pPr>
            <w:r>
              <w:rPr>
                <w:sz w:val="20"/>
                <w:szCs w:val="20"/>
              </w:rPr>
              <w:t xml:space="preserve">Bluetooth Connection Manager </w:t>
            </w:r>
          </w:p>
        </w:tc>
        <w:tc>
          <w:tcPr>
            <w:tcW w:w="2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01C7C" w14:textId="4A576949" w:rsidR="007A2603" w:rsidRDefault="007A2603" w:rsidP="005D4913">
            <w:pPr>
              <w:pStyle w:val="ParagraphText"/>
              <w:keepNext/>
              <w:spacing w:line="240" w:lineRule="auto"/>
              <w:ind w:firstLine="0"/>
              <w:rPr>
                <w:sz w:val="20"/>
                <w:szCs w:val="20"/>
              </w:rPr>
            </w:pPr>
            <w:r>
              <w:rPr>
                <w:sz w:val="20"/>
                <w:szCs w:val="20"/>
              </w:rPr>
              <w:t xml:space="preserve">Music Mode </w:t>
            </w:r>
          </w:p>
        </w:tc>
      </w:tr>
    </w:tbl>
    <w:p w14:paraId="6F70B975" w14:textId="39610124" w:rsidR="005D4913" w:rsidRDefault="005D4913" w:rsidP="005D4913">
      <w:pPr>
        <w:pStyle w:val="Caption"/>
        <w:jc w:val="center"/>
      </w:pPr>
      <w:bookmarkStart w:id="50" w:name="_Toc67090683"/>
      <w:r>
        <w:t xml:space="preserve">Figure </w:t>
      </w:r>
      <w:fldSimple w:instr=" SEQ Figure \* ARABIC ">
        <w:r w:rsidR="00D678BB">
          <w:rPr>
            <w:noProof/>
          </w:rPr>
          <w:t>4</w:t>
        </w:r>
      </w:fldSimple>
      <w:r>
        <w:t>. Software architecture for the Smartphone 3U1 (see also Figure 2).</w:t>
      </w:r>
      <w:bookmarkEnd w:id="50"/>
    </w:p>
    <w:p w14:paraId="1E41113B" w14:textId="782D66D7" w:rsidR="005B4278" w:rsidRDefault="0038677A" w:rsidP="005B4278">
      <w:pPr>
        <w:pStyle w:val="Heading4"/>
        <w:rPr>
          <w:rStyle w:val="Heading4Char"/>
        </w:rPr>
      </w:pPr>
      <w:bookmarkStart w:id="51" w:name="_Toc53947239"/>
      <w:bookmarkStart w:id="52" w:name="_Toc67087373"/>
      <w:r>
        <w:rPr>
          <w:rStyle w:val="Heading4Char"/>
        </w:rPr>
        <w:lastRenderedPageBreak/>
        <w:t>2U</w:t>
      </w:r>
      <w:r w:rsidR="009C1A78">
        <w:rPr>
          <w:rStyle w:val="Heading4Char"/>
        </w:rPr>
        <w:t>3</w:t>
      </w:r>
      <w:r w:rsidR="00E74E8E">
        <w:rPr>
          <w:rStyle w:val="Heading4Char"/>
        </w:rPr>
        <w:t>LPC</w:t>
      </w:r>
      <w:r w:rsidR="005B4278">
        <w:rPr>
          <w:rStyle w:val="Heading4Char"/>
        </w:rPr>
        <w:t xml:space="preserve">1 – </w:t>
      </w:r>
      <w:bookmarkEnd w:id="51"/>
      <w:r w:rsidR="00870673">
        <w:rPr>
          <w:rStyle w:val="Heading4Char"/>
        </w:rPr>
        <w:t>LED Power Control</w:t>
      </w:r>
      <w:bookmarkEnd w:id="52"/>
    </w:p>
    <w:p w14:paraId="1547B8BC" w14:textId="525BFD82" w:rsidR="00AC08A8" w:rsidRPr="00AC08A8" w:rsidRDefault="00AC08A8" w:rsidP="00AC08A8">
      <w:pPr>
        <w:pStyle w:val="ParagraphText"/>
      </w:pPr>
      <w:r>
        <w:t xml:space="preserve">The LED </w:t>
      </w:r>
      <w:r w:rsidR="00286382">
        <w:t>p</w:t>
      </w:r>
      <w:r>
        <w:t xml:space="preserve">ower </w:t>
      </w:r>
      <w:r w:rsidR="00286382">
        <w:t>c</w:t>
      </w:r>
      <w:r>
        <w:t xml:space="preserve">ontrol will </w:t>
      </w:r>
      <w:r w:rsidR="00A43B0A">
        <w:t xml:space="preserve">control the </w:t>
      </w:r>
      <w:r w:rsidR="006B6BDF">
        <w:t xml:space="preserve">brightness and LED color output </w:t>
      </w:r>
      <w:r w:rsidR="003C239B">
        <w:t>by sen</w:t>
      </w:r>
      <w:r w:rsidR="00FB0938">
        <w:t xml:space="preserve">ding </w:t>
      </w:r>
      <w:r w:rsidR="00A944B1">
        <w:t xml:space="preserve">digital signals to the LED strip. </w:t>
      </w:r>
      <w:r w:rsidR="008B39FC">
        <w:t xml:space="preserve">Additionally, </w:t>
      </w:r>
      <w:r w:rsidR="00286382">
        <w:t>the power control will</w:t>
      </w:r>
      <w:r w:rsidR="00825E22">
        <w:t xml:space="preserve"> pulse </w:t>
      </w:r>
      <w:r w:rsidR="00381677">
        <w:t xml:space="preserve">with varying intensity based on the intensity of the audio input </w:t>
      </w:r>
      <w:r w:rsidR="00F309E9">
        <w:t xml:space="preserve">if </w:t>
      </w:r>
      <w:r w:rsidR="000A73E7">
        <w:t>the</w:t>
      </w:r>
      <w:r w:rsidR="00381677">
        <w:t xml:space="preserve"> music mode</w:t>
      </w:r>
      <w:r w:rsidR="000A73E7">
        <w:t xml:space="preserve"> feature is turned on</w:t>
      </w:r>
      <w:r w:rsidR="00381677">
        <w:t xml:space="preserve">. </w:t>
      </w:r>
    </w:p>
    <w:p w14:paraId="1EF12E02" w14:textId="2AAC57BE" w:rsidR="005B4278" w:rsidRPr="00FB5C1D" w:rsidRDefault="00E66C94" w:rsidP="005B4278">
      <w:pPr>
        <w:pStyle w:val="Heading4"/>
        <w:rPr>
          <w:i w:val="0"/>
        </w:rPr>
      </w:pPr>
      <w:bookmarkStart w:id="53" w:name="_Toc53947240"/>
      <w:bookmarkStart w:id="54" w:name="_Toc67087374"/>
      <w:r w:rsidRPr="00FB5C1D">
        <w:rPr>
          <w:i w:val="0"/>
          <w:iCs w:val="0"/>
        </w:rPr>
        <w:t>2U</w:t>
      </w:r>
      <w:r w:rsidR="009C1A78">
        <w:rPr>
          <w:i w:val="0"/>
          <w:iCs w:val="0"/>
        </w:rPr>
        <w:t>3</w:t>
      </w:r>
      <w:r w:rsidR="00217D24" w:rsidRPr="00FB5C1D">
        <w:rPr>
          <w:i w:val="0"/>
          <w:iCs w:val="0"/>
        </w:rPr>
        <w:t>AUD</w:t>
      </w:r>
      <w:r w:rsidR="005B4278" w:rsidRPr="00FB5C1D">
        <w:rPr>
          <w:i w:val="0"/>
          <w:iCs w:val="0"/>
        </w:rPr>
        <w:t>1</w:t>
      </w:r>
      <w:r w:rsidR="005B4278" w:rsidRPr="00FB5C1D">
        <w:rPr>
          <w:i w:val="0"/>
        </w:rPr>
        <w:t xml:space="preserve"> – </w:t>
      </w:r>
      <w:r w:rsidR="00217D24" w:rsidRPr="00FB5C1D">
        <w:rPr>
          <w:i w:val="0"/>
        </w:rPr>
        <w:t>Audio</w:t>
      </w:r>
      <w:r w:rsidR="005B4278" w:rsidRPr="00FB5C1D">
        <w:rPr>
          <w:i w:val="0"/>
        </w:rPr>
        <w:t xml:space="preserve"> </w:t>
      </w:r>
      <w:bookmarkEnd w:id="53"/>
      <w:r w:rsidR="003742C1">
        <w:rPr>
          <w:i w:val="0"/>
          <w:iCs w:val="0"/>
        </w:rPr>
        <w:t>data</w:t>
      </w:r>
      <w:bookmarkEnd w:id="54"/>
    </w:p>
    <w:p w14:paraId="257EBFF2" w14:textId="5713EB31" w:rsidR="005B4278" w:rsidRDefault="005B4278" w:rsidP="005B4278">
      <w:pPr>
        <w:pStyle w:val="ParagraphText"/>
      </w:pPr>
      <w:r>
        <w:t xml:space="preserve">The </w:t>
      </w:r>
      <w:r w:rsidR="00217D24">
        <w:t>audio s</w:t>
      </w:r>
      <w:r>
        <w:t xml:space="preserve">ensor will detect the input of the </w:t>
      </w:r>
      <w:r w:rsidR="00217D24">
        <w:t xml:space="preserve">surrounding audio </w:t>
      </w:r>
      <w:r>
        <w:t xml:space="preserve">and send a signal to </w:t>
      </w:r>
      <w:r w:rsidR="00264690">
        <w:t xml:space="preserve">the controller to pulse the </w:t>
      </w:r>
      <w:r w:rsidR="00BD1724">
        <w:t>LED strip</w:t>
      </w:r>
      <w:r w:rsidR="005B04E3">
        <w:t xml:space="preserve"> based on the input audio data</w:t>
      </w:r>
      <w:r>
        <w:t xml:space="preserve">. </w:t>
      </w:r>
    </w:p>
    <w:p w14:paraId="143AAA2F" w14:textId="7EE94014" w:rsidR="00084F7D" w:rsidRDefault="009C1A78" w:rsidP="00084F7D">
      <w:pPr>
        <w:pStyle w:val="Heading4"/>
        <w:rPr>
          <w:szCs w:val="28"/>
        </w:rPr>
      </w:pPr>
      <w:bookmarkStart w:id="55" w:name="_Toc67087375"/>
      <w:r>
        <w:rPr>
          <w:rStyle w:val="Heading4Char"/>
        </w:rPr>
        <w:t>3U1</w:t>
      </w:r>
      <w:r w:rsidR="00084F7D">
        <w:rPr>
          <w:rStyle w:val="Heading4Char"/>
        </w:rPr>
        <w:t>MIF1 – Mobile Interface</w:t>
      </w:r>
      <w:bookmarkEnd w:id="55"/>
    </w:p>
    <w:p w14:paraId="0F1E3096" w14:textId="750978DD" w:rsidR="00084F7D" w:rsidRDefault="00084F7D" w:rsidP="00084F7D">
      <w:pPr>
        <w:pStyle w:val="ParagraphText"/>
      </w:pPr>
      <w:r>
        <w:t xml:space="preserve">The mobile interface will send signals to the controller based on user input on the mobile app. The signal sent by the user on the mobile interface will be interpreted and displayed by the control assembly. </w:t>
      </w:r>
    </w:p>
    <w:p w14:paraId="47AD0626" w14:textId="6665B035" w:rsidR="00E74E8E" w:rsidRDefault="00E74E8E" w:rsidP="00E74E8E">
      <w:pPr>
        <w:pStyle w:val="Heading4"/>
        <w:rPr>
          <w:rStyle w:val="Heading4Char"/>
        </w:rPr>
      </w:pPr>
      <w:bookmarkStart w:id="56" w:name="_Toc67087376"/>
      <w:r>
        <w:rPr>
          <w:rStyle w:val="Heading4Char"/>
        </w:rPr>
        <w:t>2U</w:t>
      </w:r>
      <w:r w:rsidR="009C1A78">
        <w:rPr>
          <w:rStyle w:val="Heading4Char"/>
        </w:rPr>
        <w:t>3</w:t>
      </w:r>
      <w:r>
        <w:rPr>
          <w:rStyle w:val="Heading4Char"/>
        </w:rPr>
        <w:t>MIF1 – User Control Signals</w:t>
      </w:r>
      <w:bookmarkEnd w:id="56"/>
    </w:p>
    <w:p w14:paraId="6F4F1387" w14:textId="40BB6D0A" w:rsidR="00E74E8E" w:rsidRDefault="00E74E8E" w:rsidP="005B4278">
      <w:pPr>
        <w:pStyle w:val="ParagraphText"/>
      </w:pPr>
      <w:r>
        <w:t>User control signals are the input signals to the controller sent by the smartphone through the mobile interface. The controller will interpret these signals and display the result with the LED power control</w:t>
      </w:r>
      <w:r w:rsidR="00A46B34">
        <w:t>.</w:t>
      </w:r>
    </w:p>
    <w:p w14:paraId="0A9669C1" w14:textId="68AA721D" w:rsidR="005B4278" w:rsidRDefault="009C1A78" w:rsidP="005B4278">
      <w:pPr>
        <w:pStyle w:val="Heading4"/>
        <w:rPr>
          <w:szCs w:val="28"/>
        </w:rPr>
      </w:pPr>
      <w:bookmarkStart w:id="57" w:name="_Toc53947241"/>
      <w:bookmarkStart w:id="58" w:name="_Toc67087377"/>
      <w:r>
        <w:rPr>
          <w:rStyle w:val="Heading4Char"/>
        </w:rPr>
        <w:t>3U1</w:t>
      </w:r>
      <w:r w:rsidR="005B4278">
        <w:rPr>
          <w:rStyle w:val="Heading4Char"/>
        </w:rPr>
        <w:t>BCM1 – Bluetooth Connection</w:t>
      </w:r>
      <w:bookmarkEnd w:id="57"/>
      <w:r w:rsidR="001F0C88">
        <w:rPr>
          <w:rStyle w:val="Heading4Char"/>
        </w:rPr>
        <w:t xml:space="preserve"> Manager</w:t>
      </w:r>
      <w:bookmarkEnd w:id="58"/>
    </w:p>
    <w:p w14:paraId="4763C57D" w14:textId="78490E81" w:rsidR="005B4278" w:rsidRDefault="005B4278" w:rsidP="005B4278">
      <w:pPr>
        <w:pStyle w:val="ParagraphText"/>
      </w:pPr>
      <w:r>
        <w:t xml:space="preserve">The Bluetooth Connection Manager will determine if the mobile device is connected to the controller where the mobile app will be able to communicate with the controller. </w:t>
      </w:r>
      <w:r w:rsidR="00B82F18">
        <w:t xml:space="preserve">This will allow the user the option to connect and disconnect </w:t>
      </w:r>
      <w:r w:rsidR="002136A6">
        <w:t>to the Bluetooth module</w:t>
      </w:r>
      <w:r w:rsidR="00084F7D">
        <w:t xml:space="preserve"> using the mobile interface</w:t>
      </w:r>
      <w:r w:rsidR="002136A6">
        <w:t xml:space="preserve">. </w:t>
      </w:r>
    </w:p>
    <w:p w14:paraId="11BD71B2" w14:textId="00F66275" w:rsidR="006E3496" w:rsidRDefault="009C1A78" w:rsidP="006E3496">
      <w:pPr>
        <w:pStyle w:val="Heading4"/>
        <w:rPr>
          <w:szCs w:val="28"/>
        </w:rPr>
      </w:pPr>
      <w:bookmarkStart w:id="59" w:name="_Toc67087378"/>
      <w:r>
        <w:rPr>
          <w:rStyle w:val="Heading4Char"/>
        </w:rPr>
        <w:lastRenderedPageBreak/>
        <w:t>3U1</w:t>
      </w:r>
      <w:r w:rsidR="006E3496">
        <w:rPr>
          <w:rStyle w:val="Heading4Char"/>
        </w:rPr>
        <w:t>LOC1 – LED Output Control</w:t>
      </w:r>
      <w:bookmarkEnd w:id="59"/>
    </w:p>
    <w:p w14:paraId="58BACFA9" w14:textId="6A8B11BC" w:rsidR="006E3496" w:rsidRDefault="006E3496" w:rsidP="005B4278">
      <w:pPr>
        <w:pStyle w:val="ParagraphText"/>
      </w:pPr>
      <w:r>
        <w:t xml:space="preserve">LED output control is a feature in the mobile interface that allows the user to signal to the controller. The user will have options for varying </w:t>
      </w:r>
      <w:r w:rsidR="00063A6D">
        <w:t>output colors</w:t>
      </w:r>
      <w:r>
        <w:t xml:space="preserve">, </w:t>
      </w:r>
      <w:r w:rsidR="007B6F29">
        <w:t xml:space="preserve">led </w:t>
      </w:r>
      <w:r w:rsidR="007B7055">
        <w:t>fading patterns, and</w:t>
      </w:r>
      <w:r>
        <w:t xml:space="preserve"> brightness adjustments. </w:t>
      </w:r>
    </w:p>
    <w:p w14:paraId="388E30A5" w14:textId="5B768B18" w:rsidR="007B7055" w:rsidRDefault="009C1A78" w:rsidP="007B7055">
      <w:pPr>
        <w:pStyle w:val="Heading4"/>
        <w:rPr>
          <w:szCs w:val="28"/>
        </w:rPr>
      </w:pPr>
      <w:bookmarkStart w:id="60" w:name="_Toc67087379"/>
      <w:r>
        <w:rPr>
          <w:rStyle w:val="Heading4Char"/>
        </w:rPr>
        <w:t>3U1</w:t>
      </w:r>
      <w:r w:rsidR="00147F21">
        <w:rPr>
          <w:rStyle w:val="Heading4Char"/>
        </w:rPr>
        <w:t>MM</w:t>
      </w:r>
      <w:r w:rsidR="007B7055">
        <w:rPr>
          <w:rStyle w:val="Heading4Char"/>
        </w:rPr>
        <w:t xml:space="preserve">1 – </w:t>
      </w:r>
      <w:r w:rsidR="002D4DAE">
        <w:rPr>
          <w:rStyle w:val="Heading4Char"/>
        </w:rPr>
        <w:t>Music Mode</w:t>
      </w:r>
      <w:bookmarkEnd w:id="60"/>
    </w:p>
    <w:p w14:paraId="181FBBAF" w14:textId="260B110E" w:rsidR="00511A48" w:rsidRDefault="006A43E8" w:rsidP="007B7055">
      <w:pPr>
        <w:pStyle w:val="ParagraphText"/>
        <w:ind w:firstLine="0"/>
      </w:pPr>
      <w:r>
        <w:tab/>
        <w:t>Music mode</w:t>
      </w:r>
      <w:r w:rsidR="007B7055">
        <w:t xml:space="preserve"> is a feature in the mobile interface that allows the user to signal to </w:t>
      </w:r>
      <w:r w:rsidR="00197AFD">
        <w:t xml:space="preserve">turn on and off the music mode feature on </w:t>
      </w:r>
      <w:r w:rsidR="007B7055">
        <w:t xml:space="preserve">the controller. </w:t>
      </w:r>
    </w:p>
    <w:p w14:paraId="5C5ACCB0" w14:textId="76FD7345" w:rsidR="003B2507" w:rsidRDefault="003B2507" w:rsidP="00985E37">
      <w:pPr>
        <w:pStyle w:val="Figure"/>
      </w:pPr>
    </w:p>
    <w:p w14:paraId="0A5F09A0" w14:textId="77777777" w:rsidR="00857C89" w:rsidRDefault="00741E76" w:rsidP="00856E35">
      <w:pPr>
        <w:pStyle w:val="Heading2"/>
      </w:pPr>
      <w:bookmarkStart w:id="61" w:name="_Ref506554033"/>
      <w:bookmarkStart w:id="62" w:name="_Toc67087380"/>
      <w:r>
        <w:t xml:space="preserve">Delivered </w:t>
      </w:r>
      <w:r w:rsidR="00857C89">
        <w:t>Implementation</w:t>
      </w:r>
      <w:bookmarkEnd w:id="61"/>
      <w:bookmarkEnd w:id="62"/>
    </w:p>
    <w:p w14:paraId="7B00ED0E" w14:textId="77777777" w:rsidR="001B6E41" w:rsidRPr="001B6E41" w:rsidRDefault="001B6E41" w:rsidP="00BE705C">
      <w:pPr>
        <w:pStyle w:val="ParagraphText"/>
        <w:rPr>
          <w:rStyle w:val="ContentNote"/>
        </w:rPr>
      </w:pPr>
      <w:r w:rsidRPr="001B6E41">
        <w:rPr>
          <w:rStyle w:val="ContentNote"/>
        </w:rPr>
        <w:t xml:space="preserve">This section is written at the end of the term, after the project is completed. </w:t>
      </w:r>
    </w:p>
    <w:p w14:paraId="6D93192F" w14:textId="77777777" w:rsidR="00F228B4" w:rsidRDefault="003D3B43" w:rsidP="00BE705C">
      <w:pPr>
        <w:pStyle w:val="ParagraphText"/>
      </w:pPr>
      <w:r>
        <w:t xml:space="preserve">The </w:t>
      </w:r>
      <w:r w:rsidR="00B01E1C">
        <w:t xml:space="preserve">delivered (demonstrated) </w:t>
      </w:r>
      <w:r>
        <w:t xml:space="preserve">implementation </w:t>
      </w:r>
      <w:r w:rsidR="00212E65">
        <w:t xml:space="preserve">of the project </w:t>
      </w:r>
      <w:r>
        <w:t xml:space="preserve">is often different from the </w:t>
      </w:r>
      <w:r w:rsidR="00B01E1C">
        <w:t xml:space="preserve">proposed </w:t>
      </w:r>
      <w:r>
        <w:t>implementation</w:t>
      </w:r>
      <w:r w:rsidR="00212E65">
        <w:t xml:space="preserve"> of the project</w:t>
      </w:r>
      <w:r>
        <w:t xml:space="preserve">. </w:t>
      </w:r>
      <w:r w:rsidR="001D2197" w:rsidRPr="00E8635B">
        <w:rPr>
          <w:b/>
          <w:highlight w:val="yellow"/>
        </w:rPr>
        <w:t>D</w:t>
      </w:r>
      <w:r w:rsidR="00724267" w:rsidRPr="00E8635B">
        <w:rPr>
          <w:b/>
          <w:highlight w:val="yellow"/>
        </w:rPr>
        <w:t xml:space="preserve">escribe </w:t>
      </w:r>
      <w:r w:rsidR="001D2197" w:rsidRPr="00E8635B">
        <w:rPr>
          <w:b/>
          <w:highlight w:val="yellow"/>
        </w:rPr>
        <w:t xml:space="preserve">herein </w:t>
      </w:r>
      <w:r w:rsidR="003E75F9" w:rsidRPr="00E8635B">
        <w:rPr>
          <w:b/>
          <w:highlight w:val="yellow"/>
        </w:rPr>
        <w:t xml:space="preserve">the </w:t>
      </w:r>
      <w:r w:rsidR="000E1042" w:rsidRPr="00071C95">
        <w:rPr>
          <w:b/>
          <w:highlight w:val="yellow"/>
          <w:u w:val="single"/>
        </w:rPr>
        <w:t>differences</w:t>
      </w:r>
      <w:r w:rsidR="000E1042" w:rsidRPr="00E8635B">
        <w:rPr>
          <w:b/>
          <w:highlight w:val="yellow"/>
        </w:rPr>
        <w:t xml:space="preserve"> between the “</w:t>
      </w:r>
      <w:r w:rsidR="00212E65">
        <w:rPr>
          <w:b/>
          <w:highlight w:val="yellow"/>
        </w:rPr>
        <w:t>proposed</w:t>
      </w:r>
      <w:r w:rsidR="000E1042" w:rsidRPr="00E8635B">
        <w:rPr>
          <w:b/>
          <w:highlight w:val="yellow"/>
        </w:rPr>
        <w:t xml:space="preserve"> implementation” and the </w:t>
      </w:r>
      <w:r w:rsidR="0006497A" w:rsidRPr="00E8635B">
        <w:rPr>
          <w:b/>
          <w:highlight w:val="yellow"/>
        </w:rPr>
        <w:t>“</w:t>
      </w:r>
      <w:r w:rsidR="003C341F">
        <w:rPr>
          <w:b/>
          <w:highlight w:val="yellow"/>
        </w:rPr>
        <w:t>delivered</w:t>
      </w:r>
      <w:r w:rsidR="00212E65">
        <w:rPr>
          <w:b/>
          <w:highlight w:val="yellow"/>
        </w:rPr>
        <w:t xml:space="preserve"> </w:t>
      </w:r>
      <w:r w:rsidR="00724267" w:rsidRPr="00E8635B">
        <w:rPr>
          <w:b/>
          <w:highlight w:val="yellow"/>
        </w:rPr>
        <w:t>implementation</w:t>
      </w:r>
      <w:r w:rsidR="000E1042" w:rsidRPr="00E8635B">
        <w:rPr>
          <w:b/>
          <w:highlight w:val="yellow"/>
        </w:rPr>
        <w:t>”</w:t>
      </w:r>
      <w:r w:rsidR="00724267" w:rsidRPr="00E8635B">
        <w:rPr>
          <w:b/>
          <w:highlight w:val="yellow"/>
        </w:rPr>
        <w:t xml:space="preserve"> of the project</w:t>
      </w:r>
      <w:r w:rsidR="003E75F9">
        <w:t>, where t</w:t>
      </w:r>
      <w:r w:rsidR="000E1042">
        <w:t xml:space="preserve">he “delivered implementation” is the </w:t>
      </w:r>
      <w:r w:rsidR="003E75F9">
        <w:t xml:space="preserve">final, </w:t>
      </w:r>
      <w:r w:rsidR="003C341F">
        <w:t>delivered</w:t>
      </w:r>
      <w:r w:rsidR="006E1D6E">
        <w:t xml:space="preserve"> </w:t>
      </w:r>
      <w:r w:rsidR="003E75F9">
        <w:t>version of the project</w:t>
      </w:r>
      <w:r w:rsidR="00BE4D69">
        <w:t xml:space="preserve"> (at the end of the term)</w:t>
      </w:r>
      <w:r w:rsidR="00724267">
        <w:t xml:space="preserve">. </w:t>
      </w:r>
      <w:r w:rsidR="00F228B4" w:rsidRPr="00F228B4">
        <w:t>Limit the level of detail provided herein to the system diagram, one or more functional block diagrams, and one or more software architecture figures, and superficial discussions of each.</w:t>
      </w:r>
    </w:p>
    <w:p w14:paraId="3F3A1DE1" w14:textId="77777777" w:rsidR="004822B9" w:rsidRDefault="00F228B4" w:rsidP="00985E37">
      <w:pPr>
        <w:pStyle w:val="Note"/>
      </w:pPr>
      <w:r>
        <w:t xml:space="preserve">DO NOT </w:t>
      </w:r>
      <w:r w:rsidR="00D267A5">
        <w:t xml:space="preserve">describe herein </w:t>
      </w:r>
      <w:r w:rsidR="004822B9">
        <w:t>implementation details</w:t>
      </w:r>
      <w:r w:rsidR="00143B0F">
        <w:t xml:space="preserve"> for the </w:t>
      </w:r>
      <w:r>
        <w:t>various project elements</w:t>
      </w:r>
      <w:r w:rsidR="00143B0F">
        <w:t xml:space="preserve">. </w:t>
      </w:r>
      <w:r>
        <w:t>I</w:t>
      </w:r>
      <w:r w:rsidR="00143B0F">
        <w:t>mplementation details are provided in the INDIVIDUAL CONTRIBUTIONS reports</w:t>
      </w:r>
      <w:r w:rsidR="004822B9">
        <w:t>.</w:t>
      </w:r>
    </w:p>
    <w:p w14:paraId="339919AE" w14:textId="77777777" w:rsidR="00283102" w:rsidRDefault="00283102" w:rsidP="00283102">
      <w:pPr>
        <w:pStyle w:val="Heading3"/>
      </w:pPr>
      <w:bookmarkStart w:id="63" w:name="_Toc67087381"/>
      <w:r>
        <w:t>System Diagram</w:t>
      </w:r>
      <w:bookmarkEnd w:id="63"/>
    </w:p>
    <w:p w14:paraId="137AF2FE" w14:textId="77777777" w:rsidR="00283102" w:rsidRDefault="007F6D5A" w:rsidP="00283102">
      <w:pPr>
        <w:pStyle w:val="ParagraphText"/>
      </w:pPr>
      <w:r>
        <w:t xml:space="preserve">If a system diagram figure for the delivered implementation is </w:t>
      </w:r>
      <w:r w:rsidRPr="009F1CD4">
        <w:rPr>
          <w:b/>
        </w:rPr>
        <w:t>identical</w:t>
      </w:r>
      <w:r>
        <w:t xml:space="preserve"> to its corresponding system diagram figure for the proposed implementation, then simply refer the reader to the system diagram figure provided in the proposed implementation section of the report. Otherwise, p</w:t>
      </w:r>
      <w:r w:rsidR="00283102">
        <w:t xml:space="preserve">rovide herein one or more system diagram figures </w:t>
      </w:r>
      <w:r w:rsidR="00C44537">
        <w:t>with</w:t>
      </w:r>
      <w:r w:rsidR="00283102">
        <w:t xml:space="preserve"> written prose that describes the theory of operation of the system’s processes for the </w:t>
      </w:r>
      <w:r w:rsidR="008551CF" w:rsidRPr="009F1CD4">
        <w:rPr>
          <w:b/>
        </w:rPr>
        <w:t>delivered</w:t>
      </w:r>
      <w:r w:rsidR="00283102" w:rsidRPr="009F1CD4">
        <w:rPr>
          <w:b/>
        </w:rPr>
        <w:t xml:space="preserve"> implementation</w:t>
      </w:r>
      <w:r w:rsidR="00283102">
        <w:t xml:space="preserve">. </w:t>
      </w:r>
      <w:r>
        <w:lastRenderedPageBreak/>
        <w:t xml:space="preserve">Describe in the written prose </w:t>
      </w:r>
      <w:r w:rsidR="004F1531">
        <w:t xml:space="preserve">only </w:t>
      </w:r>
      <w:r>
        <w:t xml:space="preserve">the differences between the proposed and delivered </w:t>
      </w:r>
      <w:r w:rsidR="004F1531">
        <w:t>system diagrams</w:t>
      </w:r>
      <w:r>
        <w:t>.</w:t>
      </w:r>
      <w:r w:rsidR="0038168D">
        <w:t xml:space="preserve"> For example:</w:t>
      </w:r>
    </w:p>
    <w:p w14:paraId="6EC8B863" w14:textId="77777777" w:rsidR="0038168D" w:rsidRDefault="0038168D" w:rsidP="0038168D">
      <w:pPr>
        <w:pStyle w:val="SampleText1"/>
      </w:pPr>
      <w:r>
        <w:t>The system diagram for the delivered implementation is identical to the system diagram shown in Figure 13 for the proposed implementation.</w:t>
      </w:r>
    </w:p>
    <w:p w14:paraId="25569E0F" w14:textId="77777777" w:rsidR="008551CF" w:rsidRDefault="008551CF" w:rsidP="008551CF">
      <w:pPr>
        <w:pStyle w:val="Heading3"/>
      </w:pPr>
      <w:bookmarkStart w:id="64" w:name="_Toc67087382"/>
      <w:r>
        <w:t>Functional Block Diagram</w:t>
      </w:r>
      <w:bookmarkEnd w:id="64"/>
    </w:p>
    <w:p w14:paraId="06FA751A" w14:textId="77777777" w:rsidR="00DE28AC" w:rsidRDefault="007F6D5A" w:rsidP="007F6D5A">
      <w:pPr>
        <w:pStyle w:val="ParagraphText"/>
      </w:pPr>
      <w:r>
        <w:t xml:space="preserve">If a functional block diagram figure for the delivered implementation is </w:t>
      </w:r>
      <w:r w:rsidRPr="009F1CD4">
        <w:rPr>
          <w:b/>
        </w:rPr>
        <w:t>identical</w:t>
      </w:r>
      <w:r>
        <w:t xml:space="preserve"> to its corresponding functional block diagram figure for the proposed implementation, then simply refer the reader to the functional block diagram figure </w:t>
      </w:r>
      <w:r w:rsidR="00275AC5">
        <w:t xml:space="preserve">provided </w:t>
      </w:r>
      <w:r>
        <w:t xml:space="preserve">in the </w:t>
      </w:r>
      <w:r w:rsidR="00275AC5">
        <w:t>“P</w:t>
      </w:r>
      <w:r>
        <w:t xml:space="preserve">roposed </w:t>
      </w:r>
      <w:r w:rsidR="00275AC5">
        <w:t>I</w:t>
      </w:r>
      <w:r>
        <w:t>mplementa</w:t>
      </w:r>
      <w:r w:rsidR="00275AC5">
        <w:softHyphen/>
      </w:r>
      <w:r>
        <w:t>tion</w:t>
      </w:r>
      <w:r w:rsidR="00275AC5">
        <w:t>”</w:t>
      </w:r>
      <w:r>
        <w:t xml:space="preserve"> section of the report. </w:t>
      </w:r>
      <w:r w:rsidR="00DE28AC">
        <w:t xml:space="preserve">Otherwise, </w:t>
      </w:r>
      <w:r>
        <w:t>p</w:t>
      </w:r>
      <w:r w:rsidRPr="00B408E5">
        <w:t xml:space="preserve">rovide herein </w:t>
      </w:r>
      <w:r>
        <w:t xml:space="preserve">one or more functional block diagram </w:t>
      </w:r>
      <w:r w:rsidRPr="00B408E5">
        <w:t>figure</w:t>
      </w:r>
      <w:r>
        <w:t>s</w:t>
      </w:r>
      <w:r w:rsidRPr="00B408E5">
        <w:t xml:space="preserve"> and describe the theory of operation </w:t>
      </w:r>
      <w:r>
        <w:t xml:space="preserve">at a functional level for </w:t>
      </w:r>
      <w:r w:rsidRPr="00B408E5">
        <w:t xml:space="preserve">the </w:t>
      </w:r>
      <w:r w:rsidRPr="009F1CD4">
        <w:rPr>
          <w:b/>
        </w:rPr>
        <w:t>delivered implementation</w:t>
      </w:r>
      <w:r>
        <w:t xml:space="preserve">. </w:t>
      </w:r>
      <w:r w:rsidR="00275AC5">
        <w:t>Do not include herein any functional block diagram figures or descriptions that are identical to those provided in the “Proposed Implementation” section above. Only d</w:t>
      </w:r>
      <w:r>
        <w:t xml:space="preserve">escribe </w:t>
      </w:r>
      <w:r w:rsidR="00275AC5">
        <w:t xml:space="preserve">herein the </w:t>
      </w:r>
      <w:r w:rsidR="00DE28AC">
        <w:t xml:space="preserve">differences between the </w:t>
      </w:r>
      <w:r>
        <w:t xml:space="preserve">delivered </w:t>
      </w:r>
      <w:r w:rsidR="00A77AF7">
        <w:t xml:space="preserve">and proposed </w:t>
      </w:r>
      <w:r>
        <w:t>functional block diagram figures</w:t>
      </w:r>
      <w:r w:rsidR="00DE28AC">
        <w:t>.</w:t>
      </w:r>
      <w:r w:rsidR="00F5347D">
        <w:t xml:space="preserve"> </w:t>
      </w:r>
      <w:proofErr w:type="gramStart"/>
      <w:r w:rsidR="00F5347D">
        <w:t>As a general rule</w:t>
      </w:r>
      <w:proofErr w:type="gramEnd"/>
      <w:r w:rsidR="00F5347D">
        <w:t>, do not describe BASIC PARTs in this section.</w:t>
      </w:r>
      <w:r w:rsidR="00AE44E3">
        <w:t xml:space="preserve"> For example:</w:t>
      </w:r>
    </w:p>
    <w:p w14:paraId="516B1D24" w14:textId="77777777" w:rsidR="00AE44E3" w:rsidRDefault="00AE44E3" w:rsidP="00AE44E3">
      <w:pPr>
        <w:pStyle w:val="SampleText1"/>
      </w:pPr>
      <w:r>
        <w:t xml:space="preserve">Except for Power Supply Unit 5, the functional block diagrams for the delivered project are identical to the functional block diagrams for the proposed </w:t>
      </w:r>
      <w:r w:rsidR="006618A6">
        <w:t>implementation</w:t>
      </w:r>
      <w:r>
        <w:t xml:space="preserve">. </w:t>
      </w:r>
      <w:r w:rsidR="00D31B98">
        <w:t>During the project w</w:t>
      </w:r>
      <w:r w:rsidR="009D5190">
        <w:t xml:space="preserve">e </w:t>
      </w:r>
      <w:r w:rsidR="00D31B98">
        <w:t xml:space="preserve">made significant changes to </w:t>
      </w:r>
      <w:r w:rsidR="009D5190">
        <w:t>Power Supply Unit 5</w:t>
      </w:r>
      <w:r w:rsidR="00D31B98">
        <w:t>’s design</w:t>
      </w:r>
      <w:r w:rsidR="009D5190">
        <w:t xml:space="preserve"> to correct an overheating problem. </w:t>
      </w:r>
      <w:r>
        <w:t xml:space="preserve">The functional block diagram shown in Figure 22 </w:t>
      </w:r>
      <w:r w:rsidR="00D31B98">
        <w:t xml:space="preserve">shows the functional elements that comprise the </w:t>
      </w:r>
      <w:r w:rsidR="009D5190">
        <w:t xml:space="preserve">redesigned and </w:t>
      </w:r>
      <w:r>
        <w:t>delivered version of Power Supply Unit 5.</w:t>
      </w:r>
      <w:r w:rsidR="00D31B98">
        <w:t xml:space="preserve"> The </w:t>
      </w:r>
      <w:r w:rsidR="00F775C9">
        <w:t xml:space="preserve">only </w:t>
      </w:r>
      <w:r w:rsidR="001A0620">
        <w:t xml:space="preserve">noteworthy </w:t>
      </w:r>
      <w:r w:rsidR="00F775C9">
        <w:t xml:space="preserve">change </w:t>
      </w:r>
      <w:r w:rsidR="001A0620">
        <w:t xml:space="preserve">in Figure 22 </w:t>
      </w:r>
      <w:r w:rsidR="00F775C9">
        <w:t xml:space="preserve">is the </w:t>
      </w:r>
      <w:r w:rsidR="00D63C91">
        <w:t xml:space="preserve">12 VDC </w:t>
      </w:r>
      <w:r w:rsidR="00F775C9">
        <w:t xml:space="preserve">POWER </w:t>
      </w:r>
      <w:r w:rsidR="00D31B98">
        <w:t xml:space="preserve">assembly. In our proposed </w:t>
      </w:r>
      <w:r w:rsidR="00F775C9">
        <w:t xml:space="preserve">implementation </w:t>
      </w:r>
      <w:r w:rsidR="00D31B98">
        <w:t xml:space="preserve">we </w:t>
      </w:r>
      <w:r w:rsidR="00F775C9">
        <w:t xml:space="preserve">intended </w:t>
      </w:r>
      <w:r w:rsidR="00D31B98">
        <w:t>to design and build the 1</w:t>
      </w:r>
      <w:r w:rsidR="00C7558D">
        <w:t xml:space="preserve">2 VDC POWER assembly ourselves; </w:t>
      </w:r>
      <w:r w:rsidR="00D31B98">
        <w:t xml:space="preserve">see </w:t>
      </w:r>
      <w:r w:rsidR="00F775C9">
        <w:t xml:space="preserve">assembly </w:t>
      </w:r>
      <w:r w:rsidR="00D31B98">
        <w:t>5A3 in Figure 12</w:t>
      </w:r>
      <w:r w:rsidR="001A0620">
        <w:t>. H</w:t>
      </w:r>
      <w:r w:rsidR="00D31B98">
        <w:t xml:space="preserve">owever, we ended up purchasing a commercial off-the-shelf power module for the </w:t>
      </w:r>
      <w:r w:rsidR="00D31B98">
        <w:lastRenderedPageBreak/>
        <w:t xml:space="preserve">12 VDC POWER </w:t>
      </w:r>
      <w:r w:rsidR="00F775C9">
        <w:t>assembly</w:t>
      </w:r>
      <w:r w:rsidR="001A0620">
        <w:t xml:space="preserve">, and therefore </w:t>
      </w:r>
      <w:r w:rsidR="00F775C9">
        <w:t>this item’s reference designation changed from 5A3 to 5U7.</w:t>
      </w:r>
    </w:p>
    <w:p w14:paraId="1549DED9" w14:textId="77777777" w:rsidR="00DE28AC" w:rsidRDefault="00DE28AC" w:rsidP="00DE28AC">
      <w:pPr>
        <w:pStyle w:val="Heading3"/>
      </w:pPr>
      <w:bookmarkStart w:id="65" w:name="_Toc67087383"/>
      <w:r>
        <w:t>Software Architecture</w:t>
      </w:r>
      <w:bookmarkEnd w:id="65"/>
    </w:p>
    <w:p w14:paraId="4DF6EC78" w14:textId="77777777" w:rsidR="00DE28AC" w:rsidRPr="003C7227" w:rsidRDefault="00FB0466" w:rsidP="003C7227">
      <w:pPr>
        <w:pStyle w:val="ParagraphText"/>
      </w:pPr>
      <w:r w:rsidRPr="00FB0466">
        <w:t xml:space="preserve">If a </w:t>
      </w:r>
      <w:r>
        <w:t xml:space="preserve">software architecture </w:t>
      </w:r>
      <w:r w:rsidRPr="00FB0466">
        <w:t xml:space="preserve">figure for the delivered implementation is </w:t>
      </w:r>
      <w:r w:rsidRPr="009F1CD4">
        <w:rPr>
          <w:b/>
        </w:rPr>
        <w:t>identical</w:t>
      </w:r>
      <w:r w:rsidRPr="00FB0466">
        <w:t xml:space="preserve"> to its corresponding </w:t>
      </w:r>
      <w:r>
        <w:t xml:space="preserve">software architecture </w:t>
      </w:r>
      <w:r w:rsidRPr="00FB0466">
        <w:t xml:space="preserve">figure for the proposed implementation, then simply refer the reader to the </w:t>
      </w:r>
      <w:r>
        <w:t xml:space="preserve">software architecture </w:t>
      </w:r>
      <w:r w:rsidRPr="00FB0466">
        <w:t xml:space="preserve">figure in the proposed implementation section of the report. Otherwise, </w:t>
      </w:r>
      <w:r w:rsidR="003C7227">
        <w:t>provide herein o</w:t>
      </w:r>
      <w:r w:rsidR="003C7227" w:rsidRPr="00017285">
        <w:t>ne or more</w:t>
      </w:r>
      <w:r w:rsidR="003C7227">
        <w:t xml:space="preserve"> software architecture figures, </w:t>
      </w:r>
      <w:r w:rsidR="003C7227" w:rsidRPr="00017285">
        <w:t>one figure per CPU</w:t>
      </w:r>
      <w:r w:rsidR="003C7227">
        <w:t>,</w:t>
      </w:r>
      <w:r w:rsidR="003C7227" w:rsidRPr="00017285">
        <w:t xml:space="preserve"> and </w:t>
      </w:r>
      <w:r w:rsidR="003C7227">
        <w:t xml:space="preserve">summary </w:t>
      </w:r>
      <w:r w:rsidR="003C7227" w:rsidRPr="00017285">
        <w:t>discussion thereof that explain</w:t>
      </w:r>
      <w:r w:rsidR="003C7227">
        <w:t>s</w:t>
      </w:r>
      <w:r w:rsidR="003C7227" w:rsidRPr="00017285">
        <w:t xml:space="preserve"> the structure of the </w:t>
      </w:r>
      <w:r w:rsidR="003C7227" w:rsidRPr="009F1CD4">
        <w:rPr>
          <w:b/>
        </w:rPr>
        <w:t>delivered software architecture</w:t>
      </w:r>
      <w:r w:rsidR="003C7227" w:rsidRPr="00017285">
        <w:t xml:space="preserve">. </w:t>
      </w:r>
      <w:r w:rsidR="003C7227" w:rsidRPr="003C7227">
        <w:t xml:space="preserve">Describe in the written prose any differences between the proposed and delivered </w:t>
      </w:r>
      <w:r w:rsidR="003C7227">
        <w:t>software architectures</w:t>
      </w:r>
      <w:r w:rsidR="003C7227" w:rsidRPr="003C7227">
        <w:t>.</w:t>
      </w:r>
    </w:p>
    <w:p w14:paraId="14DA95EE" w14:textId="77777777" w:rsidR="00634408" w:rsidRDefault="00A20353" w:rsidP="00905206">
      <w:pPr>
        <w:pStyle w:val="Heading2"/>
      </w:pPr>
      <w:bookmarkStart w:id="66" w:name="_Ref366253606"/>
      <w:bookmarkStart w:id="67" w:name="_Toc67087384"/>
      <w:bookmarkEnd w:id="15"/>
      <w:r>
        <w:t xml:space="preserve">Work </w:t>
      </w:r>
      <w:r w:rsidR="00634408">
        <w:t>Assignments</w:t>
      </w:r>
      <w:bookmarkEnd w:id="66"/>
      <w:bookmarkEnd w:id="67"/>
    </w:p>
    <w:p w14:paraId="20B6993D" w14:textId="77777777" w:rsidR="00EF2111" w:rsidRPr="001B6E41" w:rsidRDefault="00EF2111" w:rsidP="00EF2111">
      <w:pPr>
        <w:pStyle w:val="ParagraphText"/>
        <w:rPr>
          <w:rStyle w:val="ContentNote"/>
        </w:rPr>
      </w:pPr>
      <w:r w:rsidRPr="001B6E41">
        <w:rPr>
          <w:rStyle w:val="ContentNote"/>
        </w:rPr>
        <w:t xml:space="preserve">This section is written at the end of the term, after the project is completed. </w:t>
      </w:r>
    </w:p>
    <w:p w14:paraId="18218178" w14:textId="77777777" w:rsidR="00FF0AC4" w:rsidRDefault="00E52C55" w:rsidP="00FF0AC4">
      <w:pPr>
        <w:pStyle w:val="ParagraphText"/>
      </w:pPr>
      <w:r>
        <w:t xml:space="preserve">A given hardware or software element must be </w:t>
      </w:r>
      <w:r w:rsidR="00873685">
        <w:t>assigned to one, and only one group member who is ultimately responsible for specifying, designing, building, and delivering that item fully functional</w:t>
      </w:r>
      <w:r>
        <w:t xml:space="preserve"> on or before its delivery deadline</w:t>
      </w:r>
      <w:r w:rsidR="00873685">
        <w:t xml:space="preserve">. </w:t>
      </w:r>
      <w:r w:rsidR="005C7C83">
        <w:t xml:space="preserve">Note that </w:t>
      </w:r>
      <w:r w:rsidR="0021180F">
        <w:t>a</w:t>
      </w:r>
      <w:r w:rsidR="00441448">
        <w:t xml:space="preserve">ssemblies </w:t>
      </w:r>
      <w:r w:rsidR="005C7C83">
        <w:t xml:space="preserve">are not </w:t>
      </w:r>
      <w:r w:rsidR="00A1049F">
        <w:t xml:space="preserve">limited </w:t>
      </w:r>
      <w:r w:rsidR="005C7C83">
        <w:t xml:space="preserve">to </w:t>
      </w:r>
      <w:r w:rsidR="00441448">
        <w:t>circuit assemblies</w:t>
      </w:r>
      <w:r w:rsidR="005C7C83">
        <w:t xml:space="preserve">; they may be </w:t>
      </w:r>
      <w:r w:rsidR="00A1049F">
        <w:t xml:space="preserve">any type of assembly (e.g., </w:t>
      </w:r>
      <w:r w:rsidR="00327BA8">
        <w:t>a robot’s mechanical chassis</w:t>
      </w:r>
      <w:r w:rsidR="00A1049F">
        <w:t>) that is part of the project</w:t>
      </w:r>
      <w:r w:rsidR="00441448">
        <w:t>.</w:t>
      </w:r>
    </w:p>
    <w:p w14:paraId="587096EF" w14:textId="77777777" w:rsidR="00634408" w:rsidRDefault="005C6A08" w:rsidP="00FF0AC4">
      <w:pPr>
        <w:pStyle w:val="ParagraphText"/>
      </w:pPr>
      <w:r>
        <w:fldChar w:fldCharType="begin"/>
      </w:r>
      <w:r>
        <w:instrText xml:space="preserve"> REF _Ref366274017 \h </w:instrText>
      </w:r>
      <w:r w:rsidR="00FF0AC4">
        <w:instrText xml:space="preserve"> \* MERGEFORMAT </w:instrText>
      </w:r>
      <w:r>
        <w:fldChar w:fldCharType="separate"/>
      </w:r>
      <w:r w:rsidR="000252AA">
        <w:t xml:space="preserve">Table </w:t>
      </w:r>
      <w:r w:rsidR="000252AA">
        <w:rPr>
          <w:noProof/>
        </w:rPr>
        <w:t>2.1</w:t>
      </w:r>
      <w:r>
        <w:fldChar w:fldCharType="end"/>
      </w:r>
      <w:r>
        <w:t xml:space="preserve"> </w:t>
      </w:r>
      <w:r w:rsidR="00B42651">
        <w:t xml:space="preserve">lists the </w:t>
      </w:r>
      <w:r w:rsidR="00873685">
        <w:t xml:space="preserve">unit </w:t>
      </w:r>
      <w:r w:rsidR="00B9192D">
        <w:t xml:space="preserve">assemblies </w:t>
      </w:r>
      <w:r w:rsidR="006249AE">
        <w:t xml:space="preserve">with </w:t>
      </w:r>
      <w:r w:rsidR="00B9192D">
        <w:t xml:space="preserve">their </w:t>
      </w:r>
      <w:r w:rsidR="006249AE">
        <w:t xml:space="preserve">individual </w:t>
      </w:r>
      <w:r>
        <w:t>group</w:t>
      </w:r>
      <w:r w:rsidR="00B42651">
        <w:t xml:space="preserve"> member assignments</w:t>
      </w:r>
      <w:r w:rsidR="00873685">
        <w:t xml:space="preserve">, and </w:t>
      </w:r>
      <w:r>
        <w:fldChar w:fldCharType="begin"/>
      </w:r>
      <w:r>
        <w:instrText xml:space="preserve"> REF _Ref366274144 \h </w:instrText>
      </w:r>
      <w:r>
        <w:fldChar w:fldCharType="separate"/>
      </w:r>
      <w:r w:rsidR="000252AA">
        <w:t xml:space="preserve">Table </w:t>
      </w:r>
      <w:r w:rsidR="000252AA">
        <w:rPr>
          <w:noProof/>
        </w:rPr>
        <w:t>2</w:t>
      </w:r>
      <w:r w:rsidR="000252AA">
        <w:t>.</w:t>
      </w:r>
      <w:r w:rsidR="000252AA">
        <w:rPr>
          <w:noProof/>
        </w:rPr>
        <w:t>2</w:t>
      </w:r>
      <w:r>
        <w:fldChar w:fldCharType="end"/>
      </w:r>
      <w:r>
        <w:t xml:space="preserve"> </w:t>
      </w:r>
      <w:r w:rsidR="00B42651">
        <w:t>lists the software element</w:t>
      </w:r>
      <w:r w:rsidR="00B9192D">
        <w:t>s</w:t>
      </w:r>
      <w:r w:rsidR="00873685">
        <w:t xml:space="preserve"> </w:t>
      </w:r>
      <w:r w:rsidR="006249AE">
        <w:t xml:space="preserve">with </w:t>
      </w:r>
      <w:r w:rsidR="00B9192D">
        <w:t xml:space="preserve">their </w:t>
      </w:r>
      <w:r w:rsidR="006249AE">
        <w:t xml:space="preserve">individual </w:t>
      </w:r>
      <w:r w:rsidR="00B42651">
        <w:t>group member assignments</w:t>
      </w:r>
      <w:r w:rsidR="00873685">
        <w:t>.</w:t>
      </w:r>
      <w:r w:rsidR="00D06AA1">
        <w:t xml:space="preserve"> </w:t>
      </w:r>
      <w:r w:rsidR="00D64EC1" w:rsidRPr="00D64EC1">
        <w:rPr>
          <w:highlight w:val="yellow"/>
        </w:rPr>
        <w:t xml:space="preserve">In </w:t>
      </w:r>
      <w:r w:rsidR="00D64EC1" w:rsidRPr="00D64EC1">
        <w:rPr>
          <w:highlight w:val="yellow"/>
        </w:rPr>
        <w:fldChar w:fldCharType="begin"/>
      </w:r>
      <w:r w:rsidR="00D64EC1" w:rsidRPr="00D64EC1">
        <w:rPr>
          <w:highlight w:val="yellow"/>
        </w:rPr>
        <w:instrText xml:space="preserve"> REF _Ref366274017 \h </w:instrText>
      </w:r>
      <w:r w:rsidR="00D64EC1">
        <w:rPr>
          <w:highlight w:val="yellow"/>
        </w:rPr>
        <w:instrText xml:space="preserve"> \* MERGEFORMAT </w:instrText>
      </w:r>
      <w:r w:rsidR="00D64EC1" w:rsidRPr="00D64EC1">
        <w:rPr>
          <w:highlight w:val="yellow"/>
        </w:rPr>
      </w:r>
      <w:r w:rsidR="00D64EC1" w:rsidRPr="00D64EC1">
        <w:rPr>
          <w:highlight w:val="yellow"/>
        </w:rPr>
        <w:fldChar w:fldCharType="separate"/>
      </w:r>
      <w:r w:rsidR="000252AA" w:rsidRPr="000252AA">
        <w:rPr>
          <w:highlight w:val="yellow"/>
        </w:rPr>
        <w:t xml:space="preserve">Table </w:t>
      </w:r>
      <w:r w:rsidR="000252AA" w:rsidRPr="000252AA">
        <w:rPr>
          <w:noProof/>
          <w:highlight w:val="yellow"/>
        </w:rPr>
        <w:t>2.1</w:t>
      </w:r>
      <w:r w:rsidR="00D64EC1" w:rsidRPr="00D64EC1">
        <w:rPr>
          <w:highlight w:val="yellow"/>
        </w:rPr>
        <w:fldChar w:fldCharType="end"/>
      </w:r>
      <w:r w:rsidR="00D64EC1" w:rsidRPr="00D64EC1">
        <w:rPr>
          <w:highlight w:val="yellow"/>
        </w:rPr>
        <w:t xml:space="preserve"> b</w:t>
      </w:r>
      <w:r w:rsidR="00D06AA1" w:rsidRPr="00D64EC1">
        <w:rPr>
          <w:highlight w:val="yellow"/>
        </w:rPr>
        <w:t>e sure to indicate whether</w:t>
      </w:r>
      <w:r w:rsidR="005D353B">
        <w:rPr>
          <w:highlight w:val="yellow"/>
        </w:rPr>
        <w:t xml:space="preserve"> each</w:t>
      </w:r>
      <w:r w:rsidR="00D06AA1" w:rsidRPr="00D64EC1">
        <w:rPr>
          <w:highlight w:val="yellow"/>
        </w:rPr>
        <w:t xml:space="preserve"> </w:t>
      </w:r>
      <w:r w:rsidR="005D353B">
        <w:rPr>
          <w:highlight w:val="yellow"/>
        </w:rPr>
        <w:t xml:space="preserve">line item </w:t>
      </w:r>
      <w:r w:rsidR="00D06AA1" w:rsidRPr="00D64EC1">
        <w:rPr>
          <w:highlight w:val="yellow"/>
        </w:rPr>
        <w:t>is commercial off-the-shelf (COTS)—i.e., purchased already assembled as a unit of supply—or is not COTS (</w:t>
      </w:r>
      <w:r w:rsidR="005219A1">
        <w:rPr>
          <w:highlight w:val="yellow"/>
        </w:rPr>
        <w:t xml:space="preserve">i.e., </w:t>
      </w:r>
      <w:r w:rsidR="009C123E">
        <w:rPr>
          <w:highlight w:val="yellow"/>
        </w:rPr>
        <w:t xml:space="preserve">designed by and </w:t>
      </w:r>
      <w:r w:rsidR="00D06AA1" w:rsidRPr="00D64EC1">
        <w:rPr>
          <w:highlight w:val="yellow"/>
        </w:rPr>
        <w:t xml:space="preserve">created </w:t>
      </w:r>
      <w:r w:rsidR="009C123E">
        <w:rPr>
          <w:highlight w:val="yellow"/>
        </w:rPr>
        <w:t xml:space="preserve">from </w:t>
      </w:r>
      <w:r w:rsidR="00D06AA1" w:rsidRPr="00D64EC1">
        <w:rPr>
          <w:highlight w:val="yellow"/>
        </w:rPr>
        <w:t>ind</w:t>
      </w:r>
      <w:r w:rsidR="00D06AA1" w:rsidRPr="00D06AA1">
        <w:rPr>
          <w:highlight w:val="yellow"/>
        </w:rPr>
        <w:t>ividual basic parts by someone in the group).</w:t>
      </w:r>
      <w:r w:rsidR="00D06AA1">
        <w:t xml:space="preserve"> </w:t>
      </w:r>
    </w:p>
    <w:p w14:paraId="725B2D75" w14:textId="77777777" w:rsidR="00873685" w:rsidRDefault="00873685" w:rsidP="0013057E">
      <w:pPr>
        <w:pStyle w:val="TableCaption"/>
      </w:pPr>
      <w:bookmarkStart w:id="68" w:name="_Ref366274017"/>
      <w:bookmarkStart w:id="69" w:name="_Toc67090395"/>
      <w:r>
        <w:lastRenderedPageBreak/>
        <w:t xml:space="preserve">Table </w:t>
      </w:r>
      <w:r w:rsidR="00A0652D">
        <w:rPr>
          <w:noProof/>
        </w:rPr>
        <w:fldChar w:fldCharType="begin"/>
      </w:r>
      <w:r w:rsidR="00A0652D">
        <w:rPr>
          <w:noProof/>
        </w:rPr>
        <w:instrText xml:space="preserve"> STYLEREF  "Chapter Heading 1" \r \t </w:instrText>
      </w:r>
      <w:r w:rsidR="00A0652D">
        <w:rPr>
          <w:noProof/>
        </w:rPr>
        <w:fldChar w:fldCharType="separate"/>
      </w:r>
      <w:r w:rsidR="00344EA7">
        <w:rPr>
          <w:noProof/>
        </w:rPr>
        <w:t>2</w:t>
      </w:r>
      <w:r w:rsidR="00A0652D">
        <w:rPr>
          <w:noProof/>
        </w:rPr>
        <w:fldChar w:fldCharType="end"/>
      </w:r>
      <w:r>
        <w:t>.</w:t>
      </w:r>
      <w:r w:rsidR="00A0652D">
        <w:rPr>
          <w:noProof/>
        </w:rPr>
        <w:fldChar w:fldCharType="begin"/>
      </w:r>
      <w:r w:rsidR="00A0652D">
        <w:rPr>
          <w:noProof/>
        </w:rPr>
        <w:instrText xml:space="preserve"> SEQ Table \* ARABIC </w:instrText>
      </w:r>
      <w:r w:rsidR="00A0652D">
        <w:rPr>
          <w:noProof/>
        </w:rPr>
        <w:fldChar w:fldCharType="separate"/>
      </w:r>
      <w:r w:rsidR="00344EA7">
        <w:rPr>
          <w:noProof/>
        </w:rPr>
        <w:t>1</w:t>
      </w:r>
      <w:r w:rsidR="00A0652D">
        <w:rPr>
          <w:noProof/>
        </w:rPr>
        <w:fldChar w:fldCharType="end"/>
      </w:r>
      <w:bookmarkEnd w:id="68"/>
      <w:r>
        <w:t xml:space="preserve"> – Group member assignments: unit assemblies</w:t>
      </w:r>
      <w:r w:rsidR="00126C18">
        <w:t>.</w:t>
      </w:r>
      <w:bookmarkEnd w:id="69"/>
    </w:p>
    <w:tbl>
      <w:tblPr>
        <w:tblW w:w="0" w:type="auto"/>
        <w:tblLook w:val="04A0" w:firstRow="1" w:lastRow="0" w:firstColumn="1" w:lastColumn="0" w:noHBand="0" w:noVBand="1"/>
      </w:tblPr>
      <w:tblGrid>
        <w:gridCol w:w="1322"/>
        <w:gridCol w:w="5063"/>
        <w:gridCol w:w="475"/>
        <w:gridCol w:w="2489"/>
      </w:tblGrid>
      <w:tr w:rsidR="00466EE8" w14:paraId="1B52CCCF" w14:textId="77777777" w:rsidTr="00A9406C">
        <w:trPr>
          <w:cantSplit/>
          <w:trHeight w:val="836"/>
        </w:trPr>
        <w:tc>
          <w:tcPr>
            <w:tcW w:w="1322" w:type="dxa"/>
            <w:shd w:val="clear" w:color="auto" w:fill="C6D9F1" w:themeFill="text2" w:themeFillTint="33"/>
            <w:vAlign w:val="bottom"/>
          </w:tcPr>
          <w:p w14:paraId="2EEBCB27" w14:textId="77777777" w:rsidR="00466EE8" w:rsidRDefault="00466EE8" w:rsidP="002B16FB">
            <w:pPr>
              <w:pStyle w:val="NoSpacing"/>
            </w:pPr>
            <w:r>
              <w:t>Assembly Reference Designation</w:t>
            </w:r>
          </w:p>
        </w:tc>
        <w:tc>
          <w:tcPr>
            <w:tcW w:w="5063" w:type="dxa"/>
            <w:shd w:val="clear" w:color="auto" w:fill="C6D9F1" w:themeFill="text2" w:themeFillTint="33"/>
            <w:vAlign w:val="bottom"/>
          </w:tcPr>
          <w:p w14:paraId="26DD7581" w14:textId="77777777" w:rsidR="00466EE8" w:rsidRDefault="00466EE8" w:rsidP="002B16FB">
            <w:pPr>
              <w:pStyle w:val="NoSpacing"/>
            </w:pPr>
            <w:r>
              <w:t>Assembly Name</w:t>
            </w:r>
          </w:p>
        </w:tc>
        <w:tc>
          <w:tcPr>
            <w:tcW w:w="475" w:type="dxa"/>
            <w:shd w:val="clear" w:color="auto" w:fill="C6D9F1" w:themeFill="text2" w:themeFillTint="33"/>
            <w:textDirection w:val="btLr"/>
          </w:tcPr>
          <w:p w14:paraId="18F1A3A4" w14:textId="77777777" w:rsidR="00466EE8" w:rsidRDefault="00466EE8" w:rsidP="00A9406C">
            <w:pPr>
              <w:pStyle w:val="NoSpacing"/>
              <w:ind w:left="113" w:right="113"/>
            </w:pPr>
            <w:r w:rsidRPr="00A9406C">
              <w:rPr>
                <w:sz w:val="20"/>
              </w:rPr>
              <w:t>COTS</w:t>
            </w:r>
            <w:r w:rsidR="00A9406C">
              <w:rPr>
                <w:sz w:val="20"/>
              </w:rPr>
              <w:t>?</w:t>
            </w:r>
          </w:p>
        </w:tc>
        <w:tc>
          <w:tcPr>
            <w:tcW w:w="2489" w:type="dxa"/>
            <w:shd w:val="clear" w:color="auto" w:fill="C6D9F1" w:themeFill="text2" w:themeFillTint="33"/>
            <w:vAlign w:val="bottom"/>
          </w:tcPr>
          <w:p w14:paraId="091F92E3" w14:textId="77777777" w:rsidR="00466EE8" w:rsidRDefault="00466EE8" w:rsidP="002B16FB">
            <w:pPr>
              <w:pStyle w:val="NoSpacing"/>
            </w:pPr>
            <w:r>
              <w:t>Assigned To</w:t>
            </w:r>
          </w:p>
        </w:tc>
      </w:tr>
      <w:tr w:rsidR="00466EE8" w14:paraId="7420628D" w14:textId="77777777" w:rsidTr="00466EE8">
        <w:trPr>
          <w:cantSplit/>
        </w:trPr>
        <w:tc>
          <w:tcPr>
            <w:tcW w:w="1322" w:type="dxa"/>
            <w:vAlign w:val="center"/>
          </w:tcPr>
          <w:p w14:paraId="5287D978" w14:textId="77777777" w:rsidR="00466EE8" w:rsidRDefault="00466EE8" w:rsidP="003778CA">
            <w:pPr>
              <w:pStyle w:val="NoSpacing"/>
            </w:pPr>
            <w:r>
              <w:t>1A1</w:t>
            </w:r>
          </w:p>
        </w:tc>
        <w:tc>
          <w:tcPr>
            <w:tcW w:w="5063" w:type="dxa"/>
            <w:vAlign w:val="center"/>
          </w:tcPr>
          <w:p w14:paraId="40AEBA3E" w14:textId="77777777" w:rsidR="00466EE8" w:rsidRDefault="00466EE8" w:rsidP="003778CA">
            <w:pPr>
              <w:pStyle w:val="NoSpacing"/>
            </w:pPr>
            <w:r>
              <w:t>+12 VDC, 1 Watt DC power supply</w:t>
            </w:r>
          </w:p>
        </w:tc>
        <w:tc>
          <w:tcPr>
            <w:tcW w:w="475" w:type="dxa"/>
          </w:tcPr>
          <w:p w14:paraId="0A2BBAB6" w14:textId="77777777" w:rsidR="00466EE8" w:rsidRDefault="00A9406C" w:rsidP="00466EE8">
            <w:pPr>
              <w:pStyle w:val="NoSpacing"/>
              <w:jc w:val="center"/>
            </w:pPr>
            <w:r>
              <w:t>N</w:t>
            </w:r>
          </w:p>
        </w:tc>
        <w:tc>
          <w:tcPr>
            <w:tcW w:w="2489" w:type="dxa"/>
            <w:vAlign w:val="center"/>
          </w:tcPr>
          <w:p w14:paraId="4AA697F5" w14:textId="77777777" w:rsidR="00466EE8" w:rsidRDefault="00466EE8" w:rsidP="003778CA">
            <w:pPr>
              <w:pStyle w:val="NoSpacing"/>
            </w:pPr>
            <w:r>
              <w:t>John Smith</w:t>
            </w:r>
          </w:p>
        </w:tc>
      </w:tr>
      <w:tr w:rsidR="00466EE8" w14:paraId="4872A3FB" w14:textId="77777777" w:rsidTr="00466EE8">
        <w:trPr>
          <w:cantSplit/>
        </w:trPr>
        <w:tc>
          <w:tcPr>
            <w:tcW w:w="1322" w:type="dxa"/>
            <w:vAlign w:val="center"/>
          </w:tcPr>
          <w:p w14:paraId="19719F2E" w14:textId="77777777" w:rsidR="00466EE8" w:rsidRDefault="00466EE8" w:rsidP="003778CA">
            <w:pPr>
              <w:pStyle w:val="NoSpacing"/>
            </w:pPr>
            <w:r>
              <w:t>1A2</w:t>
            </w:r>
          </w:p>
        </w:tc>
        <w:tc>
          <w:tcPr>
            <w:tcW w:w="5063" w:type="dxa"/>
            <w:vAlign w:val="center"/>
          </w:tcPr>
          <w:p w14:paraId="36F4672D" w14:textId="77777777" w:rsidR="00466EE8" w:rsidRDefault="00466EE8" w:rsidP="003778CA">
            <w:pPr>
              <w:pStyle w:val="NoSpacing"/>
            </w:pPr>
            <w:r>
              <w:t>-12 VDC, 1 Watt DC power supply</w:t>
            </w:r>
          </w:p>
        </w:tc>
        <w:tc>
          <w:tcPr>
            <w:tcW w:w="475" w:type="dxa"/>
          </w:tcPr>
          <w:p w14:paraId="5926FD6A" w14:textId="77777777" w:rsidR="00466EE8" w:rsidRDefault="00A9406C" w:rsidP="00466EE8">
            <w:pPr>
              <w:pStyle w:val="NoSpacing"/>
              <w:jc w:val="center"/>
            </w:pPr>
            <w:r>
              <w:t>N</w:t>
            </w:r>
          </w:p>
        </w:tc>
        <w:tc>
          <w:tcPr>
            <w:tcW w:w="2489" w:type="dxa"/>
            <w:vAlign w:val="center"/>
          </w:tcPr>
          <w:p w14:paraId="47D4C411" w14:textId="77777777" w:rsidR="00466EE8" w:rsidRDefault="00466EE8" w:rsidP="003778CA">
            <w:pPr>
              <w:pStyle w:val="NoSpacing"/>
            </w:pPr>
            <w:r>
              <w:t>John Smith</w:t>
            </w:r>
          </w:p>
        </w:tc>
      </w:tr>
      <w:tr w:rsidR="009E7064" w14:paraId="44F5110C" w14:textId="77777777" w:rsidTr="00466EE8">
        <w:trPr>
          <w:cantSplit/>
        </w:trPr>
        <w:tc>
          <w:tcPr>
            <w:tcW w:w="1322" w:type="dxa"/>
            <w:vAlign w:val="center"/>
          </w:tcPr>
          <w:p w14:paraId="7109ABEC" w14:textId="77777777" w:rsidR="009E7064" w:rsidRDefault="009E7064" w:rsidP="00E40D82">
            <w:pPr>
              <w:pStyle w:val="NoSpacing"/>
            </w:pPr>
            <w:r>
              <w:t>1U1</w:t>
            </w:r>
          </w:p>
        </w:tc>
        <w:tc>
          <w:tcPr>
            <w:tcW w:w="5063" w:type="dxa"/>
            <w:vAlign w:val="center"/>
          </w:tcPr>
          <w:p w14:paraId="1B15717A" w14:textId="77777777" w:rsidR="009E7064" w:rsidRDefault="009E7064" w:rsidP="003778CA">
            <w:pPr>
              <w:pStyle w:val="NoSpacing"/>
            </w:pPr>
            <w:r>
              <w:t>Control Assembly</w:t>
            </w:r>
          </w:p>
        </w:tc>
        <w:tc>
          <w:tcPr>
            <w:tcW w:w="475" w:type="dxa"/>
          </w:tcPr>
          <w:p w14:paraId="20AF08CC" w14:textId="77777777" w:rsidR="009E7064" w:rsidRDefault="009E7064" w:rsidP="00466EE8">
            <w:pPr>
              <w:pStyle w:val="NoSpacing"/>
              <w:jc w:val="center"/>
            </w:pPr>
            <w:r>
              <w:t>Y</w:t>
            </w:r>
          </w:p>
        </w:tc>
        <w:tc>
          <w:tcPr>
            <w:tcW w:w="2489" w:type="dxa"/>
            <w:vAlign w:val="center"/>
          </w:tcPr>
          <w:p w14:paraId="75F14BC7" w14:textId="77777777" w:rsidR="009E7064" w:rsidRDefault="009E7064" w:rsidP="003778CA">
            <w:pPr>
              <w:pStyle w:val="NoSpacing"/>
            </w:pPr>
            <w:r>
              <w:t>Allison Norris</w:t>
            </w:r>
          </w:p>
        </w:tc>
      </w:tr>
      <w:tr w:rsidR="009E7064" w14:paraId="24A3B183" w14:textId="77777777" w:rsidTr="00466EE8">
        <w:trPr>
          <w:cantSplit/>
        </w:trPr>
        <w:tc>
          <w:tcPr>
            <w:tcW w:w="1322" w:type="dxa"/>
            <w:vAlign w:val="center"/>
          </w:tcPr>
          <w:p w14:paraId="089BC7AA" w14:textId="77777777" w:rsidR="009E7064" w:rsidRDefault="009E7064" w:rsidP="009E7064">
            <w:pPr>
              <w:pStyle w:val="NoSpacing"/>
            </w:pPr>
            <w:r>
              <w:t>1U2</w:t>
            </w:r>
          </w:p>
        </w:tc>
        <w:tc>
          <w:tcPr>
            <w:tcW w:w="5063" w:type="dxa"/>
            <w:vAlign w:val="center"/>
          </w:tcPr>
          <w:p w14:paraId="5B47711D" w14:textId="77777777" w:rsidR="009E7064" w:rsidRDefault="009E7064" w:rsidP="003778CA">
            <w:pPr>
              <w:pStyle w:val="NoSpacing"/>
            </w:pPr>
            <w:r>
              <w:t>Control Assembly DC-DC Converter/Regulator</w:t>
            </w:r>
          </w:p>
        </w:tc>
        <w:tc>
          <w:tcPr>
            <w:tcW w:w="475" w:type="dxa"/>
          </w:tcPr>
          <w:p w14:paraId="5ECB53C1" w14:textId="77777777" w:rsidR="009E7064" w:rsidRDefault="009E7064" w:rsidP="00466EE8">
            <w:pPr>
              <w:pStyle w:val="NoSpacing"/>
              <w:jc w:val="center"/>
            </w:pPr>
            <w:r>
              <w:t>Y</w:t>
            </w:r>
          </w:p>
        </w:tc>
        <w:tc>
          <w:tcPr>
            <w:tcW w:w="2489" w:type="dxa"/>
            <w:vAlign w:val="center"/>
          </w:tcPr>
          <w:p w14:paraId="3958F45F" w14:textId="77777777" w:rsidR="009E7064" w:rsidRDefault="009E7064" w:rsidP="00E40D82">
            <w:pPr>
              <w:pStyle w:val="NoSpacing"/>
            </w:pPr>
            <w:r>
              <w:t>Allison Norris</w:t>
            </w:r>
          </w:p>
        </w:tc>
      </w:tr>
      <w:tr w:rsidR="00466EE8" w14:paraId="29D87B1C" w14:textId="77777777" w:rsidTr="00466EE8">
        <w:trPr>
          <w:cantSplit/>
        </w:trPr>
        <w:tc>
          <w:tcPr>
            <w:tcW w:w="1322" w:type="dxa"/>
            <w:vAlign w:val="center"/>
          </w:tcPr>
          <w:p w14:paraId="36DDAFA1" w14:textId="77777777" w:rsidR="00466EE8" w:rsidRDefault="00466EE8" w:rsidP="003778CA">
            <w:pPr>
              <w:pStyle w:val="NoSpacing"/>
            </w:pPr>
            <w:r>
              <w:t>…</w:t>
            </w:r>
          </w:p>
        </w:tc>
        <w:tc>
          <w:tcPr>
            <w:tcW w:w="5063" w:type="dxa"/>
            <w:vAlign w:val="center"/>
          </w:tcPr>
          <w:p w14:paraId="71A78070" w14:textId="77777777" w:rsidR="00466EE8" w:rsidRDefault="00466EE8" w:rsidP="003778CA">
            <w:pPr>
              <w:pStyle w:val="NoSpacing"/>
            </w:pPr>
            <w:r>
              <w:t>…</w:t>
            </w:r>
          </w:p>
        </w:tc>
        <w:tc>
          <w:tcPr>
            <w:tcW w:w="475" w:type="dxa"/>
          </w:tcPr>
          <w:p w14:paraId="41F7376F" w14:textId="77777777" w:rsidR="00466EE8" w:rsidRDefault="00466EE8" w:rsidP="00466EE8">
            <w:pPr>
              <w:pStyle w:val="NoSpacing"/>
              <w:jc w:val="center"/>
            </w:pPr>
          </w:p>
        </w:tc>
        <w:tc>
          <w:tcPr>
            <w:tcW w:w="2489" w:type="dxa"/>
            <w:vAlign w:val="center"/>
          </w:tcPr>
          <w:p w14:paraId="441662C8" w14:textId="77777777" w:rsidR="00466EE8" w:rsidRDefault="00466EE8" w:rsidP="003778CA">
            <w:pPr>
              <w:pStyle w:val="NoSpacing"/>
            </w:pPr>
            <w:r>
              <w:t>…</w:t>
            </w:r>
          </w:p>
        </w:tc>
      </w:tr>
    </w:tbl>
    <w:p w14:paraId="70F79C96" w14:textId="77777777" w:rsidR="00873685" w:rsidRDefault="00873685" w:rsidP="00905206">
      <w:pPr>
        <w:pStyle w:val="ParagraphText"/>
      </w:pPr>
    </w:p>
    <w:p w14:paraId="663F2844" w14:textId="77777777" w:rsidR="00D91859" w:rsidRDefault="00D91859" w:rsidP="0013057E">
      <w:pPr>
        <w:pStyle w:val="TableCaption"/>
      </w:pPr>
      <w:bookmarkStart w:id="70" w:name="_Ref366274144"/>
      <w:bookmarkStart w:id="71" w:name="_Toc67090396"/>
      <w:r>
        <w:t xml:space="preserve">Table </w:t>
      </w:r>
      <w:r w:rsidR="00A0652D">
        <w:rPr>
          <w:noProof/>
        </w:rPr>
        <w:fldChar w:fldCharType="begin"/>
      </w:r>
      <w:r w:rsidR="00A0652D">
        <w:rPr>
          <w:noProof/>
        </w:rPr>
        <w:instrText xml:space="preserve"> STYLEREF  "Chapter Heading 1" \r \t </w:instrText>
      </w:r>
      <w:r w:rsidR="00A0652D">
        <w:rPr>
          <w:noProof/>
        </w:rPr>
        <w:fldChar w:fldCharType="separate"/>
      </w:r>
      <w:r w:rsidR="00344EA7">
        <w:rPr>
          <w:noProof/>
        </w:rPr>
        <w:t>2</w:t>
      </w:r>
      <w:r w:rsidR="00A0652D">
        <w:rPr>
          <w:noProof/>
        </w:rPr>
        <w:fldChar w:fldCharType="end"/>
      </w:r>
      <w:r>
        <w:t>.</w:t>
      </w:r>
      <w:r w:rsidR="00A0652D">
        <w:rPr>
          <w:noProof/>
        </w:rPr>
        <w:fldChar w:fldCharType="begin"/>
      </w:r>
      <w:r w:rsidR="00A0652D">
        <w:rPr>
          <w:noProof/>
        </w:rPr>
        <w:instrText xml:space="preserve"> SEQ Table \* ARABIC </w:instrText>
      </w:r>
      <w:r w:rsidR="00A0652D">
        <w:rPr>
          <w:noProof/>
        </w:rPr>
        <w:fldChar w:fldCharType="separate"/>
      </w:r>
      <w:r w:rsidR="00344EA7">
        <w:rPr>
          <w:noProof/>
        </w:rPr>
        <w:t>2</w:t>
      </w:r>
      <w:r w:rsidR="00A0652D">
        <w:rPr>
          <w:noProof/>
        </w:rPr>
        <w:fldChar w:fldCharType="end"/>
      </w:r>
      <w:bookmarkEnd w:id="70"/>
      <w:r>
        <w:t xml:space="preserve"> – Group member assignments: software elements</w:t>
      </w:r>
      <w:r w:rsidR="00126C18">
        <w:t>.</w:t>
      </w:r>
      <w:bookmarkEnd w:id="71"/>
    </w:p>
    <w:tbl>
      <w:tblPr>
        <w:tblW w:w="0" w:type="auto"/>
        <w:tblLook w:val="04A0" w:firstRow="1" w:lastRow="0" w:firstColumn="1" w:lastColumn="0" w:noHBand="0" w:noVBand="1"/>
      </w:tblPr>
      <w:tblGrid>
        <w:gridCol w:w="1345"/>
        <w:gridCol w:w="4888"/>
        <w:gridCol w:w="3117"/>
      </w:tblGrid>
      <w:tr w:rsidR="002B16FB" w14:paraId="6CE62EC4" w14:textId="77777777" w:rsidTr="002B16FB">
        <w:tc>
          <w:tcPr>
            <w:tcW w:w="1345" w:type="dxa"/>
            <w:shd w:val="clear" w:color="auto" w:fill="C6D9F1" w:themeFill="text2" w:themeFillTint="33"/>
            <w:vAlign w:val="bottom"/>
          </w:tcPr>
          <w:p w14:paraId="1FF8A99F" w14:textId="77777777" w:rsidR="002B16FB" w:rsidRDefault="00FE5E77" w:rsidP="00FE5E77">
            <w:pPr>
              <w:pStyle w:val="NoSpacing"/>
            </w:pPr>
            <w:r>
              <w:t>Software Element</w:t>
            </w:r>
          </w:p>
        </w:tc>
        <w:tc>
          <w:tcPr>
            <w:tcW w:w="4888" w:type="dxa"/>
            <w:shd w:val="clear" w:color="auto" w:fill="C6D9F1" w:themeFill="text2" w:themeFillTint="33"/>
            <w:vAlign w:val="bottom"/>
          </w:tcPr>
          <w:p w14:paraId="21900856" w14:textId="77777777" w:rsidR="002B16FB" w:rsidRDefault="009468BD" w:rsidP="009468BD">
            <w:pPr>
              <w:pStyle w:val="NoSpacing"/>
            </w:pPr>
            <w:r>
              <w:t>Software Element</w:t>
            </w:r>
          </w:p>
        </w:tc>
        <w:tc>
          <w:tcPr>
            <w:tcW w:w="3117" w:type="dxa"/>
            <w:shd w:val="clear" w:color="auto" w:fill="C6D9F1" w:themeFill="text2" w:themeFillTint="33"/>
            <w:vAlign w:val="bottom"/>
          </w:tcPr>
          <w:p w14:paraId="2D9CA156" w14:textId="77777777" w:rsidR="002B16FB" w:rsidRDefault="002B16FB" w:rsidP="002B16FB">
            <w:pPr>
              <w:pStyle w:val="NoSpacing"/>
            </w:pPr>
            <w:r>
              <w:t>Assigned To</w:t>
            </w:r>
          </w:p>
        </w:tc>
      </w:tr>
      <w:tr w:rsidR="002B16FB" w14:paraId="742F8E04" w14:textId="77777777" w:rsidTr="003778CA">
        <w:tc>
          <w:tcPr>
            <w:tcW w:w="1345" w:type="dxa"/>
            <w:vAlign w:val="center"/>
          </w:tcPr>
          <w:p w14:paraId="559CFCD4" w14:textId="77777777" w:rsidR="002B16FB" w:rsidRDefault="008E095D" w:rsidP="008E095D">
            <w:pPr>
              <w:pStyle w:val="NoSpacing"/>
            </w:pPr>
            <w:r>
              <w:t>1</w:t>
            </w:r>
            <w:r w:rsidR="004134E4">
              <w:t>A3</w:t>
            </w:r>
            <w:r>
              <w:t>SDD1</w:t>
            </w:r>
          </w:p>
        </w:tc>
        <w:tc>
          <w:tcPr>
            <w:tcW w:w="4888" w:type="dxa"/>
            <w:vAlign w:val="center"/>
          </w:tcPr>
          <w:p w14:paraId="029C32F3" w14:textId="77777777" w:rsidR="002B16FB" w:rsidRDefault="002B16FB" w:rsidP="00137C75">
            <w:pPr>
              <w:pStyle w:val="NoSpacing"/>
            </w:pPr>
            <w:r>
              <w:t>Device driver, TEST MODE</w:t>
            </w:r>
            <w:r w:rsidR="00137C75">
              <w:t xml:space="preserve"> ENABLE</w:t>
            </w:r>
            <w:r>
              <w:t xml:space="preserve"> input signal</w:t>
            </w:r>
          </w:p>
        </w:tc>
        <w:tc>
          <w:tcPr>
            <w:tcW w:w="3117" w:type="dxa"/>
            <w:vAlign w:val="center"/>
          </w:tcPr>
          <w:p w14:paraId="3D5B5744" w14:textId="77777777" w:rsidR="002B16FB" w:rsidRDefault="002B16FB" w:rsidP="003778CA">
            <w:pPr>
              <w:pStyle w:val="NoSpacing"/>
            </w:pPr>
            <w:r>
              <w:t>Frank Cedars</w:t>
            </w:r>
          </w:p>
        </w:tc>
      </w:tr>
      <w:tr w:rsidR="002B16FB" w14:paraId="6737D074" w14:textId="77777777" w:rsidTr="003778CA">
        <w:tc>
          <w:tcPr>
            <w:tcW w:w="1345" w:type="dxa"/>
            <w:vAlign w:val="center"/>
          </w:tcPr>
          <w:p w14:paraId="5F6816C7" w14:textId="77777777" w:rsidR="002B16FB" w:rsidRDefault="008E095D" w:rsidP="008E095D">
            <w:pPr>
              <w:pStyle w:val="NoSpacing"/>
            </w:pPr>
            <w:r>
              <w:t>1</w:t>
            </w:r>
            <w:r w:rsidR="004134E4">
              <w:t>A3</w:t>
            </w:r>
            <w:r>
              <w:t>SDD2</w:t>
            </w:r>
          </w:p>
        </w:tc>
        <w:tc>
          <w:tcPr>
            <w:tcW w:w="4888" w:type="dxa"/>
            <w:vAlign w:val="center"/>
          </w:tcPr>
          <w:p w14:paraId="373EBCB7" w14:textId="77777777" w:rsidR="002B16FB" w:rsidRDefault="002B16FB" w:rsidP="00623BB8">
            <w:pPr>
              <w:pStyle w:val="NoSpacing"/>
            </w:pPr>
            <w:r>
              <w:t xml:space="preserve">Device driver, </w:t>
            </w:r>
            <w:r w:rsidR="00623BB8">
              <w:t>DOOR LOCK</w:t>
            </w:r>
            <w:r>
              <w:t xml:space="preserve"> ACTUATOR output signal</w:t>
            </w:r>
          </w:p>
        </w:tc>
        <w:tc>
          <w:tcPr>
            <w:tcW w:w="3117" w:type="dxa"/>
            <w:vAlign w:val="center"/>
          </w:tcPr>
          <w:p w14:paraId="7CDA8BF2" w14:textId="77777777" w:rsidR="002B16FB" w:rsidRDefault="002B16FB" w:rsidP="003778CA">
            <w:pPr>
              <w:pStyle w:val="NoSpacing"/>
            </w:pPr>
            <w:r>
              <w:t>Frank Cedars</w:t>
            </w:r>
          </w:p>
        </w:tc>
      </w:tr>
      <w:tr w:rsidR="002B47ED" w14:paraId="363DBC13" w14:textId="77777777" w:rsidTr="003778CA">
        <w:tc>
          <w:tcPr>
            <w:tcW w:w="1345" w:type="dxa"/>
            <w:vAlign w:val="center"/>
          </w:tcPr>
          <w:p w14:paraId="6344D0A0" w14:textId="77777777" w:rsidR="002B47ED" w:rsidRPr="004134E4" w:rsidRDefault="002B47ED" w:rsidP="004134E4">
            <w:pPr>
              <w:pStyle w:val="NoSpacing"/>
              <w:rPr>
                <w:caps/>
              </w:rPr>
            </w:pPr>
            <w:r>
              <w:rPr>
                <w:caps/>
              </w:rPr>
              <w:t>1A3SDD3</w:t>
            </w:r>
          </w:p>
        </w:tc>
        <w:tc>
          <w:tcPr>
            <w:tcW w:w="4888" w:type="dxa"/>
            <w:vAlign w:val="center"/>
          </w:tcPr>
          <w:p w14:paraId="620465D6" w14:textId="77777777" w:rsidR="002B47ED" w:rsidRDefault="002B47ED" w:rsidP="00C85226">
            <w:pPr>
              <w:pStyle w:val="NoSpacing"/>
            </w:pPr>
            <w:r>
              <w:t>Device driver, USART0</w:t>
            </w:r>
            <w:r w:rsidR="0076647A">
              <w:t xml:space="preserve"> serial port</w:t>
            </w:r>
          </w:p>
        </w:tc>
        <w:tc>
          <w:tcPr>
            <w:tcW w:w="3117" w:type="dxa"/>
            <w:vAlign w:val="center"/>
          </w:tcPr>
          <w:p w14:paraId="5DC3A92B" w14:textId="77777777" w:rsidR="002B47ED" w:rsidRDefault="002B47ED" w:rsidP="003778CA">
            <w:pPr>
              <w:pStyle w:val="NoSpacing"/>
            </w:pPr>
            <w:r>
              <w:t>Frank Cedars</w:t>
            </w:r>
          </w:p>
        </w:tc>
      </w:tr>
      <w:tr w:rsidR="008E095D" w14:paraId="17D33F3B" w14:textId="77777777" w:rsidTr="003778CA">
        <w:tc>
          <w:tcPr>
            <w:tcW w:w="1345" w:type="dxa"/>
            <w:vAlign w:val="center"/>
          </w:tcPr>
          <w:p w14:paraId="7964FC7E" w14:textId="77777777" w:rsidR="008E095D" w:rsidRDefault="008E095D" w:rsidP="004134E4">
            <w:pPr>
              <w:pStyle w:val="NoSpacing"/>
            </w:pPr>
            <w:r w:rsidRPr="004134E4">
              <w:rPr>
                <w:caps/>
              </w:rPr>
              <w:t>1</w:t>
            </w:r>
            <w:r w:rsidR="004134E4">
              <w:rPr>
                <w:caps/>
              </w:rPr>
              <w:t>A3</w:t>
            </w:r>
            <w:r w:rsidR="001F5AF4" w:rsidRPr="004134E4">
              <w:rPr>
                <w:caps/>
              </w:rPr>
              <w:t>S</w:t>
            </w:r>
            <w:r w:rsidR="00BA5756" w:rsidRPr="004134E4">
              <w:rPr>
                <w:caps/>
              </w:rPr>
              <w:t>L</w:t>
            </w:r>
            <w:r w:rsidR="004134E4" w:rsidRPr="004134E4">
              <w:rPr>
                <w:caps/>
              </w:rPr>
              <w:t>B</w:t>
            </w:r>
            <w:r w:rsidR="006F2B09">
              <w:rPr>
                <w:caps/>
              </w:rPr>
              <w:t>1</w:t>
            </w:r>
          </w:p>
        </w:tc>
        <w:tc>
          <w:tcPr>
            <w:tcW w:w="4888" w:type="dxa"/>
            <w:vAlign w:val="center"/>
          </w:tcPr>
          <w:p w14:paraId="32375494" w14:textId="77777777" w:rsidR="008E095D" w:rsidRDefault="00C85226" w:rsidP="00C85226">
            <w:pPr>
              <w:pStyle w:val="NoSpacing"/>
            </w:pPr>
            <w:r>
              <w:t xml:space="preserve">Standard C </w:t>
            </w:r>
            <w:r w:rsidR="004134E4">
              <w:t>L</w:t>
            </w:r>
            <w:r w:rsidR="001F5AF4">
              <w:t>ibrary, STDIO</w:t>
            </w:r>
          </w:p>
        </w:tc>
        <w:tc>
          <w:tcPr>
            <w:tcW w:w="3117" w:type="dxa"/>
            <w:vAlign w:val="center"/>
          </w:tcPr>
          <w:p w14:paraId="0FB46D56" w14:textId="77777777" w:rsidR="008E095D" w:rsidRDefault="001F5AF4" w:rsidP="003778CA">
            <w:pPr>
              <w:pStyle w:val="NoSpacing"/>
            </w:pPr>
            <w:r>
              <w:t>Frank Cedars</w:t>
            </w:r>
          </w:p>
        </w:tc>
      </w:tr>
    </w:tbl>
    <w:p w14:paraId="1E2D7CBF" w14:textId="77777777" w:rsidR="00E62679" w:rsidRDefault="00E62679" w:rsidP="00D12FC7">
      <w:pPr>
        <w:pStyle w:val="ParagraphText"/>
        <w:rPr>
          <w:u w:val="single"/>
        </w:rPr>
      </w:pPr>
    </w:p>
    <w:p w14:paraId="52177BB6" w14:textId="77777777" w:rsidR="000C3F75" w:rsidRDefault="008E095D" w:rsidP="00D12FC7">
      <w:pPr>
        <w:pStyle w:val="ParagraphText"/>
      </w:pPr>
      <w:r w:rsidRPr="00C85226">
        <w:rPr>
          <w:u w:val="single"/>
        </w:rPr>
        <w:t>NOTE</w:t>
      </w:r>
      <w:r>
        <w:t xml:space="preserve">: </w:t>
      </w:r>
      <w:r w:rsidR="001F5AF4">
        <w:t>I recommend y</w:t>
      </w:r>
      <w:r>
        <w:t xml:space="preserve">ou devise </w:t>
      </w:r>
      <w:r w:rsidR="001F5AF4">
        <w:t xml:space="preserve">a </w:t>
      </w:r>
      <w:r>
        <w:t xml:space="preserve">reference designation system that allows you to uniquely identify each software element </w:t>
      </w:r>
      <w:r w:rsidR="00C85226">
        <w:t xml:space="preserve">shown </w:t>
      </w:r>
      <w:r>
        <w:t xml:space="preserve">in your software architecture </w:t>
      </w:r>
      <w:r w:rsidR="001F5AF4">
        <w:t xml:space="preserve">diagram(s). Display each </w:t>
      </w:r>
      <w:r w:rsidR="00C85226">
        <w:t xml:space="preserve">reference designation </w:t>
      </w:r>
      <w:r w:rsidR="001F5AF4">
        <w:t>code, along with a unique descriptive name, on each software element on the software architecture figure</w:t>
      </w:r>
      <w:r w:rsidR="00C85226">
        <w:t>(s)</w:t>
      </w:r>
      <w:r w:rsidR="001F5AF4">
        <w:t>.</w:t>
      </w:r>
      <w:r w:rsidR="00BA5756">
        <w:t xml:space="preserve"> For example: </w:t>
      </w:r>
      <w:r w:rsidR="004134E4">
        <w:t>Assume unit 1, separable assembly is the “Control” assembly that has the microcontroller, micro</w:t>
      </w:r>
      <w:r w:rsidR="006F2B09">
        <w:t>controller power supplies, etc.</w:t>
      </w:r>
      <w:r w:rsidR="000C3F75">
        <w:t xml:space="preserve"> For example</w:t>
      </w:r>
      <w:r w:rsidR="00911532">
        <w:t xml:space="preserve">, assume </w:t>
      </w:r>
      <w:r w:rsidR="00927B98">
        <w:t>that within Unit 1</w:t>
      </w:r>
      <w:r w:rsidR="00BC083F">
        <w:t xml:space="preserve">, </w:t>
      </w:r>
      <w:r w:rsidR="00927B98">
        <w:t xml:space="preserve">separable </w:t>
      </w:r>
      <w:r w:rsidR="00911532">
        <w:t xml:space="preserve">assembly </w:t>
      </w:r>
      <w:r w:rsidR="0032106E">
        <w:t>A</w:t>
      </w:r>
      <w:r w:rsidR="00911532">
        <w:t xml:space="preserve">3 is </w:t>
      </w:r>
      <w:r w:rsidR="0010480E">
        <w:t xml:space="preserve">a </w:t>
      </w:r>
      <w:r w:rsidR="00911532">
        <w:t>controller assembly that executes software</w:t>
      </w:r>
      <w:r w:rsidR="006F2B09">
        <w:t>:</w:t>
      </w:r>
    </w:p>
    <w:p w14:paraId="69F1C42A" w14:textId="77777777" w:rsidR="006F2B09" w:rsidRDefault="00DE334B" w:rsidP="00D12FC7">
      <w:pPr>
        <w:pStyle w:val="ParagraphText"/>
        <w:numPr>
          <w:ilvl w:val="0"/>
          <w:numId w:val="4"/>
        </w:numPr>
        <w:spacing w:line="240" w:lineRule="auto"/>
      </w:pPr>
      <w:r w:rsidRPr="00927B98">
        <w:rPr>
          <w:color w:val="C0504D" w:themeColor="accent2"/>
        </w:rPr>
        <w:t>1</w:t>
      </w:r>
      <w:r w:rsidRPr="00927B98">
        <w:rPr>
          <w:color w:val="00B050"/>
        </w:rPr>
        <w:t>A3</w:t>
      </w:r>
      <w:r w:rsidRPr="00AD161F">
        <w:rPr>
          <w:color w:val="7030A0"/>
        </w:rPr>
        <w:t>SDD1</w:t>
      </w:r>
      <w:proofErr w:type="gramStart"/>
      <w:r>
        <w:tab/>
      </w:r>
      <w:r w:rsidR="006F2B09">
        <w:t>:=</w:t>
      </w:r>
      <w:proofErr w:type="gramEnd"/>
      <w:r w:rsidR="006F2B09">
        <w:t xml:space="preserve"> </w:t>
      </w:r>
      <w:r w:rsidR="006F2B09" w:rsidRPr="00927B98">
        <w:rPr>
          <w:color w:val="C0504D" w:themeColor="accent2"/>
        </w:rPr>
        <w:t>Unit 1</w:t>
      </w:r>
      <w:r w:rsidR="006F2B09">
        <w:t xml:space="preserve">, </w:t>
      </w:r>
      <w:r w:rsidR="006F2B09" w:rsidRPr="00927B98">
        <w:rPr>
          <w:color w:val="00B050"/>
        </w:rPr>
        <w:t>separable assembly 3</w:t>
      </w:r>
      <w:r w:rsidR="006F2B09">
        <w:t xml:space="preserve">, </w:t>
      </w:r>
      <w:r w:rsidR="006F2B09" w:rsidRPr="00AD161F">
        <w:rPr>
          <w:color w:val="7030A0"/>
        </w:rPr>
        <w:t>Software Device Driver 1</w:t>
      </w:r>
    </w:p>
    <w:p w14:paraId="7AFF714C" w14:textId="77777777" w:rsidR="006F2B09" w:rsidRDefault="00DE334B" w:rsidP="00D12FC7">
      <w:pPr>
        <w:pStyle w:val="ParagraphText"/>
        <w:numPr>
          <w:ilvl w:val="0"/>
          <w:numId w:val="4"/>
        </w:numPr>
        <w:spacing w:line="240" w:lineRule="auto"/>
      </w:pPr>
      <w:r>
        <w:t>1A3SDD2</w:t>
      </w:r>
      <w:proofErr w:type="gramStart"/>
      <w:r>
        <w:tab/>
      </w:r>
      <w:r w:rsidR="006F2B09">
        <w:t>:=</w:t>
      </w:r>
      <w:proofErr w:type="gramEnd"/>
      <w:r w:rsidR="006F2B09">
        <w:t xml:space="preserve"> Unit 1, separable assembly 3, Software Device Driver 2</w:t>
      </w:r>
    </w:p>
    <w:p w14:paraId="34AA5BFC" w14:textId="77777777" w:rsidR="006F2B09" w:rsidRDefault="006F2B09" w:rsidP="00D12FC7">
      <w:pPr>
        <w:pStyle w:val="ParagraphText"/>
        <w:numPr>
          <w:ilvl w:val="0"/>
          <w:numId w:val="4"/>
        </w:numPr>
        <w:spacing w:line="240" w:lineRule="auto"/>
      </w:pPr>
      <w:r>
        <w:t>1A3SLB1</w:t>
      </w:r>
      <w:proofErr w:type="gramStart"/>
      <w:r w:rsidR="00DE334B">
        <w:tab/>
      </w:r>
      <w:r>
        <w:t>:=</w:t>
      </w:r>
      <w:proofErr w:type="gramEnd"/>
      <w:r>
        <w:t xml:space="preserve"> Unit 1, separable assembly 3, Software </w:t>
      </w:r>
      <w:proofErr w:type="spellStart"/>
      <w:r>
        <w:t>LiBrary</w:t>
      </w:r>
      <w:proofErr w:type="spellEnd"/>
      <w:r>
        <w:t xml:space="preserve"> 1</w:t>
      </w:r>
    </w:p>
    <w:p w14:paraId="06979144" w14:textId="77777777" w:rsidR="006F2B09" w:rsidRDefault="00C85226" w:rsidP="00D12FC7">
      <w:pPr>
        <w:pStyle w:val="ParagraphText"/>
        <w:numPr>
          <w:ilvl w:val="0"/>
          <w:numId w:val="4"/>
        </w:numPr>
        <w:spacing w:line="240" w:lineRule="auto"/>
      </w:pPr>
      <w:r>
        <w:t>1</w:t>
      </w:r>
      <w:r w:rsidR="006F2B09">
        <w:t>A</w:t>
      </w:r>
      <w:r>
        <w:t>3</w:t>
      </w:r>
      <w:r w:rsidR="00DE334B">
        <w:t>SPC1</w:t>
      </w:r>
      <w:proofErr w:type="gramStart"/>
      <w:r w:rsidR="00DE334B">
        <w:tab/>
      </w:r>
      <w:r w:rsidR="006F2B09">
        <w:t>:=</w:t>
      </w:r>
      <w:proofErr w:type="gramEnd"/>
      <w:r w:rsidR="006F2B09">
        <w:t xml:space="preserve"> Unit</w:t>
      </w:r>
      <w:r>
        <w:t>1</w:t>
      </w:r>
      <w:r w:rsidR="006F2B09">
        <w:t xml:space="preserve">, separable assembly </w:t>
      </w:r>
      <w:r>
        <w:t>3</w:t>
      </w:r>
      <w:r w:rsidR="006F2B09">
        <w:t>, Software Process Control 1</w:t>
      </w:r>
      <w:r w:rsidR="00D12FC7">
        <w:br/>
      </w:r>
    </w:p>
    <w:tbl>
      <w:tblPr>
        <w:tblW w:w="0" w:type="auto"/>
        <w:jc w:val="center"/>
        <w:tblLook w:val="04A0" w:firstRow="1" w:lastRow="0" w:firstColumn="1" w:lastColumn="0" w:noHBand="0" w:noVBand="1"/>
      </w:tblPr>
      <w:tblGrid>
        <w:gridCol w:w="2796"/>
        <w:gridCol w:w="2982"/>
        <w:gridCol w:w="1943"/>
      </w:tblGrid>
      <w:tr w:rsidR="00C85226" w14:paraId="05808836" w14:textId="77777777" w:rsidTr="00316FC9">
        <w:trPr>
          <w:jc w:val="center"/>
        </w:trPr>
        <w:tc>
          <w:tcPr>
            <w:tcW w:w="0" w:type="auto"/>
            <w:gridSpan w:val="2"/>
            <w:vMerge w:val="restart"/>
            <w:tcBorders>
              <w:right w:val="nil"/>
            </w:tcBorders>
            <w:shd w:val="clear" w:color="auto" w:fill="C6D9F1" w:themeFill="text2" w:themeFillTint="33"/>
            <w:vAlign w:val="center"/>
          </w:tcPr>
          <w:p w14:paraId="7FAC9273" w14:textId="77777777" w:rsidR="00C85226" w:rsidRDefault="00C85226" w:rsidP="00C85226">
            <w:pPr>
              <w:jc w:val="center"/>
            </w:pPr>
            <w:r>
              <w:t>Main Program (SPC1)</w:t>
            </w:r>
          </w:p>
        </w:tc>
        <w:tc>
          <w:tcPr>
            <w:tcW w:w="0" w:type="auto"/>
            <w:tcBorders>
              <w:left w:val="nil"/>
            </w:tcBorders>
            <w:shd w:val="clear" w:color="auto" w:fill="C6D9F1" w:themeFill="text2" w:themeFillTint="33"/>
            <w:vAlign w:val="center"/>
          </w:tcPr>
          <w:p w14:paraId="1A7B4130" w14:textId="77777777" w:rsidR="00C85226" w:rsidRDefault="00C85226" w:rsidP="00C85226">
            <w:pPr>
              <w:jc w:val="center"/>
            </w:pPr>
          </w:p>
        </w:tc>
      </w:tr>
      <w:tr w:rsidR="00C85226" w14:paraId="7816E633" w14:textId="77777777" w:rsidTr="00316FC9">
        <w:trPr>
          <w:jc w:val="center"/>
        </w:trPr>
        <w:tc>
          <w:tcPr>
            <w:tcW w:w="0" w:type="auto"/>
            <w:gridSpan w:val="2"/>
            <w:vMerge/>
            <w:vAlign w:val="center"/>
          </w:tcPr>
          <w:p w14:paraId="2EF634D1" w14:textId="77777777" w:rsidR="00C85226" w:rsidRDefault="00C85226" w:rsidP="00C85226">
            <w:pPr>
              <w:jc w:val="center"/>
            </w:pPr>
          </w:p>
        </w:tc>
        <w:tc>
          <w:tcPr>
            <w:tcW w:w="0" w:type="auto"/>
            <w:shd w:val="clear" w:color="auto" w:fill="FABF8F" w:themeFill="accent6" w:themeFillTint="99"/>
            <w:vAlign w:val="center"/>
          </w:tcPr>
          <w:p w14:paraId="36550E6B" w14:textId="77777777" w:rsidR="00C85226" w:rsidRDefault="00C85226" w:rsidP="00C85226">
            <w:pPr>
              <w:jc w:val="center"/>
            </w:pPr>
            <w:r>
              <w:t>STDIO (SLB1)</w:t>
            </w:r>
          </w:p>
        </w:tc>
      </w:tr>
      <w:tr w:rsidR="00C85226" w14:paraId="73FD3308" w14:textId="77777777" w:rsidTr="00316FC9">
        <w:trPr>
          <w:jc w:val="center"/>
        </w:trPr>
        <w:tc>
          <w:tcPr>
            <w:tcW w:w="0" w:type="auto"/>
            <w:shd w:val="clear" w:color="auto" w:fill="D6E3BC" w:themeFill="accent3" w:themeFillTint="66"/>
            <w:vAlign w:val="center"/>
          </w:tcPr>
          <w:p w14:paraId="218A2FBC" w14:textId="77777777" w:rsidR="00C85226" w:rsidRDefault="00C85226" w:rsidP="00137C75">
            <w:pPr>
              <w:jc w:val="center"/>
            </w:pPr>
            <w:r>
              <w:t xml:space="preserve">Test Mode </w:t>
            </w:r>
            <w:r w:rsidR="00137C75">
              <w:t xml:space="preserve">Enable </w:t>
            </w:r>
            <w:r w:rsidR="008E74E0">
              <w:t>(S</w:t>
            </w:r>
            <w:r>
              <w:t>DD1)</w:t>
            </w:r>
          </w:p>
        </w:tc>
        <w:tc>
          <w:tcPr>
            <w:tcW w:w="0" w:type="auto"/>
            <w:shd w:val="clear" w:color="auto" w:fill="D6E3BC" w:themeFill="accent3" w:themeFillTint="66"/>
            <w:vAlign w:val="center"/>
          </w:tcPr>
          <w:p w14:paraId="4D5606DA" w14:textId="77777777" w:rsidR="00C85226" w:rsidRDefault="00623BB8" w:rsidP="00C85226">
            <w:pPr>
              <w:jc w:val="center"/>
            </w:pPr>
            <w:r>
              <w:t>Door Lock</w:t>
            </w:r>
            <w:r w:rsidR="00C85226">
              <w:t xml:space="preserve"> Actuator (SDD2)</w:t>
            </w:r>
          </w:p>
        </w:tc>
        <w:tc>
          <w:tcPr>
            <w:tcW w:w="0" w:type="auto"/>
            <w:shd w:val="clear" w:color="auto" w:fill="D6E3BC" w:themeFill="accent3" w:themeFillTint="66"/>
            <w:vAlign w:val="center"/>
          </w:tcPr>
          <w:p w14:paraId="7851C4F0" w14:textId="77777777" w:rsidR="00C85226" w:rsidRDefault="00C85226" w:rsidP="00C85226">
            <w:pPr>
              <w:jc w:val="center"/>
            </w:pPr>
            <w:r>
              <w:t>USART0</w:t>
            </w:r>
            <w:r w:rsidR="002B47ED">
              <w:t xml:space="preserve"> (SDD3)</w:t>
            </w:r>
          </w:p>
        </w:tc>
      </w:tr>
    </w:tbl>
    <w:p w14:paraId="539B9FE2" w14:textId="77777777" w:rsidR="00C85226" w:rsidRDefault="00C85226" w:rsidP="00C85226"/>
    <w:p w14:paraId="14518330" w14:textId="77777777" w:rsidR="00DF0656" w:rsidRDefault="00DF0656" w:rsidP="00C85226">
      <w:r w:rsidRPr="00B9548D">
        <w:rPr>
          <w:b/>
        </w:rPr>
        <w:lastRenderedPageBreak/>
        <w:t>DO NOT</w:t>
      </w:r>
      <w:r>
        <w:t xml:space="preserve"> place the software architecture figure at this location in the report. The </w:t>
      </w:r>
      <w:r w:rsidR="00F6208A">
        <w:t xml:space="preserve">technology stack diagram </w:t>
      </w:r>
      <w:r>
        <w:t xml:space="preserve">figure </w:t>
      </w:r>
      <w:r w:rsidR="00F6208A">
        <w:t xml:space="preserve">shown </w:t>
      </w:r>
      <w:r>
        <w:t xml:space="preserve">above is provided </w:t>
      </w:r>
      <w:r w:rsidR="00D148FB">
        <w:t xml:space="preserve">only </w:t>
      </w:r>
      <w:r>
        <w:t>for convenience</w:t>
      </w:r>
      <w:r w:rsidR="009E1FA9">
        <w:t>,</w:t>
      </w:r>
      <w:r>
        <w:t xml:space="preserve"> to supplement the discussion</w:t>
      </w:r>
      <w:r w:rsidR="00B9548D">
        <w:t xml:space="preserve"> above</w:t>
      </w:r>
      <w:r>
        <w:t>.</w:t>
      </w:r>
    </w:p>
    <w:p w14:paraId="16227300" w14:textId="77777777" w:rsidR="00F25A86" w:rsidRDefault="00F25A86" w:rsidP="00F25A86">
      <w:pPr>
        <w:pStyle w:val="ChapterHeading1"/>
      </w:pPr>
      <w:bookmarkStart w:id="72" w:name="_Toc67087385"/>
      <w:r>
        <w:lastRenderedPageBreak/>
        <w:t>Project Scope</w:t>
      </w:r>
      <w:bookmarkEnd w:id="72"/>
    </w:p>
    <w:p w14:paraId="42A28112" w14:textId="77777777" w:rsidR="00F25A86" w:rsidRDefault="00F25A86" w:rsidP="00F25A86">
      <w:pPr>
        <w:pStyle w:val="ParagraphText"/>
      </w:pPr>
      <w:r>
        <w:t xml:space="preserve">This chapter identifies the project’s key performance </w:t>
      </w:r>
      <w:r w:rsidR="006113C5">
        <w:t>requirements</w:t>
      </w:r>
      <w:r>
        <w:t>, engineering and design constraints, our customer goals, our engineering goals, and our assumptions that collectively define our project’s scope.</w:t>
      </w:r>
    </w:p>
    <w:p w14:paraId="6F3E609C" w14:textId="77777777" w:rsidR="00F25A86" w:rsidRDefault="006113C5" w:rsidP="00F25A86">
      <w:pPr>
        <w:pStyle w:val="Heading2"/>
      </w:pPr>
      <w:bookmarkStart w:id="73" w:name="_Toc67087386"/>
      <w:r>
        <w:t>Requirements</w:t>
      </w:r>
      <w:bookmarkEnd w:id="73"/>
    </w:p>
    <w:p w14:paraId="786086DD" w14:textId="1AD51FFC" w:rsidR="00D61F17" w:rsidRPr="00D61F17" w:rsidRDefault="00D61F17" w:rsidP="00D61F17">
      <w:pPr>
        <w:pStyle w:val="ParagraphText"/>
        <w:ind w:firstLine="0"/>
        <w:rPr>
          <w:sz w:val="20"/>
          <w:szCs w:val="20"/>
        </w:rPr>
      </w:pPr>
      <w:r>
        <w:rPr>
          <w:sz w:val="20"/>
          <w:szCs w:val="20"/>
        </w:rPr>
        <w:t>By: Nicholas Erickson</w:t>
      </w:r>
    </w:p>
    <w:p w14:paraId="063A2AFD" w14:textId="2B2CADBD" w:rsidR="004677CB" w:rsidRPr="004677CB" w:rsidRDefault="004677CB" w:rsidP="004677CB">
      <w:pPr>
        <w:pStyle w:val="ParagraphText"/>
      </w:pPr>
      <w:r>
        <w:t>The</w:t>
      </w:r>
      <w:r w:rsidR="00AB7B3C">
        <w:t xml:space="preserve"> requirements for this project </w:t>
      </w:r>
      <w:r w:rsidR="00E67BFE">
        <w:t xml:space="preserve">include a </w:t>
      </w:r>
      <w:r w:rsidR="00300F0A">
        <w:t xml:space="preserve">dual output power supply, </w:t>
      </w:r>
      <w:r w:rsidR="001C66CB">
        <w:t xml:space="preserve">remote </w:t>
      </w:r>
      <w:r w:rsidR="00535328">
        <w:t>LED</w:t>
      </w:r>
      <w:r w:rsidR="001C66CB">
        <w:t xml:space="preserve"> control, music driven </w:t>
      </w:r>
      <w:r w:rsidR="00535328">
        <w:t>LED</w:t>
      </w:r>
      <w:r w:rsidR="001C66CB">
        <w:t xml:space="preserve"> output, and </w:t>
      </w:r>
      <w:r w:rsidR="00644A69">
        <w:t>an</w:t>
      </w:r>
      <w:r w:rsidR="001C66CB">
        <w:t xml:space="preserve"> environmentally </w:t>
      </w:r>
      <w:r w:rsidR="006E458C">
        <w:t xml:space="preserve">friendly footprint. The </w:t>
      </w:r>
      <w:r w:rsidR="00797B0A">
        <w:t>LED strip</w:t>
      </w:r>
      <w:r w:rsidR="006E458C">
        <w:t xml:space="preserve"> </w:t>
      </w:r>
      <w:r w:rsidR="00B61F7E">
        <w:t>must be</w:t>
      </w:r>
      <w:r w:rsidR="006E458C">
        <w:t xml:space="preserve"> </w:t>
      </w:r>
      <w:r w:rsidR="008274A9">
        <w:t xml:space="preserve">powered by </w:t>
      </w:r>
      <w:r w:rsidR="008F3CFB">
        <w:t>a renewable energy source</w:t>
      </w:r>
      <w:r w:rsidR="008274A9">
        <w:t xml:space="preserve"> by our dual output supply</w:t>
      </w:r>
      <w:r w:rsidR="00535328">
        <w:t xml:space="preserve">. The LED output </w:t>
      </w:r>
      <w:r w:rsidR="00FD2D6B">
        <w:t xml:space="preserve">is required to be </w:t>
      </w:r>
      <w:r w:rsidR="00321184">
        <w:t xml:space="preserve">remotely </w:t>
      </w:r>
      <w:r w:rsidR="00FD2D6B">
        <w:t xml:space="preserve">user-controlled </w:t>
      </w:r>
      <w:r w:rsidR="00321184">
        <w:t>through</w:t>
      </w:r>
      <w:r w:rsidR="00FD2D6B">
        <w:t xml:space="preserve"> </w:t>
      </w:r>
      <w:r w:rsidR="00543C3A">
        <w:t>a</w:t>
      </w:r>
      <w:r w:rsidR="00321184">
        <w:t xml:space="preserve"> mobile smartphone. </w:t>
      </w:r>
      <w:r w:rsidR="00455058">
        <w:t xml:space="preserve">Additionally, the LED output must provide </w:t>
      </w:r>
      <w:r w:rsidR="00700DE5">
        <w:t xml:space="preserve">an audio feedback loop to pulse </w:t>
      </w:r>
      <w:r w:rsidR="00E315B1">
        <w:t xml:space="preserve">to </w:t>
      </w:r>
      <w:r w:rsidR="00B914D9">
        <w:t xml:space="preserve">input audio signals based on the varying intensity of the input. </w:t>
      </w:r>
    </w:p>
    <w:p w14:paraId="6A12599B" w14:textId="77777777" w:rsidR="00F25A86" w:rsidRDefault="00431479" w:rsidP="00F25A86">
      <w:pPr>
        <w:pStyle w:val="Heading3"/>
      </w:pPr>
      <w:bookmarkStart w:id="74" w:name="_Toc67087387"/>
      <w:r>
        <w:t xml:space="preserve">Functional and Performance </w:t>
      </w:r>
      <w:r w:rsidR="006113C5">
        <w:t>Requirements</w:t>
      </w:r>
      <w:bookmarkEnd w:id="74"/>
    </w:p>
    <w:p w14:paraId="1824DEEA" w14:textId="6F4D625F" w:rsidR="000252AA" w:rsidRDefault="000252AA" w:rsidP="000252AA">
      <w:pPr>
        <w:pStyle w:val="Heading4"/>
      </w:pPr>
      <w:bookmarkStart w:id="75" w:name="_Toc67087388"/>
      <w:r>
        <w:t xml:space="preserve">Dual Output DC </w:t>
      </w:r>
      <w:r w:rsidRPr="00B73E41">
        <w:t>Power Supply</w:t>
      </w:r>
      <w:bookmarkEnd w:id="75"/>
    </w:p>
    <w:p w14:paraId="06C3D5E5" w14:textId="7B49A198" w:rsidR="000252AA" w:rsidRPr="000252AA" w:rsidRDefault="000252AA" w:rsidP="000252AA">
      <w:pPr>
        <w:pStyle w:val="Byline1"/>
      </w:pPr>
      <w:r>
        <w:t>By Sterling LaBarbera</w:t>
      </w:r>
    </w:p>
    <w:p w14:paraId="598878DE" w14:textId="29F0DED3" w:rsidR="000252AA" w:rsidRPr="00B73E41" w:rsidRDefault="000252AA" w:rsidP="000252AA">
      <w:pPr>
        <w:pStyle w:val="ParagraphText"/>
      </w:pPr>
      <w:r w:rsidRPr="00B73E41">
        <w:t xml:space="preserve">The solar power system (Unit 1) provides </w:t>
      </w:r>
      <w:r>
        <w:t xml:space="preserve">voltage </w:t>
      </w:r>
      <w:r w:rsidRPr="00B73E41">
        <w:t xml:space="preserve">regulated output power </w:t>
      </w:r>
      <w:r>
        <w:t xml:space="preserve">from the battery </w:t>
      </w:r>
      <w:r w:rsidRPr="00B73E41">
        <w:t xml:space="preserve">to the Arduino Controller (2U5) and separately to the LED strip (2U1) due to the </w:t>
      </w:r>
      <w:r>
        <w:t>20 </w:t>
      </w:r>
      <w:r w:rsidRPr="00B73E41">
        <w:t>Amp current requirements to run a 5</w:t>
      </w:r>
      <w:r>
        <w:t>-meter</w:t>
      </w:r>
      <w:r w:rsidRPr="00B73E41">
        <w:t xml:space="preserve"> strip of LEDs. The Arduino cannot support the maximum current for full brightness</w:t>
      </w:r>
      <w:r>
        <w:t xml:space="preserve"> since its maximum current draw is 1 Amp</w:t>
      </w:r>
      <w:r w:rsidRPr="00B73E41">
        <w:t>. The 12</w:t>
      </w:r>
      <w:r>
        <w:t> </w:t>
      </w:r>
      <w:r w:rsidRPr="00B73E41">
        <w:t xml:space="preserve">VDC output signal from the </w:t>
      </w:r>
      <w:r>
        <w:t>maximum power point controller (MPPT)</w:t>
      </w:r>
      <w:r w:rsidRPr="00B73E41">
        <w:t xml:space="preserve"> will be split</w:t>
      </w:r>
      <w:r>
        <w:t xml:space="preserve"> </w:t>
      </w:r>
      <w:r w:rsidRPr="00B73E41">
        <w:t xml:space="preserve">to provide </w:t>
      </w:r>
      <w:r>
        <w:t>5 </w:t>
      </w:r>
      <w:r w:rsidRPr="00B73E41">
        <w:t>VDC to the LEDs and 7</w:t>
      </w:r>
      <w:r>
        <w:t>.1 </w:t>
      </w:r>
      <w:r w:rsidRPr="00B73E41">
        <w:t>VDC to the Arduino</w:t>
      </w:r>
      <w:r>
        <w:t xml:space="preserve"> with variable currents</w:t>
      </w:r>
      <w:r w:rsidRPr="00B73E41">
        <w:t xml:space="preserve">. Maximum output power based on device specifications will be </w:t>
      </w:r>
      <w:r>
        <w:t>112.1 </w:t>
      </w:r>
      <w:r w:rsidRPr="00B73E41">
        <w:t>Watts.</w:t>
      </w:r>
      <w:r>
        <w:t xml:space="preserve"> The range for the LED output voltage of (5.0 ± 0.25) V is to </w:t>
      </w:r>
      <w:r>
        <w:lastRenderedPageBreak/>
        <w:t>limit unwanted variance in the light intensity when not being modified by the controller. The Arduino output voltage range of (7.1 ± 0.1) VDC is based on a website [</w:t>
      </w:r>
      <w:r w:rsidR="00572573">
        <w:t>ref#</w:t>
      </w:r>
      <w:r>
        <w:t>] stating that going below 7 VDC can result in the actual voltage to the board being too low after passing through the internal voltage regulator. Using the lowest optimal voltage will help reduce power usage from the battery. Maximum Power is calculated as maximum current in LEDs times the output voltage to the LEDs, plus maximum current draw from the Arduino times output voltage to the Arduino. Table 1 lists the performance requirements for the power supply.</w:t>
      </w:r>
    </w:p>
    <w:p w14:paraId="6391CFE3" w14:textId="77777777" w:rsidR="000252AA" w:rsidRPr="00B73E41" w:rsidRDefault="000252AA" w:rsidP="000252AA">
      <w:pPr>
        <w:rPr>
          <w:rFonts w:ascii="Times New Roman" w:hAnsi="Times New Roman" w:cs="Times New Roman"/>
          <w:szCs w:val="24"/>
        </w:rPr>
      </w:pPr>
    </w:p>
    <w:p w14:paraId="6BE11F3D" w14:textId="6585650F" w:rsidR="000252AA" w:rsidRPr="00B73E41" w:rsidRDefault="000252AA" w:rsidP="000252AA">
      <w:pPr>
        <w:pStyle w:val="Caption"/>
        <w:keepNext/>
        <w:rPr>
          <w:szCs w:val="22"/>
        </w:rPr>
      </w:pPr>
      <w:bookmarkStart w:id="76" w:name="_Toc67090397"/>
      <w:r w:rsidRPr="00B73E41">
        <w:rPr>
          <w:szCs w:val="22"/>
        </w:rPr>
        <w:t xml:space="preserve">Table </w:t>
      </w:r>
      <w:r w:rsidRPr="00B73E41">
        <w:rPr>
          <w:szCs w:val="22"/>
        </w:rPr>
        <w:fldChar w:fldCharType="begin"/>
      </w:r>
      <w:r w:rsidRPr="00B73E41">
        <w:rPr>
          <w:szCs w:val="22"/>
        </w:rPr>
        <w:instrText xml:space="preserve"> SEQ Table \* ARABIC </w:instrText>
      </w:r>
      <w:r w:rsidRPr="00B73E41">
        <w:rPr>
          <w:szCs w:val="22"/>
        </w:rPr>
        <w:fldChar w:fldCharType="separate"/>
      </w:r>
      <w:r w:rsidR="00344EA7">
        <w:rPr>
          <w:noProof/>
          <w:szCs w:val="22"/>
        </w:rPr>
        <w:t>3</w:t>
      </w:r>
      <w:r w:rsidRPr="00B73E41">
        <w:rPr>
          <w:szCs w:val="22"/>
        </w:rPr>
        <w:fldChar w:fldCharType="end"/>
      </w:r>
      <w:r w:rsidRPr="00B73E41">
        <w:rPr>
          <w:szCs w:val="22"/>
        </w:rPr>
        <w:t>. Performance requirements for the power supply</w:t>
      </w:r>
      <w:r>
        <w:rPr>
          <w:szCs w:val="22"/>
        </w:rPr>
        <w:t xml:space="preserve"> regulation</w:t>
      </w:r>
      <w:r w:rsidRPr="00B73E41">
        <w:rPr>
          <w:szCs w:val="22"/>
        </w:rPr>
        <w:t xml:space="preserve"> to assemblies</w:t>
      </w:r>
      <w:bookmarkEnd w:id="76"/>
    </w:p>
    <w:tbl>
      <w:tblPr>
        <w:tblStyle w:val="TableGrid"/>
        <w:tblW w:w="0" w:type="auto"/>
        <w:tblLook w:val="04A0" w:firstRow="1" w:lastRow="0" w:firstColumn="1" w:lastColumn="0" w:noHBand="0" w:noVBand="1"/>
      </w:tblPr>
      <w:tblGrid>
        <w:gridCol w:w="2417"/>
        <w:gridCol w:w="2313"/>
        <w:gridCol w:w="2311"/>
        <w:gridCol w:w="2309"/>
      </w:tblGrid>
      <w:tr w:rsidR="000252AA" w:rsidRPr="00B73E41" w14:paraId="30BEDED1" w14:textId="77777777" w:rsidTr="00EA76DE">
        <w:tc>
          <w:tcPr>
            <w:tcW w:w="2417" w:type="dxa"/>
            <w:shd w:val="clear" w:color="auto" w:fill="C6D9F1" w:themeFill="text2" w:themeFillTint="33"/>
          </w:tcPr>
          <w:p w14:paraId="367856F4" w14:textId="77777777" w:rsidR="000252AA" w:rsidRPr="00B73E41" w:rsidRDefault="000252AA" w:rsidP="000252AA">
            <w:pPr>
              <w:rPr>
                <w:rFonts w:ascii="Times New Roman" w:hAnsi="Times New Roman" w:cs="Times New Roman"/>
                <w:b/>
                <w:bCs/>
                <w:szCs w:val="24"/>
              </w:rPr>
            </w:pPr>
            <w:r>
              <w:rPr>
                <w:rFonts w:ascii="Times New Roman" w:hAnsi="Times New Roman" w:cs="Times New Roman"/>
                <w:b/>
                <w:bCs/>
                <w:szCs w:val="24"/>
              </w:rPr>
              <w:t>Description</w:t>
            </w:r>
          </w:p>
        </w:tc>
        <w:tc>
          <w:tcPr>
            <w:tcW w:w="2313" w:type="dxa"/>
            <w:shd w:val="clear" w:color="auto" w:fill="C6D9F1" w:themeFill="text2" w:themeFillTint="33"/>
          </w:tcPr>
          <w:p w14:paraId="41ACA8C8" w14:textId="77777777" w:rsidR="000252AA" w:rsidRPr="00B73E41" w:rsidRDefault="000252AA" w:rsidP="000252AA">
            <w:pPr>
              <w:rPr>
                <w:rFonts w:ascii="Times New Roman" w:hAnsi="Times New Roman" w:cs="Times New Roman"/>
                <w:b/>
                <w:bCs/>
                <w:szCs w:val="24"/>
              </w:rPr>
            </w:pPr>
            <w:r w:rsidRPr="00B73E41">
              <w:rPr>
                <w:rFonts w:ascii="Times New Roman" w:hAnsi="Times New Roman" w:cs="Times New Roman"/>
                <w:b/>
                <w:bCs/>
                <w:szCs w:val="24"/>
              </w:rPr>
              <w:t>Symbol</w:t>
            </w:r>
          </w:p>
        </w:tc>
        <w:tc>
          <w:tcPr>
            <w:tcW w:w="2311" w:type="dxa"/>
            <w:shd w:val="clear" w:color="auto" w:fill="C6D9F1" w:themeFill="text2" w:themeFillTint="33"/>
          </w:tcPr>
          <w:p w14:paraId="17D3C7D7" w14:textId="77777777" w:rsidR="000252AA" w:rsidRPr="00B73E41" w:rsidRDefault="000252AA" w:rsidP="000252AA">
            <w:pPr>
              <w:rPr>
                <w:rFonts w:ascii="Times New Roman" w:hAnsi="Times New Roman" w:cs="Times New Roman"/>
                <w:b/>
                <w:bCs/>
                <w:szCs w:val="24"/>
              </w:rPr>
            </w:pPr>
            <w:r w:rsidRPr="00B73E41">
              <w:rPr>
                <w:rFonts w:ascii="Times New Roman" w:hAnsi="Times New Roman" w:cs="Times New Roman"/>
                <w:b/>
                <w:bCs/>
                <w:szCs w:val="24"/>
              </w:rPr>
              <w:t>Value</w:t>
            </w:r>
          </w:p>
        </w:tc>
        <w:tc>
          <w:tcPr>
            <w:tcW w:w="2309" w:type="dxa"/>
            <w:shd w:val="clear" w:color="auto" w:fill="C6D9F1" w:themeFill="text2" w:themeFillTint="33"/>
          </w:tcPr>
          <w:p w14:paraId="32A64C03" w14:textId="77777777" w:rsidR="000252AA" w:rsidRPr="00B73E41" w:rsidRDefault="000252AA" w:rsidP="000252AA">
            <w:pPr>
              <w:rPr>
                <w:rFonts w:ascii="Times New Roman" w:hAnsi="Times New Roman" w:cs="Times New Roman"/>
                <w:b/>
                <w:bCs/>
                <w:szCs w:val="24"/>
              </w:rPr>
            </w:pPr>
            <w:r w:rsidRPr="00B73E41">
              <w:rPr>
                <w:rFonts w:ascii="Times New Roman" w:hAnsi="Times New Roman" w:cs="Times New Roman"/>
                <w:b/>
                <w:bCs/>
                <w:szCs w:val="24"/>
              </w:rPr>
              <w:t>Unit</w:t>
            </w:r>
            <w:r>
              <w:rPr>
                <w:rFonts w:ascii="Times New Roman" w:hAnsi="Times New Roman" w:cs="Times New Roman"/>
                <w:b/>
                <w:bCs/>
                <w:szCs w:val="24"/>
              </w:rPr>
              <w:t>s</w:t>
            </w:r>
          </w:p>
        </w:tc>
      </w:tr>
      <w:tr w:rsidR="000252AA" w:rsidRPr="00B73E41" w14:paraId="42FF18F9" w14:textId="77777777" w:rsidTr="00F07E15">
        <w:trPr>
          <w:trHeight w:val="576"/>
        </w:trPr>
        <w:tc>
          <w:tcPr>
            <w:tcW w:w="2417" w:type="dxa"/>
          </w:tcPr>
          <w:p w14:paraId="2576B598"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DC input voltage</w:t>
            </w:r>
          </w:p>
        </w:tc>
        <w:tc>
          <w:tcPr>
            <w:tcW w:w="2313" w:type="dxa"/>
          </w:tcPr>
          <w:p w14:paraId="56214E80"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w:t>
            </w:r>
            <w:r w:rsidRPr="00B73E41">
              <w:rPr>
                <w:rFonts w:ascii="Times New Roman" w:hAnsi="Times New Roman" w:cs="Times New Roman"/>
                <w:szCs w:val="24"/>
                <w:vertAlign w:val="subscript"/>
              </w:rPr>
              <w:t>in</w:t>
            </w:r>
          </w:p>
        </w:tc>
        <w:tc>
          <w:tcPr>
            <w:tcW w:w="2311" w:type="dxa"/>
          </w:tcPr>
          <w:p w14:paraId="56CD6CE0"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12</w:t>
            </w:r>
            <w:r>
              <w:rPr>
                <w:rFonts w:ascii="Times New Roman" w:hAnsi="Times New Roman" w:cs="Times New Roman"/>
                <w:szCs w:val="24"/>
              </w:rPr>
              <w:t> </w:t>
            </w:r>
            <w:r w:rsidRPr="00B73E41">
              <w:rPr>
                <w:rFonts w:ascii="Times New Roman" w:hAnsi="Times New Roman" w:cs="Times New Roman"/>
                <w:szCs w:val="24"/>
              </w:rPr>
              <w:t>±</w:t>
            </w:r>
            <w:r>
              <w:rPr>
                <w:rFonts w:ascii="Times New Roman" w:hAnsi="Times New Roman" w:cs="Times New Roman"/>
                <w:szCs w:val="24"/>
              </w:rPr>
              <w:t> </w:t>
            </w:r>
            <w:r w:rsidRPr="00B73E41">
              <w:rPr>
                <w:rFonts w:ascii="Times New Roman" w:hAnsi="Times New Roman" w:cs="Times New Roman"/>
                <w:szCs w:val="24"/>
              </w:rPr>
              <w:t>1</w:t>
            </w:r>
          </w:p>
        </w:tc>
        <w:tc>
          <w:tcPr>
            <w:tcW w:w="2309" w:type="dxa"/>
          </w:tcPr>
          <w:p w14:paraId="21D6A831"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VDC</w:t>
            </w:r>
          </w:p>
        </w:tc>
      </w:tr>
      <w:tr w:rsidR="000252AA" w:rsidRPr="00B73E41" w14:paraId="5546CEA0" w14:textId="77777777" w:rsidTr="00F07E15">
        <w:trPr>
          <w:trHeight w:val="576"/>
        </w:trPr>
        <w:tc>
          <w:tcPr>
            <w:tcW w:w="2417" w:type="dxa"/>
          </w:tcPr>
          <w:p w14:paraId="4F6DD2A3"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Regulated output voltage to LEDs</w:t>
            </w:r>
          </w:p>
        </w:tc>
        <w:tc>
          <w:tcPr>
            <w:tcW w:w="2313" w:type="dxa"/>
          </w:tcPr>
          <w:p w14:paraId="43368A4F"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w:t>
            </w:r>
            <w:r w:rsidRPr="00B73E41">
              <w:rPr>
                <w:rFonts w:ascii="Times New Roman" w:hAnsi="Times New Roman" w:cs="Times New Roman"/>
                <w:szCs w:val="24"/>
                <w:vertAlign w:val="subscript"/>
              </w:rPr>
              <w:t>LED</w:t>
            </w:r>
          </w:p>
        </w:tc>
        <w:tc>
          <w:tcPr>
            <w:tcW w:w="2311" w:type="dxa"/>
          </w:tcPr>
          <w:p w14:paraId="1E64E366"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5.0 </w:t>
            </w:r>
            <w:r w:rsidRPr="00B73E41">
              <w:rPr>
                <w:rFonts w:ascii="Times New Roman" w:hAnsi="Times New Roman" w:cs="Times New Roman"/>
                <w:szCs w:val="24"/>
              </w:rPr>
              <w:t>±</w:t>
            </w:r>
            <w:r>
              <w:rPr>
                <w:rFonts w:ascii="Times New Roman" w:hAnsi="Times New Roman" w:cs="Times New Roman"/>
                <w:szCs w:val="24"/>
              </w:rPr>
              <w:t> 0</w:t>
            </w:r>
            <w:r w:rsidRPr="00B73E41">
              <w:rPr>
                <w:rFonts w:ascii="Times New Roman" w:hAnsi="Times New Roman" w:cs="Times New Roman"/>
                <w:szCs w:val="24"/>
              </w:rPr>
              <w:t>.</w:t>
            </w:r>
            <w:r>
              <w:rPr>
                <w:rFonts w:ascii="Times New Roman" w:hAnsi="Times New Roman" w:cs="Times New Roman"/>
                <w:szCs w:val="24"/>
              </w:rPr>
              <w:t>25</w:t>
            </w:r>
          </w:p>
        </w:tc>
        <w:tc>
          <w:tcPr>
            <w:tcW w:w="2309" w:type="dxa"/>
          </w:tcPr>
          <w:p w14:paraId="1F748CB5"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VDC</w:t>
            </w:r>
          </w:p>
        </w:tc>
      </w:tr>
      <w:tr w:rsidR="000252AA" w:rsidRPr="00B73E41" w14:paraId="4CF5046D" w14:textId="77777777" w:rsidTr="00F07E15">
        <w:trPr>
          <w:trHeight w:val="576"/>
        </w:trPr>
        <w:tc>
          <w:tcPr>
            <w:tcW w:w="2417" w:type="dxa"/>
          </w:tcPr>
          <w:p w14:paraId="1871A5EC"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Output current range for LEDs</w:t>
            </w:r>
          </w:p>
        </w:tc>
        <w:tc>
          <w:tcPr>
            <w:tcW w:w="2313" w:type="dxa"/>
          </w:tcPr>
          <w:p w14:paraId="5AF70162"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I</w:t>
            </w:r>
            <w:r w:rsidRPr="009D61BE">
              <w:rPr>
                <w:rFonts w:ascii="Times New Roman" w:hAnsi="Times New Roman" w:cs="Times New Roman"/>
                <w:szCs w:val="24"/>
                <w:vertAlign w:val="subscript"/>
              </w:rPr>
              <w:t>LED</w:t>
            </w:r>
          </w:p>
        </w:tc>
        <w:tc>
          <w:tcPr>
            <w:tcW w:w="2311" w:type="dxa"/>
          </w:tcPr>
          <w:p w14:paraId="50FD04B6"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0.0-20.0</w:t>
            </w:r>
          </w:p>
        </w:tc>
        <w:tc>
          <w:tcPr>
            <w:tcW w:w="2309" w:type="dxa"/>
          </w:tcPr>
          <w:p w14:paraId="15AA9A7A"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A</w:t>
            </w:r>
          </w:p>
        </w:tc>
      </w:tr>
      <w:tr w:rsidR="000252AA" w:rsidRPr="00B73E41" w14:paraId="3E4F4280" w14:textId="77777777" w:rsidTr="00F07E15">
        <w:trPr>
          <w:trHeight w:val="576"/>
        </w:trPr>
        <w:tc>
          <w:tcPr>
            <w:tcW w:w="2417" w:type="dxa"/>
          </w:tcPr>
          <w:p w14:paraId="6EB795B9"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Regulated output voltage to Arduino</w:t>
            </w:r>
          </w:p>
        </w:tc>
        <w:tc>
          <w:tcPr>
            <w:tcW w:w="2313" w:type="dxa"/>
          </w:tcPr>
          <w:p w14:paraId="13F7C907" w14:textId="77777777" w:rsidR="000252AA" w:rsidRPr="00B73E41" w:rsidRDefault="000252AA" w:rsidP="000252AA">
            <w:pPr>
              <w:rPr>
                <w:rFonts w:ascii="Times New Roman" w:hAnsi="Times New Roman" w:cs="Times New Roman"/>
                <w:szCs w:val="24"/>
              </w:rPr>
            </w:pPr>
            <w:proofErr w:type="spellStart"/>
            <w:r w:rsidRPr="00B73E41">
              <w:rPr>
                <w:rFonts w:ascii="Times New Roman" w:hAnsi="Times New Roman" w:cs="Times New Roman"/>
                <w:szCs w:val="24"/>
              </w:rPr>
              <w:t>V</w:t>
            </w:r>
            <w:r w:rsidRPr="00B73E41">
              <w:rPr>
                <w:rFonts w:ascii="Times New Roman" w:hAnsi="Times New Roman" w:cs="Times New Roman"/>
                <w:szCs w:val="24"/>
                <w:vertAlign w:val="subscript"/>
              </w:rPr>
              <w:t>mc</w:t>
            </w:r>
            <w:proofErr w:type="spellEnd"/>
          </w:p>
        </w:tc>
        <w:tc>
          <w:tcPr>
            <w:tcW w:w="2311" w:type="dxa"/>
          </w:tcPr>
          <w:p w14:paraId="23E7DDE6"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7</w:t>
            </w:r>
            <w:r>
              <w:rPr>
                <w:rFonts w:ascii="Times New Roman" w:hAnsi="Times New Roman" w:cs="Times New Roman"/>
                <w:szCs w:val="24"/>
              </w:rPr>
              <w:t>.1 </w:t>
            </w:r>
            <w:r w:rsidRPr="00B73E41">
              <w:rPr>
                <w:rFonts w:ascii="Times New Roman" w:hAnsi="Times New Roman" w:cs="Times New Roman"/>
                <w:szCs w:val="24"/>
              </w:rPr>
              <w:t>±</w:t>
            </w:r>
            <w:r>
              <w:rPr>
                <w:rFonts w:ascii="Times New Roman" w:hAnsi="Times New Roman" w:cs="Times New Roman"/>
                <w:szCs w:val="24"/>
              </w:rPr>
              <w:t> 0</w:t>
            </w:r>
            <w:r w:rsidRPr="00B73E41">
              <w:rPr>
                <w:rFonts w:ascii="Times New Roman" w:hAnsi="Times New Roman" w:cs="Times New Roman"/>
                <w:szCs w:val="24"/>
              </w:rPr>
              <w:t>.1</w:t>
            </w:r>
          </w:p>
        </w:tc>
        <w:tc>
          <w:tcPr>
            <w:tcW w:w="2309" w:type="dxa"/>
          </w:tcPr>
          <w:p w14:paraId="1138778E"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VDC</w:t>
            </w:r>
          </w:p>
        </w:tc>
      </w:tr>
      <w:tr w:rsidR="000252AA" w:rsidRPr="00B73E41" w14:paraId="7D069C94" w14:textId="77777777" w:rsidTr="00F07E15">
        <w:trPr>
          <w:trHeight w:val="576"/>
        </w:trPr>
        <w:tc>
          <w:tcPr>
            <w:tcW w:w="2417" w:type="dxa"/>
          </w:tcPr>
          <w:p w14:paraId="01B70005"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Output current range for Arduino</w:t>
            </w:r>
          </w:p>
        </w:tc>
        <w:tc>
          <w:tcPr>
            <w:tcW w:w="2313" w:type="dxa"/>
          </w:tcPr>
          <w:p w14:paraId="64887949" w14:textId="77777777" w:rsidR="000252AA" w:rsidRPr="00B73E41" w:rsidRDefault="000252AA" w:rsidP="000252AA">
            <w:pPr>
              <w:rPr>
                <w:rFonts w:ascii="Times New Roman" w:hAnsi="Times New Roman" w:cs="Times New Roman"/>
                <w:szCs w:val="24"/>
              </w:rPr>
            </w:pPr>
            <w:proofErr w:type="spellStart"/>
            <w:r>
              <w:rPr>
                <w:rFonts w:ascii="Times New Roman" w:hAnsi="Times New Roman" w:cs="Times New Roman"/>
                <w:szCs w:val="24"/>
              </w:rPr>
              <w:t>I</w:t>
            </w:r>
            <w:r w:rsidRPr="004F449C">
              <w:rPr>
                <w:rFonts w:ascii="Times New Roman" w:hAnsi="Times New Roman" w:cs="Times New Roman"/>
                <w:szCs w:val="24"/>
                <w:vertAlign w:val="subscript"/>
              </w:rPr>
              <w:t>mc</w:t>
            </w:r>
            <w:proofErr w:type="spellEnd"/>
          </w:p>
        </w:tc>
        <w:tc>
          <w:tcPr>
            <w:tcW w:w="2311" w:type="dxa"/>
          </w:tcPr>
          <w:p w14:paraId="62A1CB93"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0.0-1.0</w:t>
            </w:r>
          </w:p>
        </w:tc>
        <w:tc>
          <w:tcPr>
            <w:tcW w:w="2309" w:type="dxa"/>
          </w:tcPr>
          <w:p w14:paraId="740BA004"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A</w:t>
            </w:r>
          </w:p>
        </w:tc>
      </w:tr>
      <w:tr w:rsidR="000252AA" w:rsidRPr="00B73E41" w14:paraId="377F6DB5" w14:textId="77777777" w:rsidTr="00F07E15">
        <w:trPr>
          <w:trHeight w:val="576"/>
        </w:trPr>
        <w:tc>
          <w:tcPr>
            <w:tcW w:w="2417" w:type="dxa"/>
          </w:tcPr>
          <w:p w14:paraId="01B1E5F6"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Maximum</w:t>
            </w:r>
            <w:r>
              <w:rPr>
                <w:rFonts w:ascii="Times New Roman" w:hAnsi="Times New Roman" w:cs="Times New Roman"/>
                <w:szCs w:val="24"/>
              </w:rPr>
              <w:t xml:space="preserve"> total</w:t>
            </w:r>
            <w:r w:rsidRPr="00B73E41">
              <w:rPr>
                <w:rFonts w:ascii="Times New Roman" w:hAnsi="Times New Roman" w:cs="Times New Roman"/>
                <w:szCs w:val="24"/>
              </w:rPr>
              <w:t xml:space="preserve"> output power</w:t>
            </w:r>
          </w:p>
        </w:tc>
        <w:tc>
          <w:tcPr>
            <w:tcW w:w="2313" w:type="dxa"/>
          </w:tcPr>
          <w:p w14:paraId="20CFBC27" w14:textId="77777777" w:rsidR="000252AA" w:rsidRPr="00B73E41" w:rsidRDefault="000252AA" w:rsidP="000252AA">
            <w:pPr>
              <w:rPr>
                <w:rFonts w:ascii="Times New Roman" w:hAnsi="Times New Roman" w:cs="Times New Roman"/>
                <w:szCs w:val="24"/>
                <w:vertAlign w:val="subscript"/>
              </w:rPr>
            </w:pPr>
            <w:proofErr w:type="spellStart"/>
            <w:proofErr w:type="gramStart"/>
            <w:r w:rsidRPr="00B73E41">
              <w:rPr>
                <w:rFonts w:ascii="Times New Roman" w:hAnsi="Times New Roman" w:cs="Times New Roman"/>
                <w:szCs w:val="24"/>
              </w:rPr>
              <w:t>P</w:t>
            </w:r>
            <w:r w:rsidRPr="00B73E41">
              <w:rPr>
                <w:rFonts w:ascii="Times New Roman" w:hAnsi="Times New Roman" w:cs="Times New Roman"/>
                <w:szCs w:val="24"/>
                <w:vertAlign w:val="subscript"/>
              </w:rPr>
              <w:t>O,max</w:t>
            </w:r>
            <w:proofErr w:type="spellEnd"/>
            <w:proofErr w:type="gramEnd"/>
          </w:p>
        </w:tc>
        <w:tc>
          <w:tcPr>
            <w:tcW w:w="2311" w:type="dxa"/>
          </w:tcPr>
          <w:p w14:paraId="5C71D6F8"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112.1</w:t>
            </w:r>
          </w:p>
        </w:tc>
        <w:tc>
          <w:tcPr>
            <w:tcW w:w="2309" w:type="dxa"/>
          </w:tcPr>
          <w:p w14:paraId="1650DEC8"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W</w:t>
            </w:r>
          </w:p>
        </w:tc>
      </w:tr>
    </w:tbl>
    <w:p w14:paraId="04EF49C0" w14:textId="77777777" w:rsidR="007C3011" w:rsidRDefault="007C3011" w:rsidP="00F25A86">
      <w:pPr>
        <w:pStyle w:val="ParagraphText"/>
      </w:pPr>
    </w:p>
    <w:p w14:paraId="206CDC49" w14:textId="05758662" w:rsidR="092EAC77" w:rsidRDefault="092EAC77" w:rsidP="000074FB">
      <w:pPr>
        <w:pStyle w:val="Heading4"/>
      </w:pPr>
      <w:bookmarkStart w:id="77" w:name="_Toc67087389"/>
      <w:r w:rsidRPr="209FA9D8">
        <w:t>LED Control</w:t>
      </w:r>
      <w:bookmarkEnd w:id="77"/>
      <w:r w:rsidRPr="209FA9D8">
        <w:t xml:space="preserve"> </w:t>
      </w:r>
    </w:p>
    <w:p w14:paraId="6C2EFA34" w14:textId="6BFE8BA6" w:rsidR="209FA9D8" w:rsidRDefault="00B05E2F" w:rsidP="0032062F">
      <w:pPr>
        <w:pStyle w:val="Byline1"/>
        <w:rPr>
          <w:rFonts w:eastAsia="Times New Roman"/>
        </w:rPr>
      </w:pPr>
      <w:r>
        <w:rPr>
          <w:rFonts w:eastAsia="Times New Roman"/>
        </w:rPr>
        <w:t>By: Nicholas Erickson</w:t>
      </w:r>
    </w:p>
    <w:p w14:paraId="26CD83CE" w14:textId="0C162554" w:rsidR="092EAC77" w:rsidRDefault="092EAC77" w:rsidP="00E419E5">
      <w:pPr>
        <w:pStyle w:val="ParagraphText"/>
      </w:pPr>
      <w:r w:rsidRPr="09EE1056">
        <w:rPr>
          <w:rFonts w:eastAsia="Times New Roman"/>
        </w:rPr>
        <w:t xml:space="preserve"> Our mobile app will be programmed and connected to the controller with Bluetooth remote control functionality to change the light-emitting diodes (LEDs) signal output. The functional requirements include the ability to turn on and off the LEDs, turn on and off music mode, change the LEDs output color, and turn on and off LED flashing mode.</w:t>
      </w:r>
    </w:p>
    <w:p w14:paraId="5C29389B" w14:textId="77777777" w:rsidR="00B9349A" w:rsidRDefault="00B9349A" w:rsidP="000E235D">
      <w:pPr>
        <w:spacing w:line="480" w:lineRule="auto"/>
        <w:rPr>
          <w:rFonts w:ascii="Times New Roman" w:eastAsia="Times New Roman" w:hAnsi="Times New Roman" w:cs="Times New Roman"/>
          <w:b/>
        </w:rPr>
      </w:pPr>
    </w:p>
    <w:p w14:paraId="22371983" w14:textId="38D4F0DE" w:rsidR="092EAC77" w:rsidRDefault="092EAC77" w:rsidP="000074FB">
      <w:pPr>
        <w:pStyle w:val="Heading5"/>
        <w:spacing w:line="480" w:lineRule="auto"/>
      </w:pPr>
      <w:r w:rsidRPr="09EE1056">
        <w:lastRenderedPageBreak/>
        <w:t>Bluetooth Connectivity Range</w:t>
      </w:r>
    </w:p>
    <w:p w14:paraId="2C617F8D" w14:textId="43AF1314" w:rsidR="092EAC77" w:rsidRDefault="092EAC77" w:rsidP="00B9349A">
      <w:pPr>
        <w:pStyle w:val="ParagraphText"/>
      </w:pPr>
      <w:r w:rsidRPr="09EE1056">
        <w:rPr>
          <w:rFonts w:eastAsia="Times New Roman"/>
        </w:rPr>
        <w:t xml:space="preserve">Bluetooth connection will be used to communicate between the mobile device and the receiving controlling device. The Bluetooth connection must be able to successfully signal to the controller when within 20 feet of the receiving controller. </w:t>
      </w:r>
    </w:p>
    <w:p w14:paraId="2940CD7F" w14:textId="3880FD96" w:rsidR="092EAC77" w:rsidRDefault="092EAC77" w:rsidP="000074FB">
      <w:pPr>
        <w:pStyle w:val="Heading5"/>
        <w:spacing w:line="480" w:lineRule="auto"/>
      </w:pPr>
      <w:r w:rsidRPr="09EE1056">
        <w:t>LED Output Requirements</w:t>
      </w:r>
    </w:p>
    <w:p w14:paraId="5785EEA5" w14:textId="4EFB5212" w:rsidR="092EAC77" w:rsidRDefault="092EAC77" w:rsidP="00B9349A">
      <w:pPr>
        <w:pStyle w:val="ParagraphText"/>
      </w:pPr>
      <w:r w:rsidRPr="09EE1056">
        <w:rPr>
          <w:rFonts w:eastAsia="Times New Roman"/>
        </w:rPr>
        <w:t>LED output requirements include the ability to change the output color to at least five different colors through remote control Bluetooth connection. Additionally, the output requirements include the ability to output a LED flashing mode to cycle between changing LED colors every two seconds.</w:t>
      </w:r>
    </w:p>
    <w:p w14:paraId="38778CB2" w14:textId="2791CD54" w:rsidR="00EC2ACA" w:rsidRDefault="00EC2ACA" w:rsidP="00EC2ACA">
      <w:pPr>
        <w:pStyle w:val="Caption"/>
        <w:keepNext/>
      </w:pPr>
      <w:bookmarkStart w:id="78" w:name="_Toc67090398"/>
      <w:r>
        <w:t xml:space="preserve">Table </w:t>
      </w:r>
      <w:fldSimple w:instr=" SEQ Table \* ARABIC ">
        <w:r w:rsidR="00344EA7">
          <w:rPr>
            <w:noProof/>
          </w:rPr>
          <w:t>4</w:t>
        </w:r>
      </w:fldSimple>
      <w:r>
        <w:t xml:space="preserve">. </w:t>
      </w:r>
      <w:r w:rsidR="00344EA7">
        <w:t>Performance specifications for the LED control functionality</w:t>
      </w:r>
      <w:bookmarkEnd w:id="78"/>
    </w:p>
    <w:tbl>
      <w:tblPr>
        <w:tblW w:w="9360" w:type="dxa"/>
        <w:tblLayout w:type="fixed"/>
        <w:tblLook w:val="04A0" w:firstRow="1" w:lastRow="0" w:firstColumn="1" w:lastColumn="0" w:noHBand="0" w:noVBand="1"/>
      </w:tblPr>
      <w:tblGrid>
        <w:gridCol w:w="3330"/>
        <w:gridCol w:w="1680"/>
        <w:gridCol w:w="2175"/>
        <w:gridCol w:w="2175"/>
      </w:tblGrid>
      <w:tr w:rsidR="209FA9D8" w14:paraId="095274C5" w14:textId="77777777" w:rsidTr="00EC2ACA">
        <w:trPr>
          <w:trHeight w:val="510"/>
        </w:trPr>
        <w:tc>
          <w:tcPr>
            <w:tcW w:w="3330" w:type="dxa"/>
            <w:tcBorders>
              <w:top w:val="single" w:sz="8" w:space="0" w:color="auto"/>
              <w:left w:val="single" w:sz="8" w:space="0" w:color="auto"/>
              <w:bottom w:val="single" w:sz="8" w:space="0" w:color="auto"/>
              <w:right w:val="single" w:sz="8" w:space="0" w:color="auto"/>
            </w:tcBorders>
            <w:shd w:val="clear" w:color="auto" w:fill="002060"/>
          </w:tcPr>
          <w:p w14:paraId="1E0205CF" w14:textId="04A5E57C" w:rsidR="209FA9D8" w:rsidRDefault="209FA9D8">
            <w:r w:rsidRPr="09EE1056">
              <w:rPr>
                <w:rFonts w:ascii="Times New Roman" w:eastAsia="Times New Roman" w:hAnsi="Times New Roman" w:cs="Times New Roman"/>
              </w:rPr>
              <w:t>Description</w:t>
            </w:r>
          </w:p>
        </w:tc>
        <w:tc>
          <w:tcPr>
            <w:tcW w:w="1680" w:type="dxa"/>
            <w:tcBorders>
              <w:top w:val="single" w:sz="8" w:space="0" w:color="auto"/>
              <w:left w:val="single" w:sz="8" w:space="0" w:color="auto"/>
              <w:bottom w:val="single" w:sz="8" w:space="0" w:color="auto"/>
              <w:right w:val="single" w:sz="8" w:space="0" w:color="auto"/>
            </w:tcBorders>
            <w:shd w:val="clear" w:color="auto" w:fill="002060"/>
          </w:tcPr>
          <w:p w14:paraId="7E5D0DDB" w14:textId="22F9B99C" w:rsidR="209FA9D8" w:rsidRDefault="209FA9D8">
            <w:r w:rsidRPr="09EE1056">
              <w:rPr>
                <w:rFonts w:ascii="Times New Roman" w:eastAsia="Times New Roman" w:hAnsi="Times New Roman" w:cs="Times New Roman"/>
                <w:color w:val="FFFFFF" w:themeColor="background1"/>
              </w:rPr>
              <w:t>Symbol</w:t>
            </w:r>
          </w:p>
        </w:tc>
        <w:tc>
          <w:tcPr>
            <w:tcW w:w="2175" w:type="dxa"/>
            <w:tcBorders>
              <w:top w:val="single" w:sz="8" w:space="0" w:color="auto"/>
              <w:left w:val="single" w:sz="8" w:space="0" w:color="auto"/>
              <w:bottom w:val="single" w:sz="8" w:space="0" w:color="auto"/>
              <w:right w:val="single" w:sz="8" w:space="0" w:color="auto"/>
            </w:tcBorders>
            <w:shd w:val="clear" w:color="auto" w:fill="002060"/>
          </w:tcPr>
          <w:p w14:paraId="174B2407" w14:textId="2CAA7ABB" w:rsidR="209FA9D8" w:rsidRDefault="209FA9D8">
            <w:r w:rsidRPr="09EE1056">
              <w:rPr>
                <w:rFonts w:ascii="Times New Roman" w:eastAsia="Times New Roman" w:hAnsi="Times New Roman" w:cs="Times New Roman"/>
                <w:color w:val="FFFFFF" w:themeColor="background1"/>
              </w:rPr>
              <w:t xml:space="preserve">Value </w:t>
            </w:r>
          </w:p>
        </w:tc>
        <w:tc>
          <w:tcPr>
            <w:tcW w:w="2175" w:type="dxa"/>
            <w:tcBorders>
              <w:top w:val="single" w:sz="8" w:space="0" w:color="auto"/>
              <w:left w:val="single" w:sz="8" w:space="0" w:color="auto"/>
              <w:bottom w:val="single" w:sz="8" w:space="0" w:color="auto"/>
              <w:right w:val="single" w:sz="8" w:space="0" w:color="auto"/>
            </w:tcBorders>
            <w:shd w:val="clear" w:color="auto" w:fill="002060"/>
          </w:tcPr>
          <w:p w14:paraId="2D6FFA65" w14:textId="43AA9CC0" w:rsidR="209FA9D8" w:rsidRDefault="209FA9D8">
            <w:r w:rsidRPr="09EE1056">
              <w:rPr>
                <w:rFonts w:ascii="Times New Roman" w:eastAsia="Times New Roman" w:hAnsi="Times New Roman" w:cs="Times New Roman"/>
                <w:color w:val="FFFFFF" w:themeColor="background1"/>
              </w:rPr>
              <w:t>Unit</w:t>
            </w:r>
          </w:p>
        </w:tc>
      </w:tr>
      <w:tr w:rsidR="209FA9D8" w14:paraId="5EFC1012" w14:textId="77777777" w:rsidTr="00EC2ACA">
        <w:trPr>
          <w:trHeight w:val="645"/>
        </w:trPr>
        <w:tc>
          <w:tcPr>
            <w:tcW w:w="3330" w:type="dxa"/>
            <w:tcBorders>
              <w:top w:val="single" w:sz="8" w:space="0" w:color="auto"/>
              <w:left w:val="single" w:sz="8" w:space="0" w:color="auto"/>
              <w:bottom w:val="single" w:sz="8" w:space="0" w:color="auto"/>
              <w:right w:val="single" w:sz="8" w:space="0" w:color="auto"/>
            </w:tcBorders>
          </w:tcPr>
          <w:p w14:paraId="49D042AF" w14:textId="50BB49C5" w:rsidR="209FA9D8" w:rsidRDefault="209FA9D8">
            <w:r w:rsidRPr="09EE1056">
              <w:rPr>
                <w:rFonts w:ascii="Times New Roman" w:eastAsia="Times New Roman" w:hAnsi="Times New Roman" w:cs="Times New Roman"/>
              </w:rPr>
              <w:t>Bluetooth Connectivity Range</w:t>
            </w:r>
          </w:p>
        </w:tc>
        <w:tc>
          <w:tcPr>
            <w:tcW w:w="1680" w:type="dxa"/>
            <w:tcBorders>
              <w:top w:val="single" w:sz="8" w:space="0" w:color="auto"/>
              <w:left w:val="single" w:sz="8" w:space="0" w:color="auto"/>
              <w:bottom w:val="single" w:sz="8" w:space="0" w:color="auto"/>
              <w:right w:val="single" w:sz="8" w:space="0" w:color="auto"/>
            </w:tcBorders>
          </w:tcPr>
          <w:p w14:paraId="260E6D25" w14:textId="1A7C6FCE" w:rsidR="209FA9D8" w:rsidRDefault="209FA9D8">
            <w:r w:rsidRPr="09EE1056">
              <w:rPr>
                <w:rFonts w:ascii="Times New Roman" w:eastAsia="Times New Roman" w:hAnsi="Times New Roman" w:cs="Times New Roman"/>
              </w:rPr>
              <w:t>R</w:t>
            </w:r>
          </w:p>
        </w:tc>
        <w:tc>
          <w:tcPr>
            <w:tcW w:w="2175" w:type="dxa"/>
            <w:tcBorders>
              <w:top w:val="single" w:sz="8" w:space="0" w:color="auto"/>
              <w:left w:val="single" w:sz="8" w:space="0" w:color="auto"/>
              <w:bottom w:val="single" w:sz="8" w:space="0" w:color="auto"/>
              <w:right w:val="single" w:sz="8" w:space="0" w:color="auto"/>
            </w:tcBorders>
          </w:tcPr>
          <w:p w14:paraId="790CA7CD" w14:textId="6C53D4DA" w:rsidR="209FA9D8" w:rsidRDefault="209FA9D8">
            <w:r w:rsidRPr="09EE1056">
              <w:rPr>
                <w:rFonts w:ascii="Times New Roman" w:eastAsia="Times New Roman" w:hAnsi="Times New Roman" w:cs="Times New Roman"/>
              </w:rPr>
              <w:t xml:space="preserve">R &lt;= 20 </w:t>
            </w:r>
          </w:p>
        </w:tc>
        <w:tc>
          <w:tcPr>
            <w:tcW w:w="2175" w:type="dxa"/>
            <w:tcBorders>
              <w:top w:val="single" w:sz="8" w:space="0" w:color="auto"/>
              <w:left w:val="single" w:sz="8" w:space="0" w:color="auto"/>
              <w:bottom w:val="single" w:sz="8" w:space="0" w:color="auto"/>
              <w:right w:val="single" w:sz="8" w:space="0" w:color="auto"/>
            </w:tcBorders>
          </w:tcPr>
          <w:p w14:paraId="310463C4" w14:textId="4FC7EDB0" w:rsidR="209FA9D8" w:rsidRDefault="209FA9D8">
            <w:r w:rsidRPr="09EE1056">
              <w:rPr>
                <w:rFonts w:ascii="Times New Roman" w:eastAsia="Times New Roman" w:hAnsi="Times New Roman" w:cs="Times New Roman"/>
              </w:rPr>
              <w:t>Feet</w:t>
            </w:r>
          </w:p>
        </w:tc>
      </w:tr>
      <w:tr w:rsidR="209FA9D8" w14:paraId="46F92623" w14:textId="77777777" w:rsidTr="00EC2ACA">
        <w:tc>
          <w:tcPr>
            <w:tcW w:w="3330" w:type="dxa"/>
            <w:tcBorders>
              <w:top w:val="single" w:sz="8" w:space="0" w:color="auto"/>
              <w:left w:val="single" w:sz="8" w:space="0" w:color="auto"/>
              <w:bottom w:val="single" w:sz="8" w:space="0" w:color="auto"/>
              <w:right w:val="single" w:sz="8" w:space="0" w:color="auto"/>
            </w:tcBorders>
          </w:tcPr>
          <w:p w14:paraId="3C485D8A" w14:textId="2F0FC191" w:rsidR="209FA9D8" w:rsidRDefault="209FA9D8">
            <w:r w:rsidRPr="09EE1056">
              <w:rPr>
                <w:rFonts w:ascii="Times New Roman" w:eastAsia="Times New Roman" w:hAnsi="Times New Roman" w:cs="Times New Roman"/>
              </w:rPr>
              <w:t>LED Output Colors</w:t>
            </w:r>
          </w:p>
        </w:tc>
        <w:tc>
          <w:tcPr>
            <w:tcW w:w="1680" w:type="dxa"/>
            <w:tcBorders>
              <w:top w:val="single" w:sz="8" w:space="0" w:color="auto"/>
              <w:left w:val="single" w:sz="8" w:space="0" w:color="auto"/>
              <w:bottom w:val="single" w:sz="8" w:space="0" w:color="auto"/>
              <w:right w:val="single" w:sz="8" w:space="0" w:color="auto"/>
            </w:tcBorders>
          </w:tcPr>
          <w:p w14:paraId="2614A7E6" w14:textId="6B970800" w:rsidR="209FA9D8" w:rsidRDefault="209FA9D8">
            <w:r w:rsidRPr="09EE1056">
              <w:rPr>
                <w:rFonts w:ascii="Times New Roman" w:eastAsia="Times New Roman" w:hAnsi="Times New Roman" w:cs="Times New Roman"/>
              </w:rPr>
              <w:t>O</w:t>
            </w:r>
          </w:p>
        </w:tc>
        <w:tc>
          <w:tcPr>
            <w:tcW w:w="2175" w:type="dxa"/>
            <w:tcBorders>
              <w:top w:val="single" w:sz="8" w:space="0" w:color="auto"/>
              <w:left w:val="single" w:sz="8" w:space="0" w:color="auto"/>
              <w:bottom w:val="single" w:sz="8" w:space="0" w:color="auto"/>
              <w:right w:val="single" w:sz="8" w:space="0" w:color="auto"/>
            </w:tcBorders>
          </w:tcPr>
          <w:p w14:paraId="4006C231" w14:textId="1B1A7847" w:rsidR="209FA9D8" w:rsidRDefault="209FA9D8">
            <w:r w:rsidRPr="09EE1056">
              <w:rPr>
                <w:rFonts w:ascii="Times New Roman" w:eastAsia="Times New Roman" w:hAnsi="Times New Roman" w:cs="Times New Roman"/>
              </w:rPr>
              <w:t>O &gt;= 5</w:t>
            </w:r>
          </w:p>
        </w:tc>
        <w:tc>
          <w:tcPr>
            <w:tcW w:w="2175" w:type="dxa"/>
            <w:tcBorders>
              <w:top w:val="single" w:sz="8" w:space="0" w:color="auto"/>
              <w:left w:val="single" w:sz="8" w:space="0" w:color="auto"/>
              <w:bottom w:val="single" w:sz="8" w:space="0" w:color="auto"/>
              <w:right w:val="single" w:sz="8" w:space="0" w:color="auto"/>
            </w:tcBorders>
          </w:tcPr>
          <w:p w14:paraId="452C4843" w14:textId="02BCA350" w:rsidR="209FA9D8" w:rsidRDefault="209FA9D8">
            <w:r w:rsidRPr="09EE1056">
              <w:rPr>
                <w:rFonts w:ascii="Times New Roman" w:eastAsia="Times New Roman" w:hAnsi="Times New Roman" w:cs="Times New Roman"/>
              </w:rPr>
              <w:t>N/A</w:t>
            </w:r>
          </w:p>
        </w:tc>
      </w:tr>
    </w:tbl>
    <w:p w14:paraId="0375FF27" w14:textId="7DF16815" w:rsidR="209FA9D8" w:rsidRDefault="209FA9D8" w:rsidP="00D81131">
      <w:pPr>
        <w:pStyle w:val="ParagraphText"/>
        <w:ind w:firstLine="0"/>
      </w:pPr>
    </w:p>
    <w:p w14:paraId="2F377422" w14:textId="0ACBE415" w:rsidR="72659CFC" w:rsidRDefault="72659CFC" w:rsidP="003D00E2">
      <w:pPr>
        <w:pStyle w:val="Heading4"/>
      </w:pPr>
      <w:bookmarkStart w:id="79" w:name="_Toc67087390"/>
      <w:r w:rsidRPr="773A7442">
        <w:t>Music-Driven LED Brightness Control</w:t>
      </w:r>
      <w:bookmarkEnd w:id="79"/>
    </w:p>
    <w:p w14:paraId="462FFA51" w14:textId="18D0A943" w:rsidR="7D333E37" w:rsidRDefault="7D333E37" w:rsidP="773A7442">
      <w:pPr>
        <w:pStyle w:val="Byline1"/>
        <w:rPr>
          <w:szCs w:val="20"/>
        </w:rPr>
      </w:pPr>
      <w:r w:rsidRPr="773A7442">
        <w:rPr>
          <w:szCs w:val="20"/>
        </w:rPr>
        <w:t xml:space="preserve">By Matt </w:t>
      </w:r>
      <w:proofErr w:type="spellStart"/>
      <w:r w:rsidRPr="773A7442">
        <w:rPr>
          <w:szCs w:val="20"/>
        </w:rPr>
        <w:t>Soehngen</w:t>
      </w:r>
      <w:proofErr w:type="spellEnd"/>
    </w:p>
    <w:p w14:paraId="56520CAB" w14:textId="3195D5C5" w:rsidR="3E600EE0" w:rsidRDefault="3E600EE0" w:rsidP="773A7442">
      <w:pPr>
        <w:pStyle w:val="ParagraphText"/>
        <w:rPr>
          <w:rFonts w:ascii="Times New Roman" w:eastAsia="Times New Roman" w:hAnsi="Times New Roman" w:cs="Times New Roman"/>
          <w:szCs w:val="24"/>
        </w:rPr>
      </w:pPr>
      <w:proofErr w:type="gramStart"/>
      <w:r w:rsidRPr="773A7442">
        <w:rPr>
          <w:szCs w:val="24"/>
        </w:rPr>
        <w:t>In order to</w:t>
      </w:r>
      <w:proofErr w:type="gramEnd"/>
      <w:r w:rsidRPr="773A7442">
        <w:rPr>
          <w:szCs w:val="24"/>
        </w:rPr>
        <w:t xml:space="preserve"> </w:t>
      </w:r>
      <w:r w:rsidR="2E6EF33E" w:rsidRPr="773A7442">
        <w:rPr>
          <w:szCs w:val="24"/>
        </w:rPr>
        <w:t xml:space="preserve">match the LED strip brightness to the intensity of music playing around the gazebo, an audio sensor </w:t>
      </w:r>
      <w:r w:rsidR="3042ADA5" w:rsidRPr="773A7442">
        <w:rPr>
          <w:szCs w:val="24"/>
        </w:rPr>
        <w:t xml:space="preserve">2U2 will provide a control signal to the microcontroller </w:t>
      </w:r>
      <w:r w:rsidR="2E784276" w:rsidRPr="773A7442">
        <w:rPr>
          <w:szCs w:val="24"/>
        </w:rPr>
        <w:t xml:space="preserve">2U5 for brightness control. The performance requirements for this audio feedback </w:t>
      </w:r>
      <w:r w:rsidR="2725E1A4" w:rsidRPr="773A7442">
        <w:rPr>
          <w:szCs w:val="24"/>
        </w:rPr>
        <w:t xml:space="preserve">control are listed in Table </w:t>
      </w:r>
      <w:r w:rsidR="0032062F">
        <w:rPr>
          <w:szCs w:val="24"/>
        </w:rPr>
        <w:t>3</w:t>
      </w:r>
      <w:r w:rsidR="2725E1A4" w:rsidRPr="773A7442">
        <w:rPr>
          <w:szCs w:val="24"/>
        </w:rPr>
        <w:t xml:space="preserve">. Given that the music mode </w:t>
      </w:r>
      <w:r w:rsidR="5D2AFC98" w:rsidRPr="773A7442">
        <w:rPr>
          <w:szCs w:val="24"/>
        </w:rPr>
        <w:t xml:space="preserve">is most likely to be used in the setting of a party, the minimum audio threshold for </w:t>
      </w:r>
      <w:r w:rsidR="2818DC70" w:rsidRPr="773A7442">
        <w:rPr>
          <w:szCs w:val="24"/>
        </w:rPr>
        <w:t>turning on the LED strip to the lowest brightness will be above the background noise level of around 50</w:t>
      </w:r>
      <w:r w:rsidR="508EC3B1" w:rsidRPr="773A7442">
        <w:rPr>
          <w:szCs w:val="24"/>
        </w:rPr>
        <w:t xml:space="preserve"> </w:t>
      </w:r>
      <w:r w:rsidR="2818DC70" w:rsidRPr="773A7442">
        <w:rPr>
          <w:szCs w:val="24"/>
        </w:rPr>
        <w:t>dB</w:t>
      </w:r>
      <w:r w:rsidR="1233D4FF" w:rsidRPr="773A7442">
        <w:rPr>
          <w:szCs w:val="24"/>
        </w:rPr>
        <w:t xml:space="preserve"> at which usual outdoor conversations occur</w:t>
      </w:r>
      <w:r w:rsidR="34E5C8DE" w:rsidRPr="773A7442">
        <w:rPr>
          <w:szCs w:val="24"/>
        </w:rPr>
        <w:t xml:space="preserve">; the noise level to turn on the LED strip </w:t>
      </w:r>
      <w:r w:rsidR="57BE915E" w:rsidRPr="773A7442">
        <w:rPr>
          <w:i/>
          <w:iCs/>
          <w:szCs w:val="24"/>
        </w:rPr>
        <w:t>V</w:t>
      </w:r>
      <w:r w:rsidR="57BE915E" w:rsidRPr="773A7442">
        <w:rPr>
          <w:i/>
          <w:iCs/>
          <w:szCs w:val="24"/>
          <w:vertAlign w:val="subscript"/>
        </w:rPr>
        <w:t>th</w:t>
      </w:r>
      <w:r w:rsidR="34E5C8DE" w:rsidRPr="773A7442">
        <w:rPr>
          <w:szCs w:val="24"/>
          <w:vertAlign w:val="subscript"/>
        </w:rPr>
        <w:t xml:space="preserve"> </w:t>
      </w:r>
      <w:r w:rsidR="1C45DAD2" w:rsidRPr="773A7442">
        <w:rPr>
          <w:szCs w:val="24"/>
        </w:rPr>
        <w:t xml:space="preserve">is chosen as 60 dB to avoid activation due to background noise. </w:t>
      </w:r>
      <w:r w:rsidR="37953619" w:rsidRPr="773A7442">
        <w:rPr>
          <w:szCs w:val="24"/>
        </w:rPr>
        <w:lastRenderedPageBreak/>
        <w:t xml:space="preserve">In addition to the lighting strip, the system includes a high-frequency </w:t>
      </w:r>
      <w:r w:rsidR="67B7ECCB" w:rsidRPr="773A7442">
        <w:rPr>
          <w:szCs w:val="24"/>
        </w:rPr>
        <w:t>noise generator 2A2 as pest deterrent device. Considering this, the audio sen</w:t>
      </w:r>
      <w:r w:rsidR="78E217CD" w:rsidRPr="773A7442">
        <w:rPr>
          <w:szCs w:val="24"/>
        </w:rPr>
        <w:t xml:space="preserve">sor used for brightness control must have a selective detection range of frequencies in order not to </w:t>
      </w:r>
      <w:r w:rsidR="7135485C" w:rsidRPr="773A7442">
        <w:rPr>
          <w:szCs w:val="24"/>
        </w:rPr>
        <w:t xml:space="preserve">detect this high frequency noise as a constant source of audio signal. The frequency range </w:t>
      </w:r>
      <w:r w:rsidR="7135485C" w:rsidRPr="773A7442">
        <w:rPr>
          <w:i/>
          <w:iCs/>
          <w:szCs w:val="24"/>
        </w:rPr>
        <w:t>f</w:t>
      </w:r>
      <w:r w:rsidR="7135485C" w:rsidRPr="773A7442">
        <w:rPr>
          <w:i/>
          <w:iCs/>
          <w:szCs w:val="24"/>
          <w:vertAlign w:val="subscript"/>
        </w:rPr>
        <w:t>max</w:t>
      </w:r>
      <w:r w:rsidR="7135485C" w:rsidRPr="773A7442">
        <w:rPr>
          <w:szCs w:val="24"/>
        </w:rPr>
        <w:t xml:space="preserve"> for the audio </w:t>
      </w:r>
      <w:r w:rsidR="58B8BC88" w:rsidRPr="773A7442">
        <w:rPr>
          <w:szCs w:val="24"/>
        </w:rPr>
        <w:t xml:space="preserve">feedback control is chosen near the upper range of human hearing at 8 kHz. </w:t>
      </w:r>
      <w:r w:rsidR="5F8E1B96" w:rsidRPr="773A7442">
        <w:rPr>
          <w:szCs w:val="24"/>
        </w:rPr>
        <w:t>Third, given that most upbeat party music has a tempo of</w:t>
      </w:r>
      <w:r w:rsidR="6AEB4BCE" w:rsidRPr="773A7442">
        <w:rPr>
          <w:szCs w:val="24"/>
        </w:rPr>
        <w:t xml:space="preserve"> up to</w:t>
      </w:r>
      <w:r w:rsidR="5F8E1B96" w:rsidRPr="773A7442">
        <w:rPr>
          <w:szCs w:val="24"/>
        </w:rPr>
        <w:t xml:space="preserve"> 1</w:t>
      </w:r>
      <w:r w:rsidR="1DD89BED" w:rsidRPr="773A7442">
        <w:rPr>
          <w:szCs w:val="24"/>
        </w:rPr>
        <w:t>5</w:t>
      </w:r>
      <w:r w:rsidR="5F8E1B96" w:rsidRPr="773A7442">
        <w:rPr>
          <w:szCs w:val="24"/>
        </w:rPr>
        <w:t>0 bpm</w:t>
      </w:r>
      <w:r w:rsidR="67B0E40F" w:rsidRPr="773A7442">
        <w:rPr>
          <w:szCs w:val="24"/>
        </w:rPr>
        <w:t xml:space="preserve"> (beats per minute)</w:t>
      </w:r>
      <w:r w:rsidR="5F8E1B96" w:rsidRPr="773A7442">
        <w:rPr>
          <w:szCs w:val="24"/>
        </w:rPr>
        <w:t xml:space="preserve">, </w:t>
      </w:r>
      <w:r w:rsidR="2781FD89" w:rsidRPr="773A7442">
        <w:rPr>
          <w:rFonts w:ascii="Times New Roman" w:eastAsia="Times New Roman" w:hAnsi="Times New Roman" w:cs="Times New Roman"/>
          <w:szCs w:val="24"/>
        </w:rPr>
        <w:t xml:space="preserve">the audio sensor will need to detect changes in audio levels at a rate of at least four times this </w:t>
      </w:r>
      <w:r w:rsidR="599D7E3A" w:rsidRPr="773A7442">
        <w:rPr>
          <w:rFonts w:ascii="Times New Roman" w:eastAsia="Times New Roman" w:hAnsi="Times New Roman" w:cs="Times New Roman"/>
          <w:szCs w:val="24"/>
        </w:rPr>
        <w:t xml:space="preserve">rate </w:t>
      </w:r>
      <w:proofErr w:type="gramStart"/>
      <w:r w:rsidR="2781FD89" w:rsidRPr="773A7442">
        <w:rPr>
          <w:rFonts w:ascii="Times New Roman" w:eastAsia="Times New Roman" w:hAnsi="Times New Roman" w:cs="Times New Roman"/>
          <w:szCs w:val="24"/>
        </w:rPr>
        <w:t>in order to</w:t>
      </w:r>
      <w:proofErr w:type="gramEnd"/>
      <w:r w:rsidR="2781FD89" w:rsidRPr="773A7442">
        <w:rPr>
          <w:rFonts w:ascii="Times New Roman" w:eastAsia="Times New Roman" w:hAnsi="Times New Roman" w:cs="Times New Roman"/>
          <w:szCs w:val="24"/>
        </w:rPr>
        <w:t xml:space="preserve"> flash in time with sixteenth notes in the music. </w:t>
      </w:r>
      <w:r w:rsidR="36BF1867" w:rsidRPr="773A7442">
        <w:rPr>
          <w:rFonts w:ascii="Times New Roman" w:eastAsia="Times New Roman" w:hAnsi="Times New Roman" w:cs="Times New Roman"/>
          <w:szCs w:val="24"/>
        </w:rPr>
        <w:t>Therefore, the maximum permissible feedback control delay through the audio sensor and microcontroller,</w:t>
      </w:r>
      <w:r w:rsidR="36BF1867" w:rsidRPr="773A7442">
        <w:rPr>
          <w:rFonts w:ascii="Times New Roman" w:eastAsia="Times New Roman" w:hAnsi="Times New Roman" w:cs="Times New Roman"/>
          <w:i/>
          <w:iCs/>
          <w:szCs w:val="24"/>
        </w:rPr>
        <w:t xml:space="preserve"> </w:t>
      </w:r>
      <w:proofErr w:type="spellStart"/>
      <w:r w:rsidR="36BF1867" w:rsidRPr="773A7442">
        <w:rPr>
          <w:rFonts w:ascii="Times New Roman" w:eastAsia="Times New Roman" w:hAnsi="Times New Roman" w:cs="Times New Roman"/>
          <w:i/>
          <w:iCs/>
          <w:szCs w:val="24"/>
        </w:rPr>
        <w:t>Δt</w:t>
      </w:r>
      <w:r w:rsidR="36BF1867" w:rsidRPr="773A7442">
        <w:rPr>
          <w:rFonts w:ascii="Times New Roman" w:eastAsia="Times New Roman" w:hAnsi="Times New Roman" w:cs="Times New Roman"/>
          <w:i/>
          <w:iCs/>
          <w:szCs w:val="24"/>
          <w:vertAlign w:val="subscript"/>
        </w:rPr>
        <w:t>max</w:t>
      </w:r>
      <w:proofErr w:type="spellEnd"/>
      <w:r w:rsidR="36BF1867" w:rsidRPr="773A7442">
        <w:rPr>
          <w:rFonts w:ascii="Times New Roman" w:eastAsia="Times New Roman" w:hAnsi="Times New Roman" w:cs="Times New Roman"/>
          <w:szCs w:val="24"/>
        </w:rPr>
        <w:t xml:space="preserve"> must be less than 100 milliseconds for this audio feedback control to </w:t>
      </w:r>
      <w:r w:rsidR="00DB7343">
        <w:rPr>
          <w:rFonts w:ascii="Times New Roman" w:eastAsia="Times New Roman" w:hAnsi="Times New Roman" w:cs="Times New Roman"/>
          <w:szCs w:val="24"/>
        </w:rPr>
        <w:t xml:space="preserve">pulse in time </w:t>
      </w:r>
      <w:r w:rsidR="36BF1867" w:rsidRPr="773A7442">
        <w:rPr>
          <w:rFonts w:ascii="Times New Roman" w:eastAsia="Times New Roman" w:hAnsi="Times New Roman" w:cs="Times New Roman"/>
          <w:szCs w:val="24"/>
        </w:rPr>
        <w:t xml:space="preserve">with </w:t>
      </w:r>
      <w:r w:rsidR="004810A3">
        <w:rPr>
          <w:rFonts w:ascii="Times New Roman" w:eastAsia="Times New Roman" w:hAnsi="Times New Roman" w:cs="Times New Roman"/>
          <w:szCs w:val="24"/>
        </w:rPr>
        <w:t xml:space="preserve">notes at a rate of </w:t>
      </w:r>
      <w:r w:rsidR="002360D1">
        <w:rPr>
          <w:rFonts w:ascii="Times New Roman" w:eastAsia="Times New Roman" w:hAnsi="Times New Roman" w:cs="Times New Roman"/>
          <w:szCs w:val="24"/>
        </w:rPr>
        <w:t>four times the tempo of 150 bpm</w:t>
      </w:r>
      <w:r w:rsidR="36BF1867" w:rsidRPr="773A7442">
        <w:rPr>
          <w:rFonts w:ascii="Times New Roman" w:eastAsia="Times New Roman" w:hAnsi="Times New Roman" w:cs="Times New Roman"/>
          <w:szCs w:val="24"/>
        </w:rPr>
        <w:t>, as shown in the calculation in Equation 1.</w:t>
      </w:r>
    </w:p>
    <w:p w14:paraId="64AD9A03" w14:textId="77777777" w:rsidR="00F6086E" w:rsidRDefault="002360D1" w:rsidP="00F6086E">
      <w:pPr>
        <w:keepNext/>
        <w:spacing w:after="0"/>
      </w:pPr>
      <m:oMathPar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max</m:t>
              </m:r>
            </m:sub>
          </m:sSub>
          <m:r>
            <m:rPr>
              <m:sty m:val="p"/>
            </m:rPr>
            <w:rPr>
              <w:rFonts w:ascii="Cambria Math" w:hAnsi="Cambria Math"/>
            </w:rPr>
            <w:softHyphen/>
          </m:r>
          <m:r>
            <m:rPr>
              <m:sty m:val="p"/>
            </m:rPr>
            <w:rPr>
              <w:rFonts w:ascii="Cambria Math" w:hAnsi="Cambria Math"/>
            </w:rPr>
            <w:softHyphen/>
          </m:r>
          <m:r>
            <w:rPr>
              <w:rFonts w:ascii="Cambria Math" w:hAnsi="Cambria Math"/>
            </w:rPr>
            <m:t>=</m:t>
          </m:r>
          <m:f>
            <m:fPr>
              <m:ctrlPr>
                <w:rPr>
                  <w:rFonts w:ascii="Cambria Math" w:hAnsi="Cambria Math"/>
                  <w:i/>
                </w:rPr>
              </m:ctrlPr>
            </m:fPr>
            <m:num>
              <m:r>
                <w:rPr>
                  <w:rFonts w:ascii="Cambria Math" w:hAnsi="Cambria Math"/>
                </w:rPr>
                <m:t>60 s/min</m:t>
              </m:r>
            </m:num>
            <m:den>
              <m:d>
                <m:dPr>
                  <m:ctrlPr>
                    <w:rPr>
                      <w:rFonts w:ascii="Cambria Math" w:hAnsi="Cambria Math"/>
                      <w:i/>
                    </w:rPr>
                  </m:ctrlPr>
                </m:dPr>
                <m:e>
                  <m:r>
                    <w:rPr>
                      <w:rFonts w:ascii="Cambria Math" w:hAnsi="Cambria Math"/>
                    </w:rPr>
                    <m:t>150*4</m:t>
                  </m:r>
                </m:e>
              </m:d>
              <m:r>
                <w:rPr>
                  <w:rFonts w:ascii="Cambria Math" w:hAnsi="Cambria Math"/>
                </w:rPr>
                <m:t>bpm</m:t>
              </m:r>
            </m:den>
          </m:f>
          <m:r>
            <w:rPr>
              <w:rFonts w:ascii="Cambria Math" w:hAnsi="Cambria Math"/>
            </w:rPr>
            <m:t>=0.1 s=100ms</m:t>
          </m:r>
        </m:oMath>
      </m:oMathPara>
    </w:p>
    <w:p w14:paraId="7EFE3903" w14:textId="1FD360F4" w:rsidR="00DB7343" w:rsidRPr="00DB7343" w:rsidRDefault="00F6086E" w:rsidP="00F6086E">
      <w:pPr>
        <w:pStyle w:val="Caption"/>
        <w:jc w:val="center"/>
        <w:rPr>
          <w:rFonts w:eastAsiaTheme="minorEastAsia"/>
        </w:rPr>
      </w:pPr>
      <w:bookmarkStart w:id="80" w:name="_Toc67090369"/>
      <w:r>
        <w:t xml:space="preserve">Equation </w:t>
      </w:r>
      <w:fldSimple w:instr=" SEQ Equation \* ARABIC ">
        <w:r>
          <w:rPr>
            <w:noProof/>
          </w:rPr>
          <w:t>1</w:t>
        </w:r>
      </w:fldSimple>
      <w:r>
        <w:t>. Maximum feedback delay calculation</w:t>
      </w:r>
      <w:bookmarkEnd w:id="80"/>
    </w:p>
    <w:p w14:paraId="5423E69B" w14:textId="6EB54E1E" w:rsidR="00344EA7" w:rsidRDefault="00344EA7" w:rsidP="00344EA7">
      <w:pPr>
        <w:pStyle w:val="Caption"/>
        <w:keepNext/>
      </w:pPr>
      <w:bookmarkStart w:id="81" w:name="_Toc67090399"/>
      <w:r>
        <w:t xml:space="preserve">Table </w:t>
      </w:r>
      <w:fldSimple w:instr=" SEQ Table \* ARABIC ">
        <w:r>
          <w:rPr>
            <w:noProof/>
          </w:rPr>
          <w:t>5</w:t>
        </w:r>
      </w:fldSimple>
      <w:r w:rsidRPr="000E15B0">
        <w:rPr>
          <w:noProof/>
        </w:rPr>
        <w:t xml:space="preserve">. Performance </w:t>
      </w:r>
      <w:r>
        <w:rPr>
          <w:noProof/>
        </w:rPr>
        <w:t>r</w:t>
      </w:r>
      <w:r w:rsidRPr="000E15B0">
        <w:rPr>
          <w:noProof/>
        </w:rPr>
        <w:t xml:space="preserve">equirements for </w:t>
      </w:r>
      <w:r>
        <w:rPr>
          <w:noProof/>
        </w:rPr>
        <w:t>m</w:t>
      </w:r>
      <w:r w:rsidRPr="000E15B0">
        <w:rPr>
          <w:noProof/>
        </w:rPr>
        <w:t>usic-</w:t>
      </w:r>
      <w:r>
        <w:rPr>
          <w:noProof/>
        </w:rPr>
        <w:t>d</w:t>
      </w:r>
      <w:r w:rsidRPr="000E15B0">
        <w:rPr>
          <w:noProof/>
        </w:rPr>
        <w:t xml:space="preserve">riven </w:t>
      </w:r>
      <w:r>
        <w:rPr>
          <w:noProof/>
        </w:rPr>
        <w:t>b</w:t>
      </w:r>
      <w:r w:rsidRPr="000E15B0">
        <w:rPr>
          <w:noProof/>
        </w:rPr>
        <w:t xml:space="preserve">rightness </w:t>
      </w:r>
      <w:r>
        <w:rPr>
          <w:noProof/>
        </w:rPr>
        <w:t>c</w:t>
      </w:r>
      <w:r w:rsidRPr="000E15B0">
        <w:rPr>
          <w:noProof/>
        </w:rPr>
        <w:t xml:space="preserve">ontrol </w:t>
      </w:r>
      <w:r>
        <w:rPr>
          <w:noProof/>
        </w:rPr>
        <w:t>f</w:t>
      </w:r>
      <w:r w:rsidRPr="000E15B0">
        <w:rPr>
          <w:noProof/>
        </w:rPr>
        <w:t>unction</w:t>
      </w:r>
      <w:bookmarkEnd w:id="81"/>
    </w:p>
    <w:tbl>
      <w:tblPr>
        <w:tblW w:w="0" w:type="auto"/>
        <w:tblLook w:val="04A0" w:firstRow="1" w:lastRow="0" w:firstColumn="1" w:lastColumn="0" w:noHBand="0" w:noVBand="1"/>
      </w:tblPr>
      <w:tblGrid>
        <w:gridCol w:w="3055"/>
        <w:gridCol w:w="1619"/>
        <w:gridCol w:w="2338"/>
        <w:gridCol w:w="2338"/>
      </w:tblGrid>
      <w:tr w:rsidR="0032062F" w14:paraId="30556C15" w14:textId="77777777" w:rsidTr="0032062F">
        <w:tc>
          <w:tcPr>
            <w:tcW w:w="305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8B4D3C3" w14:textId="77777777" w:rsidR="0032062F" w:rsidRDefault="0032062F">
            <w:r>
              <w:t>Description</w:t>
            </w:r>
          </w:p>
        </w:tc>
        <w:tc>
          <w:tcPr>
            <w:tcW w:w="161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C2CBB09" w14:textId="77777777" w:rsidR="0032062F" w:rsidRDefault="0032062F">
            <w:r>
              <w:t>Symbol</w:t>
            </w:r>
          </w:p>
        </w:tc>
        <w:tc>
          <w:tcPr>
            <w:tcW w:w="233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B0FEE8F" w14:textId="77777777" w:rsidR="0032062F" w:rsidRDefault="0032062F">
            <w:r>
              <w:t>Value</w:t>
            </w:r>
          </w:p>
        </w:tc>
        <w:tc>
          <w:tcPr>
            <w:tcW w:w="233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D3FB6D3" w14:textId="77777777" w:rsidR="0032062F" w:rsidRDefault="0032062F">
            <w:r>
              <w:t>Units</w:t>
            </w:r>
          </w:p>
        </w:tc>
      </w:tr>
      <w:tr w:rsidR="0032062F" w14:paraId="2CA8E29C" w14:textId="77777777" w:rsidTr="0032062F">
        <w:tc>
          <w:tcPr>
            <w:tcW w:w="3055" w:type="dxa"/>
            <w:tcBorders>
              <w:top w:val="single" w:sz="4" w:space="0" w:color="auto"/>
              <w:left w:val="single" w:sz="4" w:space="0" w:color="auto"/>
              <w:bottom w:val="single" w:sz="4" w:space="0" w:color="auto"/>
              <w:right w:val="single" w:sz="4" w:space="0" w:color="auto"/>
            </w:tcBorders>
            <w:hideMark/>
          </w:tcPr>
          <w:p w14:paraId="58203AA4" w14:textId="77777777" w:rsidR="0032062F" w:rsidRDefault="0032062F">
            <w:r>
              <w:t>Threshold Volume</w:t>
            </w:r>
          </w:p>
        </w:tc>
        <w:tc>
          <w:tcPr>
            <w:tcW w:w="1619" w:type="dxa"/>
            <w:tcBorders>
              <w:top w:val="single" w:sz="4" w:space="0" w:color="auto"/>
              <w:left w:val="single" w:sz="4" w:space="0" w:color="auto"/>
              <w:bottom w:val="single" w:sz="4" w:space="0" w:color="auto"/>
              <w:right w:val="single" w:sz="4" w:space="0" w:color="auto"/>
            </w:tcBorders>
            <w:hideMark/>
          </w:tcPr>
          <w:p w14:paraId="67769DB0" w14:textId="77777777" w:rsidR="0032062F" w:rsidRDefault="0032062F">
            <w:pPr>
              <w:rPr>
                <w:i/>
                <w:iCs/>
              </w:rPr>
            </w:pPr>
            <w:r>
              <w:rPr>
                <w:i/>
                <w:iCs/>
              </w:rPr>
              <w:t>V</w:t>
            </w:r>
            <w:r>
              <w:rPr>
                <w:i/>
                <w:iCs/>
                <w:vertAlign w:val="subscript"/>
              </w:rPr>
              <w:t>th</w:t>
            </w:r>
          </w:p>
        </w:tc>
        <w:tc>
          <w:tcPr>
            <w:tcW w:w="2338" w:type="dxa"/>
            <w:tcBorders>
              <w:top w:val="single" w:sz="4" w:space="0" w:color="auto"/>
              <w:left w:val="single" w:sz="4" w:space="0" w:color="auto"/>
              <w:bottom w:val="single" w:sz="4" w:space="0" w:color="auto"/>
              <w:right w:val="single" w:sz="4" w:space="0" w:color="auto"/>
            </w:tcBorders>
            <w:hideMark/>
          </w:tcPr>
          <w:p w14:paraId="4C8C494B" w14:textId="77777777" w:rsidR="0032062F" w:rsidRDefault="0032062F">
            <w:r>
              <w:t>60</w:t>
            </w:r>
          </w:p>
        </w:tc>
        <w:tc>
          <w:tcPr>
            <w:tcW w:w="2338" w:type="dxa"/>
            <w:tcBorders>
              <w:top w:val="single" w:sz="4" w:space="0" w:color="auto"/>
              <w:left w:val="single" w:sz="4" w:space="0" w:color="auto"/>
              <w:bottom w:val="single" w:sz="4" w:space="0" w:color="auto"/>
              <w:right w:val="single" w:sz="4" w:space="0" w:color="auto"/>
            </w:tcBorders>
            <w:hideMark/>
          </w:tcPr>
          <w:p w14:paraId="3CE4B2B7" w14:textId="77777777" w:rsidR="0032062F" w:rsidRDefault="0032062F">
            <w:r>
              <w:t>dB</w:t>
            </w:r>
          </w:p>
        </w:tc>
      </w:tr>
      <w:tr w:rsidR="0032062F" w14:paraId="2EE0D50B" w14:textId="77777777" w:rsidTr="0032062F">
        <w:tc>
          <w:tcPr>
            <w:tcW w:w="3055" w:type="dxa"/>
            <w:tcBorders>
              <w:top w:val="single" w:sz="4" w:space="0" w:color="auto"/>
              <w:left w:val="single" w:sz="4" w:space="0" w:color="auto"/>
              <w:bottom w:val="single" w:sz="4" w:space="0" w:color="auto"/>
              <w:right w:val="single" w:sz="4" w:space="0" w:color="auto"/>
            </w:tcBorders>
            <w:hideMark/>
          </w:tcPr>
          <w:p w14:paraId="660A4320" w14:textId="77777777" w:rsidR="0032062F" w:rsidRDefault="0032062F">
            <w:r>
              <w:t>Frequency Range</w:t>
            </w:r>
          </w:p>
        </w:tc>
        <w:tc>
          <w:tcPr>
            <w:tcW w:w="1619" w:type="dxa"/>
            <w:tcBorders>
              <w:top w:val="single" w:sz="4" w:space="0" w:color="auto"/>
              <w:left w:val="single" w:sz="4" w:space="0" w:color="auto"/>
              <w:bottom w:val="single" w:sz="4" w:space="0" w:color="auto"/>
              <w:right w:val="single" w:sz="4" w:space="0" w:color="auto"/>
            </w:tcBorders>
            <w:hideMark/>
          </w:tcPr>
          <w:p w14:paraId="32BE1544" w14:textId="77777777" w:rsidR="0032062F" w:rsidRDefault="0032062F">
            <w:pPr>
              <w:rPr>
                <w:i/>
                <w:iCs/>
                <w:vertAlign w:val="subscript"/>
              </w:rPr>
            </w:pPr>
            <w:r>
              <w:rPr>
                <w:i/>
                <w:iCs/>
              </w:rPr>
              <w:t>f</w:t>
            </w:r>
            <w:r>
              <w:rPr>
                <w:i/>
                <w:iCs/>
                <w:vertAlign w:val="subscript"/>
              </w:rPr>
              <w:t>max</w:t>
            </w:r>
          </w:p>
        </w:tc>
        <w:tc>
          <w:tcPr>
            <w:tcW w:w="2338" w:type="dxa"/>
            <w:tcBorders>
              <w:top w:val="single" w:sz="4" w:space="0" w:color="auto"/>
              <w:left w:val="single" w:sz="4" w:space="0" w:color="auto"/>
              <w:bottom w:val="single" w:sz="4" w:space="0" w:color="auto"/>
              <w:right w:val="single" w:sz="4" w:space="0" w:color="auto"/>
            </w:tcBorders>
            <w:hideMark/>
          </w:tcPr>
          <w:p w14:paraId="4142A818" w14:textId="77777777" w:rsidR="0032062F" w:rsidRDefault="0032062F">
            <w:r>
              <w:t>10</w:t>
            </w:r>
          </w:p>
        </w:tc>
        <w:tc>
          <w:tcPr>
            <w:tcW w:w="2338" w:type="dxa"/>
            <w:tcBorders>
              <w:top w:val="single" w:sz="4" w:space="0" w:color="auto"/>
              <w:left w:val="single" w:sz="4" w:space="0" w:color="auto"/>
              <w:bottom w:val="single" w:sz="4" w:space="0" w:color="auto"/>
              <w:right w:val="single" w:sz="4" w:space="0" w:color="auto"/>
            </w:tcBorders>
            <w:hideMark/>
          </w:tcPr>
          <w:p w14:paraId="35378B1E" w14:textId="77777777" w:rsidR="0032062F" w:rsidRDefault="0032062F">
            <w:r>
              <w:t>kHz</w:t>
            </w:r>
          </w:p>
        </w:tc>
      </w:tr>
      <w:tr w:rsidR="0032062F" w14:paraId="56798AA4" w14:textId="77777777" w:rsidTr="0032062F">
        <w:tc>
          <w:tcPr>
            <w:tcW w:w="3055" w:type="dxa"/>
            <w:tcBorders>
              <w:top w:val="single" w:sz="4" w:space="0" w:color="auto"/>
              <w:left w:val="single" w:sz="4" w:space="0" w:color="auto"/>
              <w:bottom w:val="single" w:sz="4" w:space="0" w:color="auto"/>
              <w:right w:val="single" w:sz="4" w:space="0" w:color="auto"/>
            </w:tcBorders>
            <w:hideMark/>
          </w:tcPr>
          <w:p w14:paraId="0259C3FE" w14:textId="77777777" w:rsidR="0032062F" w:rsidRDefault="0032062F">
            <w:r>
              <w:t>Maximum Feedback Delay</w:t>
            </w:r>
          </w:p>
        </w:tc>
        <w:tc>
          <w:tcPr>
            <w:tcW w:w="1619" w:type="dxa"/>
            <w:tcBorders>
              <w:top w:val="single" w:sz="4" w:space="0" w:color="auto"/>
              <w:left w:val="single" w:sz="4" w:space="0" w:color="auto"/>
              <w:bottom w:val="single" w:sz="4" w:space="0" w:color="auto"/>
              <w:right w:val="single" w:sz="4" w:space="0" w:color="auto"/>
            </w:tcBorders>
            <w:hideMark/>
          </w:tcPr>
          <w:p w14:paraId="48C09534" w14:textId="77777777" w:rsidR="0032062F" w:rsidRDefault="0032062F">
            <w:pPr>
              <w:rPr>
                <w:i/>
                <w:iCs/>
                <w:vertAlign w:val="subscript"/>
              </w:rPr>
            </w:pPr>
            <w:proofErr w:type="spellStart"/>
            <w:r>
              <w:rPr>
                <w:i/>
                <w:iCs/>
              </w:rPr>
              <w:t>Δt</w:t>
            </w:r>
            <w:r>
              <w:rPr>
                <w:i/>
                <w:iCs/>
                <w:vertAlign w:val="subscript"/>
              </w:rPr>
              <w:t>max</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1F28D2FF" w14:textId="77777777" w:rsidR="0032062F" w:rsidRDefault="0032062F">
            <w:r>
              <w:t>100</w:t>
            </w:r>
          </w:p>
        </w:tc>
        <w:tc>
          <w:tcPr>
            <w:tcW w:w="2338" w:type="dxa"/>
            <w:tcBorders>
              <w:top w:val="single" w:sz="4" w:space="0" w:color="auto"/>
              <w:left w:val="single" w:sz="4" w:space="0" w:color="auto"/>
              <w:bottom w:val="single" w:sz="4" w:space="0" w:color="auto"/>
              <w:right w:val="single" w:sz="4" w:space="0" w:color="auto"/>
            </w:tcBorders>
            <w:hideMark/>
          </w:tcPr>
          <w:p w14:paraId="7C3348B7" w14:textId="77777777" w:rsidR="0032062F" w:rsidRDefault="0032062F">
            <w:proofErr w:type="spellStart"/>
            <w:r>
              <w:t>ms</w:t>
            </w:r>
            <w:proofErr w:type="spellEnd"/>
          </w:p>
        </w:tc>
      </w:tr>
    </w:tbl>
    <w:p w14:paraId="64C36737" w14:textId="77777777" w:rsidR="00DB7343" w:rsidRDefault="00DB7343" w:rsidP="00DB7343">
      <w:pPr>
        <w:spacing w:after="0"/>
        <w:rPr>
          <w:rFonts w:eastAsiaTheme="minorEastAsia"/>
        </w:rPr>
      </w:pPr>
    </w:p>
    <w:p w14:paraId="64F1F3FE" w14:textId="608601FE" w:rsidR="773A7442" w:rsidRDefault="773A7442"/>
    <w:p w14:paraId="09237D27" w14:textId="766C43B1" w:rsidR="00F25A86" w:rsidRDefault="00F25A86" w:rsidP="00F25A86">
      <w:pPr>
        <w:pStyle w:val="Heading2"/>
      </w:pPr>
      <w:bookmarkStart w:id="82" w:name="_Toc67087391"/>
      <w:r>
        <w:t>Goals and Objectives</w:t>
      </w:r>
      <w:bookmarkEnd w:id="82"/>
    </w:p>
    <w:p w14:paraId="14E70500" w14:textId="77777777" w:rsidR="00992FBB" w:rsidRDefault="00992FBB" w:rsidP="00992FBB">
      <w:pPr>
        <w:pStyle w:val="Heading3"/>
      </w:pPr>
      <w:bookmarkStart w:id="83" w:name="_Toc67087392"/>
      <w:r w:rsidRPr="4B29DD31">
        <w:t>Customer Benefit Goal Statement: Usability</w:t>
      </w:r>
      <w:bookmarkEnd w:id="83"/>
    </w:p>
    <w:p w14:paraId="7DB79B40" w14:textId="77777777" w:rsidR="00992FBB" w:rsidRPr="000330B0" w:rsidRDefault="00992FBB" w:rsidP="00992FBB">
      <w:pPr>
        <w:pStyle w:val="ParagraphText"/>
        <w:ind w:firstLine="0"/>
        <w:rPr>
          <w:sz w:val="20"/>
          <w:szCs w:val="20"/>
        </w:rPr>
      </w:pPr>
      <w:r w:rsidRPr="000330B0">
        <w:rPr>
          <w:sz w:val="20"/>
          <w:szCs w:val="20"/>
        </w:rPr>
        <w:t>By: Nicholas Erickson</w:t>
      </w:r>
    </w:p>
    <w:p w14:paraId="07CBE6AE" w14:textId="77777777" w:rsidR="00992FBB" w:rsidRDefault="00992FBB" w:rsidP="00992FBB">
      <w:pPr>
        <w:pStyle w:val="ParagraphText"/>
      </w:pPr>
      <w:bookmarkStart w:id="84" w:name="_Hlk67086982"/>
      <w:r w:rsidRPr="4B29DD31">
        <w:rPr>
          <w:rFonts w:eastAsia="Times New Roman"/>
        </w:rPr>
        <w:lastRenderedPageBreak/>
        <w:t>By March 26</w:t>
      </w:r>
      <w:r w:rsidRPr="4B29DD31">
        <w:rPr>
          <w:rFonts w:eastAsia="Times New Roman"/>
          <w:vertAlign w:val="superscript"/>
        </w:rPr>
        <w:t>th</w:t>
      </w:r>
      <w:r w:rsidRPr="4B29DD31">
        <w:rPr>
          <w:rFonts w:eastAsia="Times New Roman"/>
        </w:rPr>
        <w:t xml:space="preserve">, 2021, develop a smartphone app for customers to remotely control the LED (light-emitting diode) outputs by having at least 80% of new customers successfully demonstrate all functional controls in under one minute of app usage. </w:t>
      </w:r>
    </w:p>
    <w:p w14:paraId="345D6193" w14:textId="471CF0E9" w:rsidR="00992FBB" w:rsidRDefault="00992FBB" w:rsidP="00992FBB">
      <w:pPr>
        <w:pStyle w:val="Heading4"/>
      </w:pPr>
      <w:bookmarkStart w:id="85" w:name="_Toc67087393"/>
      <w:bookmarkEnd w:id="84"/>
      <w:r w:rsidRPr="4B29DD31">
        <w:t xml:space="preserve">Plan of Action to </w:t>
      </w:r>
      <w:r w:rsidR="00E82882">
        <w:t>C</w:t>
      </w:r>
      <w:r w:rsidRPr="4B29DD31">
        <w:t>omplete Goal Statement</w:t>
      </w:r>
      <w:bookmarkEnd w:id="85"/>
    </w:p>
    <w:p w14:paraId="7D751F5D" w14:textId="77777777" w:rsidR="00992FBB" w:rsidRDefault="00992FBB" w:rsidP="00992FBB">
      <w:pPr>
        <w:pStyle w:val="ListParagraph"/>
        <w:numPr>
          <w:ilvl w:val="0"/>
          <w:numId w:val="17"/>
        </w:numPr>
        <w:spacing w:line="480" w:lineRule="auto"/>
        <w:rPr>
          <w:rFonts w:eastAsiaTheme="minorEastAsia"/>
          <w:szCs w:val="24"/>
        </w:rPr>
      </w:pPr>
      <w:r w:rsidRPr="4B29DD31">
        <w:t>Create a smartphone app that includes the following functional requirements: turn on and off the LED strip, change the color of the LED output, and turn on and off music mode. Record a demonstration of successfully using all the functional requirements on the LEDs by March 12</w:t>
      </w:r>
      <w:r w:rsidRPr="4B29DD31">
        <w:rPr>
          <w:vertAlign w:val="superscript"/>
        </w:rPr>
        <w:t>th,</w:t>
      </w:r>
      <w:r w:rsidRPr="4B29DD31">
        <w:t xml:space="preserve"> 2021.</w:t>
      </w:r>
    </w:p>
    <w:p w14:paraId="11412042" w14:textId="77777777" w:rsidR="00992FBB" w:rsidRDefault="00992FBB" w:rsidP="00992FBB">
      <w:pPr>
        <w:pStyle w:val="ListParagraph"/>
        <w:numPr>
          <w:ilvl w:val="0"/>
          <w:numId w:val="17"/>
        </w:numPr>
        <w:spacing w:line="480" w:lineRule="auto"/>
        <w:rPr>
          <w:rFonts w:eastAsiaTheme="minorEastAsia"/>
          <w:szCs w:val="24"/>
        </w:rPr>
      </w:pPr>
      <w:r w:rsidRPr="4B29DD31">
        <w:t>Research and gather feedback fro</w:t>
      </w:r>
      <w:r>
        <w:t>m a focus group of three people</w:t>
      </w:r>
      <w:r w:rsidRPr="4B29DD31">
        <w:t xml:space="preserve"> to help create a more intuitive interface to increase consumer usability by March </w:t>
      </w:r>
      <w:r>
        <w:t>19</w:t>
      </w:r>
      <w:r w:rsidRPr="4B29DD31">
        <w:rPr>
          <w:vertAlign w:val="superscript"/>
        </w:rPr>
        <w:t>th</w:t>
      </w:r>
      <w:r w:rsidRPr="4B29DD31">
        <w:t>, 2021. Review consumer input and work on the following non-functional requirements: organized controls interface, and user settings interface.</w:t>
      </w:r>
    </w:p>
    <w:p w14:paraId="0A7F45FE" w14:textId="77777777" w:rsidR="00992FBB" w:rsidRDefault="00992FBB" w:rsidP="00992FBB">
      <w:pPr>
        <w:pStyle w:val="ListParagraph"/>
        <w:numPr>
          <w:ilvl w:val="0"/>
          <w:numId w:val="17"/>
        </w:numPr>
        <w:spacing w:line="480" w:lineRule="auto"/>
        <w:rPr>
          <w:rFonts w:eastAsiaTheme="minorEastAsia"/>
          <w:szCs w:val="24"/>
        </w:rPr>
      </w:pPr>
      <w:r w:rsidRPr="4B29DD31">
        <w:t>No later than March 26</w:t>
      </w:r>
      <w:r w:rsidRPr="4B29DD31">
        <w:rPr>
          <w:vertAlign w:val="superscript"/>
        </w:rPr>
        <w:t>th</w:t>
      </w:r>
      <w:r w:rsidRPr="4B29DD31">
        <w:t xml:space="preserve">, 2021, identify at least thirty potential customers and test them to complete all functional controls on the app in under one minute. </w:t>
      </w:r>
    </w:p>
    <w:p w14:paraId="4FACD5B9" w14:textId="77777777" w:rsidR="00992FBB" w:rsidRDefault="00992FBB" w:rsidP="00992FBB">
      <w:pPr>
        <w:pStyle w:val="Heading4"/>
      </w:pPr>
      <w:bookmarkStart w:id="86" w:name="_Toc67087394"/>
      <w:r w:rsidRPr="4B29DD31">
        <w:t>Metric Measurand</w:t>
      </w:r>
      <w:bookmarkEnd w:id="86"/>
    </w:p>
    <w:p w14:paraId="348FF9BE" w14:textId="77777777" w:rsidR="00992FBB" w:rsidRDefault="00992FBB" w:rsidP="00992FBB">
      <w:pPr>
        <w:pStyle w:val="ParagraphText"/>
      </w:pPr>
      <w:r w:rsidRPr="4B29DD31">
        <w:rPr>
          <w:rFonts w:eastAsia="Calibri"/>
        </w:rPr>
        <w:t xml:space="preserve">Measure the amount of time it takes a customer to turn on and off the LED strip, change the color of the LED output, turn on and off the app’s music mode, and turn off the LED strip. </w:t>
      </w:r>
    </w:p>
    <w:p w14:paraId="126CB835" w14:textId="77777777" w:rsidR="00992FBB" w:rsidRDefault="00992FBB" w:rsidP="00992FBB">
      <w:pPr>
        <w:pStyle w:val="Heading4"/>
      </w:pPr>
      <w:bookmarkStart w:id="87" w:name="_Toc67087395"/>
      <w:r w:rsidRPr="4B29DD31">
        <w:t>Goal Achievement Threshold</w:t>
      </w:r>
      <w:bookmarkEnd w:id="87"/>
    </w:p>
    <w:p w14:paraId="6FE375FC" w14:textId="77777777" w:rsidR="00992FBB" w:rsidRDefault="00992FBB" w:rsidP="00992FBB">
      <w:pPr>
        <w:pStyle w:val="ParagraphText"/>
      </w:pPr>
      <w:r w:rsidRPr="4B29DD31">
        <w:rPr>
          <w:rFonts w:eastAsia="Calibri"/>
        </w:rPr>
        <w:t>Achievement of our goal entails that customers successfully complete the test of all functional controls sequence in</w:t>
      </w:r>
      <w:r>
        <w:rPr>
          <w:rFonts w:eastAsia="Calibri"/>
        </w:rPr>
        <w:t xml:space="preserve"> </w:t>
      </w:r>
      <w:r w:rsidRPr="4B29DD31">
        <w:rPr>
          <w:rFonts w:eastAsia="Calibri"/>
        </w:rPr>
        <w:t>one minute</w:t>
      </w:r>
      <w:r>
        <w:rPr>
          <w:rFonts w:eastAsia="Calibri"/>
        </w:rPr>
        <w:t xml:space="preserve"> or less</w:t>
      </w:r>
      <w:r w:rsidRPr="4B29DD31">
        <w:rPr>
          <w:rFonts w:eastAsia="Calibri"/>
        </w:rPr>
        <w:t>. At least 80% of customers tested need to complete our test in one minute</w:t>
      </w:r>
      <w:r>
        <w:rPr>
          <w:rFonts w:eastAsia="Calibri"/>
        </w:rPr>
        <w:t xml:space="preserve"> or less on their first attempt</w:t>
      </w:r>
      <w:r w:rsidRPr="4B29DD31">
        <w:rPr>
          <w:rFonts w:eastAsia="Calibri"/>
        </w:rPr>
        <w:t xml:space="preserve"> to achieve the goal threshold.</w:t>
      </w:r>
    </w:p>
    <w:p w14:paraId="04322F40" w14:textId="77777777" w:rsidR="00992FBB" w:rsidRDefault="00992FBB" w:rsidP="00992FBB">
      <w:pPr>
        <w:pStyle w:val="Heading4"/>
      </w:pPr>
      <w:bookmarkStart w:id="88" w:name="_Toc67087396"/>
      <w:r w:rsidRPr="4B29DD31">
        <w:lastRenderedPageBreak/>
        <w:t>Measurand Measurement Method</w:t>
      </w:r>
      <w:bookmarkEnd w:id="88"/>
    </w:p>
    <w:p w14:paraId="72B495E2" w14:textId="13AD23EA" w:rsidR="00992FBB" w:rsidRPr="00992FBB" w:rsidRDefault="00992FBB" w:rsidP="00992FBB">
      <w:pPr>
        <w:pStyle w:val="ParagraphText"/>
      </w:pPr>
      <w:commentRangeStart w:id="89"/>
      <w:r w:rsidRPr="4B29DD31">
        <w:rPr>
          <w:rFonts w:eastAsia="Calibri"/>
        </w:rPr>
        <w:t>The method to test the usability of our smartphone is app is</w:t>
      </w:r>
      <w:r>
        <w:rPr>
          <w:rFonts w:eastAsia="Calibri"/>
        </w:rPr>
        <w:t xml:space="preserve"> to time how long it takes the customer to use all our functional controls on their first attempt. Our testing will include the following</w:t>
      </w:r>
      <w:r w:rsidRPr="4B29DD31">
        <w:rPr>
          <w:rFonts w:eastAsia="Calibri"/>
        </w:rPr>
        <w:t xml:space="preserve">: turn on the LED lights, change the color of the LED lights, turn on the Music Mode for the LED Lights, turn off the Music Mode for the LED lights, turn off the LED lights. </w:t>
      </w:r>
      <w:commentRangeEnd w:id="89"/>
      <w:r>
        <w:rPr>
          <w:rStyle w:val="CommentReference"/>
        </w:rPr>
        <w:commentReference w:id="89"/>
      </w:r>
    </w:p>
    <w:p w14:paraId="53D4B5E6" w14:textId="77777777" w:rsidR="00572573" w:rsidRDefault="00572573" w:rsidP="00572573">
      <w:pPr>
        <w:pStyle w:val="Heading3"/>
      </w:pPr>
      <w:bookmarkStart w:id="90" w:name="_Toc67087397"/>
      <w:r w:rsidRPr="1603B906">
        <w:t>Engineering Team Goal – Environmental Impact</w:t>
      </w:r>
      <w:bookmarkEnd w:id="90"/>
    </w:p>
    <w:p w14:paraId="5F2A8097" w14:textId="041312C5" w:rsidR="5C954F6E" w:rsidRDefault="5C954F6E" w:rsidP="773A7442">
      <w:pPr>
        <w:pStyle w:val="Byline1"/>
        <w:rPr>
          <w:szCs w:val="20"/>
        </w:rPr>
      </w:pPr>
      <w:r>
        <w:t>By Sterling LaBarbera</w:t>
      </w:r>
    </w:p>
    <w:p w14:paraId="225325BA" w14:textId="77777777" w:rsidR="00572573" w:rsidRDefault="00572573" w:rsidP="00572573">
      <w:pPr>
        <w:pStyle w:val="ParagraphText"/>
        <w:rPr>
          <w:rFonts w:eastAsia="Times New Roman"/>
        </w:rPr>
      </w:pPr>
      <w:r w:rsidRPr="5E2CE843">
        <w:rPr>
          <w:rFonts w:eastAsia="Times New Roman"/>
        </w:rPr>
        <w:t xml:space="preserve">By March 22, 2021, </w:t>
      </w:r>
      <w:proofErr w:type="gramStart"/>
      <w:r w:rsidRPr="5E2CE843">
        <w:rPr>
          <w:rFonts w:eastAsia="Times New Roman"/>
        </w:rPr>
        <w:t>in order to</w:t>
      </w:r>
      <w:proofErr w:type="gramEnd"/>
      <w:r w:rsidRPr="5E2CE843">
        <w:rPr>
          <w:rFonts w:eastAsia="Times New Roman"/>
        </w:rPr>
        <w:t xml:space="preserve"> be completely powered by renewable sources, connect a solar power unit </w:t>
      </w:r>
      <w:r>
        <w:rPr>
          <w:rFonts w:eastAsia="Times New Roman"/>
        </w:rPr>
        <w:t>that charges fast enough to be fully charged at least every 3 days in mostly clear weather conditions, in spring, summer, and fall in central Missouri.</w:t>
      </w:r>
    </w:p>
    <w:p w14:paraId="6ADB1CFF" w14:textId="77777777" w:rsidR="00572573" w:rsidRDefault="00572573" w:rsidP="00572573">
      <w:pPr>
        <w:pStyle w:val="Heading4"/>
      </w:pPr>
      <w:bookmarkStart w:id="91" w:name="_Toc67087398"/>
      <w:r w:rsidRPr="1603B906">
        <w:t>Plan of Action to Achieve This Goal</w:t>
      </w:r>
      <w:bookmarkEnd w:id="91"/>
    </w:p>
    <w:p w14:paraId="72F446F7" w14:textId="77777777" w:rsidR="00572573" w:rsidRDefault="00572573" w:rsidP="00572573">
      <w:pPr>
        <w:pStyle w:val="ListParagraph"/>
        <w:numPr>
          <w:ilvl w:val="0"/>
          <w:numId w:val="16"/>
        </w:numPr>
        <w:spacing w:line="480" w:lineRule="auto"/>
        <w:rPr>
          <w:rFonts w:eastAsiaTheme="minorEastAsia"/>
          <w:szCs w:val="24"/>
        </w:rPr>
      </w:pPr>
      <w:r w:rsidRPr="170094BF">
        <w:rPr>
          <w:rFonts w:ascii="Times New Roman" w:eastAsia="Times New Roman" w:hAnsi="Times New Roman" w:cs="Times New Roman"/>
          <w:szCs w:val="24"/>
        </w:rPr>
        <w:t>Research possible battery options that can hold the estimated power consumption of 4+</w:t>
      </w:r>
      <w:r>
        <w:rPr>
          <w:rFonts w:ascii="Times New Roman" w:eastAsia="Times New Roman" w:hAnsi="Times New Roman" w:cs="Times New Roman"/>
          <w:szCs w:val="24"/>
        </w:rPr>
        <w:t> </w:t>
      </w:r>
      <w:r w:rsidRPr="170094BF">
        <w:rPr>
          <w:rFonts w:ascii="Times New Roman" w:eastAsia="Times New Roman" w:hAnsi="Times New Roman" w:cs="Times New Roman"/>
          <w:szCs w:val="24"/>
        </w:rPr>
        <w:t>hours usage and choose the one that has the longest lifetime with reasonable price by March 1, 2021.</w:t>
      </w:r>
    </w:p>
    <w:p w14:paraId="205353F7" w14:textId="77777777" w:rsidR="00572573" w:rsidRDefault="00572573" w:rsidP="00572573">
      <w:pPr>
        <w:pStyle w:val="ListParagraph"/>
        <w:numPr>
          <w:ilvl w:val="0"/>
          <w:numId w:val="16"/>
        </w:numPr>
        <w:spacing w:line="480" w:lineRule="auto"/>
        <w:rPr>
          <w:rFonts w:ascii="Times New Roman" w:eastAsia="Times New Roman" w:hAnsi="Times New Roman" w:cs="Times New Roman"/>
          <w:szCs w:val="24"/>
        </w:rPr>
      </w:pPr>
      <w:r w:rsidRPr="170094BF">
        <w:rPr>
          <w:rFonts w:ascii="Times New Roman" w:eastAsia="Times New Roman" w:hAnsi="Times New Roman" w:cs="Times New Roman"/>
          <w:szCs w:val="24"/>
        </w:rPr>
        <w:t xml:space="preserve">To achieve a full charge over 3 days in good weather conditions, select a solar panel with enough </w:t>
      </w:r>
      <w:r>
        <w:rPr>
          <w:rFonts w:ascii="Times New Roman" w:eastAsia="Times New Roman" w:hAnsi="Times New Roman" w:cs="Times New Roman"/>
          <w:szCs w:val="24"/>
        </w:rPr>
        <w:t>energy production</w:t>
      </w:r>
      <w:r w:rsidRPr="170094BF">
        <w:rPr>
          <w:rFonts w:ascii="Times New Roman" w:eastAsia="Times New Roman" w:hAnsi="Times New Roman" w:cs="Times New Roman"/>
          <w:szCs w:val="24"/>
        </w:rPr>
        <w:t xml:space="preserve"> to generate that power in 24 hours of direct sunlight by March 1, 2021.</w:t>
      </w:r>
    </w:p>
    <w:p w14:paraId="37C8E34D" w14:textId="77777777" w:rsidR="00572573" w:rsidRDefault="00572573" w:rsidP="00572573">
      <w:pPr>
        <w:pStyle w:val="ListParagraph"/>
        <w:numPr>
          <w:ilvl w:val="0"/>
          <w:numId w:val="16"/>
        </w:numPr>
        <w:spacing w:line="480" w:lineRule="auto"/>
        <w:rPr>
          <w:rFonts w:ascii="Times New Roman" w:eastAsia="Times New Roman" w:hAnsi="Times New Roman" w:cs="Times New Roman"/>
          <w:szCs w:val="24"/>
        </w:rPr>
      </w:pPr>
      <w:r w:rsidRPr="170094BF">
        <w:rPr>
          <w:rFonts w:ascii="Times New Roman" w:eastAsia="Times New Roman" w:hAnsi="Times New Roman" w:cs="Times New Roman"/>
          <w:szCs w:val="24"/>
        </w:rPr>
        <w:t>Acquire or construct a maximum power point controller to optimize battery charge time based on our battery and solar panel statistics by March 1, 2021.</w:t>
      </w:r>
    </w:p>
    <w:p w14:paraId="30C4E022" w14:textId="77777777" w:rsidR="00572573" w:rsidRDefault="00572573" w:rsidP="00572573">
      <w:pPr>
        <w:pStyle w:val="ListParagraph"/>
        <w:numPr>
          <w:ilvl w:val="0"/>
          <w:numId w:val="16"/>
        </w:numPr>
        <w:spacing w:line="480" w:lineRule="auto"/>
        <w:rPr>
          <w:szCs w:val="24"/>
        </w:rPr>
      </w:pPr>
      <w:r w:rsidRPr="170094BF">
        <w:rPr>
          <w:rFonts w:ascii="Times New Roman" w:eastAsia="Times New Roman" w:hAnsi="Times New Roman" w:cs="Times New Roman"/>
          <w:szCs w:val="24"/>
        </w:rPr>
        <w:t xml:space="preserve">Test the prototype in various conditions from March </w:t>
      </w:r>
      <w:r>
        <w:rPr>
          <w:rFonts w:ascii="Times New Roman" w:eastAsia="Times New Roman" w:hAnsi="Times New Roman" w:cs="Times New Roman"/>
          <w:szCs w:val="24"/>
        </w:rPr>
        <w:t>8</w:t>
      </w:r>
      <w:r w:rsidRPr="170094BF">
        <w:rPr>
          <w:rFonts w:ascii="Times New Roman" w:eastAsia="Times New Roman" w:hAnsi="Times New Roman" w:cs="Times New Roman"/>
          <w:szCs w:val="24"/>
        </w:rPr>
        <w:t>-2</w:t>
      </w:r>
      <w:r>
        <w:rPr>
          <w:rFonts w:ascii="Times New Roman" w:eastAsia="Times New Roman" w:hAnsi="Times New Roman" w:cs="Times New Roman"/>
          <w:szCs w:val="24"/>
        </w:rPr>
        <w:t>0</w:t>
      </w:r>
      <w:r w:rsidRPr="170094BF">
        <w:rPr>
          <w:rFonts w:ascii="Times New Roman" w:eastAsia="Times New Roman" w:hAnsi="Times New Roman" w:cs="Times New Roman"/>
          <w:szCs w:val="24"/>
        </w:rPr>
        <w:t>, 2021.</w:t>
      </w:r>
    </w:p>
    <w:p w14:paraId="0BD7460E" w14:textId="77777777" w:rsidR="00572573" w:rsidRPr="009377A1" w:rsidRDefault="00572573" w:rsidP="00572573">
      <w:pPr>
        <w:pStyle w:val="ListParagraph"/>
        <w:numPr>
          <w:ilvl w:val="0"/>
          <w:numId w:val="16"/>
        </w:numPr>
        <w:spacing w:line="480" w:lineRule="auto"/>
        <w:rPr>
          <w:szCs w:val="24"/>
        </w:rPr>
      </w:pPr>
      <w:r>
        <w:rPr>
          <w:rFonts w:ascii="Times New Roman" w:eastAsia="Times New Roman" w:hAnsi="Times New Roman" w:cs="Times New Roman"/>
          <w:szCs w:val="24"/>
        </w:rPr>
        <w:t>On March 21, 2020, u</w:t>
      </w:r>
      <w:r w:rsidRPr="170094BF">
        <w:rPr>
          <w:rFonts w:ascii="Times New Roman" w:eastAsia="Times New Roman" w:hAnsi="Times New Roman" w:cs="Times New Roman"/>
          <w:szCs w:val="24"/>
        </w:rPr>
        <w:t xml:space="preserve">sing the results from step 4, determine if our system </w:t>
      </w:r>
      <w:r>
        <w:rPr>
          <w:rFonts w:ascii="Times New Roman" w:eastAsia="Times New Roman" w:hAnsi="Times New Roman" w:cs="Times New Roman"/>
          <w:szCs w:val="24"/>
        </w:rPr>
        <w:t>charges fast enough to be available after 3 days.</w:t>
      </w:r>
    </w:p>
    <w:p w14:paraId="15CB48A1" w14:textId="77777777" w:rsidR="00180785" w:rsidRDefault="00180785" w:rsidP="00180785">
      <w:pPr>
        <w:pStyle w:val="Heading4"/>
      </w:pPr>
      <w:bookmarkStart w:id="92" w:name="_Toc67087399"/>
      <w:r>
        <w:lastRenderedPageBreak/>
        <w:t>Goal Metrics</w:t>
      </w:r>
      <w:bookmarkEnd w:id="92"/>
    </w:p>
    <w:p w14:paraId="32AE0628" w14:textId="77777777" w:rsidR="00180785" w:rsidRDefault="00180785" w:rsidP="00180785">
      <w:pPr>
        <w:pStyle w:val="ParagraphText"/>
        <w:rPr>
          <w:szCs w:val="24"/>
        </w:rPr>
      </w:pPr>
      <w:r>
        <w:rPr>
          <w:szCs w:val="24"/>
        </w:rPr>
        <w:t>The goal metrics below will determine project achievement for this goal.</w:t>
      </w:r>
    </w:p>
    <w:p w14:paraId="592EF2D0" w14:textId="77777777" w:rsidR="00180785" w:rsidRDefault="00180785" w:rsidP="00180785">
      <w:pPr>
        <w:pStyle w:val="Heading5"/>
      </w:pPr>
      <w:r>
        <w:t>Metric Measurand</w:t>
      </w:r>
    </w:p>
    <w:p w14:paraId="7925FDEF" w14:textId="77777777" w:rsidR="00180785" w:rsidRDefault="00180785" w:rsidP="00180785">
      <w:pPr>
        <w:pStyle w:val="ParagraphText"/>
        <w:rPr>
          <w:rFonts w:eastAsia="Times New Roman"/>
        </w:rPr>
      </w:pPr>
      <w:r>
        <w:rPr>
          <w:rFonts w:eastAsia="Times New Roman"/>
        </w:rPr>
        <w:t>The elapsed time to completely recharge the battery from a fully discharged state using only solar power will be the measurand.</w:t>
      </w:r>
    </w:p>
    <w:p w14:paraId="418BBB00" w14:textId="77777777" w:rsidR="00180785" w:rsidRDefault="00180785" w:rsidP="00180785">
      <w:pPr>
        <w:pStyle w:val="Heading5"/>
      </w:pPr>
      <w:r>
        <w:t>Goal Achievement Threshold</w:t>
      </w:r>
    </w:p>
    <w:p w14:paraId="2891CE89" w14:textId="77777777" w:rsidR="00180785" w:rsidRDefault="00180785" w:rsidP="00180785">
      <w:pPr>
        <w:pStyle w:val="ParagraphText"/>
        <w:rPr>
          <w:rFonts w:eastAsia="Times New Roman"/>
        </w:rPr>
      </w:pPr>
      <w:r>
        <w:rPr>
          <w:rFonts w:eastAsia="Times New Roman"/>
        </w:rPr>
        <w:t>The goal is achieved if the charge rate is at least 80 minutes operating power, or at least 33% total battery capacity, per day, charging in partly cloudy to clear conditions during spring, summer, and fall months in Columbia, Missouri.</w:t>
      </w:r>
    </w:p>
    <w:p w14:paraId="7CAD27F2" w14:textId="77777777" w:rsidR="00180785" w:rsidRDefault="00180785" w:rsidP="00180785">
      <w:pPr>
        <w:pStyle w:val="Heading5"/>
      </w:pPr>
      <w:r>
        <w:t>Measurand Measurement Method</w:t>
      </w:r>
    </w:p>
    <w:p w14:paraId="381C23E2" w14:textId="681A7456" w:rsidR="000817D1" w:rsidRPr="00540146" w:rsidRDefault="00180785" w:rsidP="00540146">
      <w:pPr>
        <w:pStyle w:val="ParagraphText"/>
        <w:rPr>
          <w:rFonts w:eastAsia="Times New Roman"/>
        </w:rPr>
      </w:pPr>
      <w:r>
        <w:rPr>
          <w:rFonts w:eastAsia="Times New Roman"/>
        </w:rPr>
        <w:t>From full discharge, measure the percentage increase in state-of-charge per hour and per day under various weather conditions during March 2021 in Columbia, Missouri. These values will be determined using the coulomb counting method.</w:t>
      </w:r>
    </w:p>
    <w:p w14:paraId="32362FA7" w14:textId="3721D59B" w:rsidR="008A0599" w:rsidRPr="008A0599" w:rsidRDefault="008A0599" w:rsidP="008A0599">
      <w:pPr>
        <w:keepNext/>
        <w:keepLines/>
        <w:spacing w:before="40" w:after="240" w:line="256" w:lineRule="auto"/>
        <w:outlineLvl w:val="2"/>
        <w:rPr>
          <w:rFonts w:ascii="Times New Roman" w:eastAsia="Times New Roman" w:hAnsi="Times New Roman" w:cs="Times New Roman"/>
          <w:color w:val="984806" w:themeColor="accent6" w:themeShade="80"/>
          <w:sz w:val="28"/>
          <w:szCs w:val="24"/>
        </w:rPr>
      </w:pPr>
      <w:bookmarkStart w:id="93" w:name="_Toc67087400"/>
      <w:r>
        <w:rPr>
          <w:rFonts w:ascii="Times New Roman" w:eastAsia="Times New Roman" w:hAnsi="Times New Roman" w:cs="Times New Roman"/>
          <w:color w:val="984806" w:themeColor="accent6" w:themeShade="80"/>
          <w:sz w:val="28"/>
          <w:szCs w:val="24"/>
        </w:rPr>
        <w:t xml:space="preserve">Engineering Team Goal: </w:t>
      </w:r>
      <w:r w:rsidRPr="008A0599">
        <w:rPr>
          <w:rFonts w:ascii="Times New Roman" w:eastAsia="Times New Roman" w:hAnsi="Times New Roman" w:cs="Times New Roman"/>
          <w:color w:val="984806" w:themeColor="accent6" w:themeShade="80"/>
          <w:sz w:val="28"/>
          <w:szCs w:val="24"/>
        </w:rPr>
        <w:t>Weatherproofing</w:t>
      </w:r>
      <w:bookmarkEnd w:id="93"/>
      <w:r w:rsidRPr="008A0599">
        <w:rPr>
          <w:rFonts w:ascii="Times New Roman" w:eastAsia="Times New Roman" w:hAnsi="Times New Roman" w:cs="Times New Roman"/>
          <w:color w:val="984806" w:themeColor="accent6" w:themeShade="80"/>
          <w:sz w:val="28"/>
          <w:szCs w:val="24"/>
        </w:rPr>
        <w:t xml:space="preserve"> </w:t>
      </w:r>
    </w:p>
    <w:p w14:paraId="63CEDCA7" w14:textId="77777777" w:rsidR="008A0599" w:rsidRPr="008A0599" w:rsidRDefault="008A0599" w:rsidP="008A0599">
      <w:pPr>
        <w:pStyle w:val="Byline1"/>
        <w:rPr>
          <w:rFonts w:eastAsia="Times New Roman"/>
        </w:rPr>
      </w:pPr>
      <w:r w:rsidRPr="008A0599">
        <w:rPr>
          <w:rFonts w:eastAsia="Times New Roman"/>
        </w:rPr>
        <w:t xml:space="preserve">By Matt </w:t>
      </w:r>
      <w:proofErr w:type="spellStart"/>
      <w:r w:rsidRPr="008A0599">
        <w:rPr>
          <w:rFonts w:eastAsia="Times New Roman"/>
        </w:rPr>
        <w:t>Soehngen</w:t>
      </w:r>
      <w:proofErr w:type="spellEnd"/>
    </w:p>
    <w:p w14:paraId="11F3DB59" w14:textId="77777777" w:rsidR="008A0599" w:rsidRPr="008A0599" w:rsidRDefault="008A0599" w:rsidP="008A0599">
      <w:pPr>
        <w:pStyle w:val="ParagraphText"/>
        <w:rPr>
          <w:rFonts w:eastAsia="Times New Roman"/>
        </w:rPr>
      </w:pPr>
      <w:r w:rsidRPr="008A0599">
        <w:rPr>
          <w:rFonts w:eastAsia="Times New Roman"/>
        </w:rPr>
        <w:t>Upon the final construction of our lighting system, our team wishes to ensure that every electrical component and connection in the system is weatherproof so that the system will be safe to operate outdoors and will be considered safe to use during rainfall.</w:t>
      </w:r>
    </w:p>
    <w:p w14:paraId="53328F4B" w14:textId="5901BBFF" w:rsidR="008A0599" w:rsidRPr="008A0599" w:rsidRDefault="008A0599" w:rsidP="00A8510A">
      <w:pPr>
        <w:pStyle w:val="Heading4"/>
      </w:pPr>
      <w:bookmarkStart w:id="94" w:name="_Toc67087401"/>
      <w:r>
        <w:t xml:space="preserve">Plan of Action to </w:t>
      </w:r>
      <w:r w:rsidR="00A8510A">
        <w:t>C</w:t>
      </w:r>
      <w:r>
        <w:t xml:space="preserve">omplete </w:t>
      </w:r>
      <w:r w:rsidR="00AE1E34">
        <w:t xml:space="preserve">Weatherproofing </w:t>
      </w:r>
      <w:r>
        <w:t>Goal</w:t>
      </w:r>
      <w:bookmarkEnd w:id="94"/>
    </w:p>
    <w:p w14:paraId="6125C5D5" w14:textId="77777777" w:rsidR="00EA5BCF" w:rsidRDefault="00F05E42" w:rsidP="008A0599">
      <w:pPr>
        <w:pStyle w:val="ParagraphText"/>
        <w:rPr>
          <w:rFonts w:eastAsia="Times New Roman"/>
        </w:rPr>
      </w:pPr>
      <w:r>
        <w:rPr>
          <w:rFonts w:eastAsia="Times New Roman"/>
        </w:rPr>
        <w:t xml:space="preserve">1. </w:t>
      </w:r>
      <w:r w:rsidR="008A0599" w:rsidRPr="008A0599">
        <w:rPr>
          <w:rFonts w:eastAsia="Times New Roman"/>
        </w:rPr>
        <w:t xml:space="preserve"> </w:t>
      </w:r>
      <w:r>
        <w:rPr>
          <w:rFonts w:eastAsia="Times New Roman"/>
        </w:rPr>
        <w:t>P</w:t>
      </w:r>
      <w:r w:rsidR="008A0599" w:rsidRPr="008A0599">
        <w:rPr>
          <w:rFonts w:eastAsia="Times New Roman"/>
        </w:rPr>
        <w:t>roper waterproofing methods for outdoor electronics projects will be researched and an optimal method will be selected</w:t>
      </w:r>
      <w:r>
        <w:rPr>
          <w:rFonts w:eastAsia="Times New Roman"/>
        </w:rPr>
        <w:t xml:space="preserve"> by March</w:t>
      </w:r>
      <w:r>
        <w:rPr>
          <w:rFonts w:eastAsia="Times New Roman"/>
        </w:rPr>
        <w:t xml:space="preserve"> </w:t>
      </w:r>
      <w:r w:rsidR="00EA5BCF">
        <w:rPr>
          <w:rFonts w:eastAsia="Times New Roman"/>
        </w:rPr>
        <w:t>10</w:t>
      </w:r>
      <w:r w:rsidR="00EA5BCF" w:rsidRPr="00EA5BCF">
        <w:rPr>
          <w:rFonts w:eastAsia="Times New Roman"/>
          <w:vertAlign w:val="superscript"/>
        </w:rPr>
        <w:t>th</w:t>
      </w:r>
      <w:r w:rsidR="00EA5BCF">
        <w:rPr>
          <w:rFonts w:eastAsia="Times New Roman"/>
        </w:rPr>
        <w:t xml:space="preserve">. </w:t>
      </w:r>
      <w:r w:rsidR="008A0599" w:rsidRPr="008A0599">
        <w:rPr>
          <w:rFonts w:eastAsia="Times New Roman"/>
        </w:rPr>
        <w:t xml:space="preserve"> </w:t>
      </w:r>
    </w:p>
    <w:p w14:paraId="5CEAED99" w14:textId="77777777" w:rsidR="00114C8F" w:rsidRDefault="00EA5BCF" w:rsidP="00EA5BCF">
      <w:pPr>
        <w:pStyle w:val="ParagraphText"/>
        <w:rPr>
          <w:rFonts w:eastAsia="Times New Roman"/>
        </w:rPr>
      </w:pPr>
      <w:r>
        <w:rPr>
          <w:rFonts w:eastAsia="Times New Roman"/>
        </w:rPr>
        <w:t>2.</w:t>
      </w:r>
      <w:r w:rsidR="008A0599" w:rsidRPr="008A0599">
        <w:rPr>
          <w:rFonts w:eastAsia="Times New Roman"/>
        </w:rPr>
        <w:t xml:space="preserve"> During assembly of the system, care will be taken to ensure that the connections </w:t>
      </w:r>
      <w:r>
        <w:rPr>
          <w:rFonts w:eastAsia="Times New Roman"/>
        </w:rPr>
        <w:t>may</w:t>
      </w:r>
      <w:r w:rsidR="008A0599" w:rsidRPr="008A0599">
        <w:rPr>
          <w:rFonts w:eastAsia="Times New Roman"/>
        </w:rPr>
        <w:t xml:space="preserve"> </w:t>
      </w:r>
      <w:r w:rsidR="008A0599" w:rsidRPr="008A0599">
        <w:rPr>
          <w:rFonts w:eastAsia="Times New Roman"/>
        </w:rPr>
        <w:t xml:space="preserve">be easily weatherproofed using selected method. </w:t>
      </w:r>
      <w:r w:rsidR="00E17554">
        <w:rPr>
          <w:rFonts w:eastAsia="Times New Roman"/>
        </w:rPr>
        <w:t>This will be c</w:t>
      </w:r>
      <w:r>
        <w:rPr>
          <w:rFonts w:eastAsia="Times New Roman"/>
        </w:rPr>
        <w:t>omplete by</w:t>
      </w:r>
      <w:r w:rsidR="00E17554">
        <w:rPr>
          <w:rFonts w:eastAsia="Times New Roman"/>
        </w:rPr>
        <w:t xml:space="preserve"> the end of the individual contributions phase on March 12</w:t>
      </w:r>
      <w:r w:rsidR="00E17554" w:rsidRPr="00E17554">
        <w:rPr>
          <w:rFonts w:eastAsia="Times New Roman"/>
          <w:vertAlign w:val="superscript"/>
        </w:rPr>
        <w:t>th</w:t>
      </w:r>
      <w:r w:rsidR="00E17554">
        <w:rPr>
          <w:rFonts w:eastAsia="Times New Roman"/>
        </w:rPr>
        <w:t xml:space="preserve">. </w:t>
      </w:r>
      <w:r>
        <w:rPr>
          <w:rFonts w:eastAsia="Times New Roman"/>
        </w:rPr>
        <w:t xml:space="preserve"> </w:t>
      </w:r>
    </w:p>
    <w:p w14:paraId="047D4C07" w14:textId="77777777" w:rsidR="00114C8F" w:rsidRDefault="00114C8F" w:rsidP="00EA5BCF">
      <w:pPr>
        <w:pStyle w:val="ParagraphText"/>
        <w:rPr>
          <w:rFonts w:eastAsia="Times New Roman"/>
        </w:rPr>
      </w:pPr>
      <w:r>
        <w:rPr>
          <w:rFonts w:eastAsia="Times New Roman"/>
        </w:rPr>
        <w:lastRenderedPageBreak/>
        <w:t>3.</w:t>
      </w:r>
      <w:r w:rsidR="008A0599" w:rsidRPr="008A0599">
        <w:rPr>
          <w:rFonts w:eastAsia="Times New Roman"/>
        </w:rPr>
        <w:t xml:space="preserve"> </w:t>
      </w:r>
      <w:r w:rsidR="00803DB8">
        <w:rPr>
          <w:rFonts w:eastAsia="Times New Roman"/>
        </w:rPr>
        <w:t>W</w:t>
      </w:r>
      <w:r w:rsidR="008A0599" w:rsidRPr="008A0599">
        <w:rPr>
          <w:rFonts w:eastAsia="Times New Roman"/>
        </w:rPr>
        <w:t>eatherproofing materials will be ordered for delivery by March 15</w:t>
      </w:r>
      <w:r w:rsidR="008A0599" w:rsidRPr="008A0599">
        <w:rPr>
          <w:rFonts w:eastAsia="Times New Roman"/>
          <w:vertAlign w:val="superscript"/>
        </w:rPr>
        <w:t>th</w:t>
      </w:r>
      <w:r w:rsidR="008A0599" w:rsidRPr="008A0599">
        <w:rPr>
          <w:rFonts w:eastAsia="Times New Roman"/>
        </w:rPr>
        <w:t xml:space="preserve">. </w:t>
      </w:r>
    </w:p>
    <w:p w14:paraId="55AFFF4B" w14:textId="1522D64F" w:rsidR="008A0599" w:rsidRPr="008A0599" w:rsidRDefault="00114C8F" w:rsidP="008A0599">
      <w:pPr>
        <w:pStyle w:val="ParagraphText"/>
        <w:rPr>
          <w:rFonts w:eastAsia="Times New Roman"/>
        </w:rPr>
      </w:pPr>
      <w:r>
        <w:rPr>
          <w:rFonts w:eastAsia="Times New Roman"/>
        </w:rPr>
        <w:t xml:space="preserve">4. </w:t>
      </w:r>
      <w:r w:rsidR="008A0599" w:rsidRPr="008A0599">
        <w:rPr>
          <w:rFonts w:eastAsia="Times New Roman"/>
        </w:rPr>
        <w:t>Weatherproof connections of electrical components will be constructed upon the completion of the system integration</w:t>
      </w:r>
      <w:r>
        <w:rPr>
          <w:rFonts w:eastAsia="Times New Roman"/>
        </w:rPr>
        <w:t xml:space="preserve"> on March</w:t>
      </w:r>
      <w:r w:rsidR="008A0599" w:rsidRPr="008A0599">
        <w:rPr>
          <w:rFonts w:eastAsia="Times New Roman"/>
        </w:rPr>
        <w:t xml:space="preserve"> </w:t>
      </w:r>
      <w:r w:rsidR="000F515B">
        <w:rPr>
          <w:rFonts w:eastAsia="Times New Roman"/>
        </w:rPr>
        <w:t>26</w:t>
      </w:r>
      <w:r w:rsidR="000F515B" w:rsidRPr="000F515B">
        <w:rPr>
          <w:rFonts w:eastAsia="Times New Roman"/>
          <w:vertAlign w:val="superscript"/>
        </w:rPr>
        <w:t>th</w:t>
      </w:r>
      <w:r w:rsidR="000F515B">
        <w:rPr>
          <w:rFonts w:eastAsia="Times New Roman"/>
        </w:rPr>
        <w:t xml:space="preserve">. </w:t>
      </w:r>
    </w:p>
    <w:p w14:paraId="5BE1D249" w14:textId="1D0047AD" w:rsidR="008A0599" w:rsidRPr="008A0599" w:rsidRDefault="000F515B" w:rsidP="00A8510A">
      <w:pPr>
        <w:pStyle w:val="Heading4"/>
      </w:pPr>
      <w:bookmarkStart w:id="95" w:name="_Toc67087402"/>
      <w:r>
        <w:t>Metric Measurand</w:t>
      </w:r>
      <w:bookmarkEnd w:id="95"/>
    </w:p>
    <w:p w14:paraId="10D1E388" w14:textId="77777777" w:rsidR="000F515B" w:rsidRDefault="008A0599" w:rsidP="008A0599">
      <w:pPr>
        <w:pStyle w:val="ParagraphText"/>
        <w:rPr>
          <w:rFonts w:eastAsia="Times New Roman"/>
        </w:rPr>
      </w:pPr>
      <w:r w:rsidRPr="008A0599">
        <w:rPr>
          <w:rFonts w:eastAsia="Times New Roman"/>
        </w:rPr>
        <w:t xml:space="preserve">Upon final construction of the integrated system, electrical assemblies will be contained in IP-67 rating weatherproof casings, and each connection between assemblies will likewise be insulated from water. </w:t>
      </w:r>
    </w:p>
    <w:p w14:paraId="6DD8E07C" w14:textId="571E3ABB" w:rsidR="000F515B" w:rsidRDefault="000F515B" w:rsidP="00A8510A">
      <w:pPr>
        <w:pStyle w:val="Heading4"/>
      </w:pPr>
      <w:bookmarkStart w:id="96" w:name="_Toc67087403"/>
      <w:r>
        <w:t>Achievement Threshold</w:t>
      </w:r>
      <w:bookmarkEnd w:id="96"/>
    </w:p>
    <w:p w14:paraId="0BD85A7F" w14:textId="77777777" w:rsidR="000F515B" w:rsidRDefault="008A0599" w:rsidP="008A0599">
      <w:pPr>
        <w:pStyle w:val="ParagraphText"/>
        <w:rPr>
          <w:rFonts w:eastAsia="Times New Roman"/>
        </w:rPr>
      </w:pPr>
      <w:r w:rsidRPr="008A0599">
        <w:rPr>
          <w:rFonts w:eastAsia="Times New Roman"/>
        </w:rPr>
        <w:t xml:space="preserve">The achievement threshold for the weatherproofing goal is that the connections between microcontroller to each connected assembly are insulated using chosen weatherproofing technique, and the microcontroller is contained within an IP-67 rated weatherproof case. </w:t>
      </w:r>
    </w:p>
    <w:p w14:paraId="58E62FE5" w14:textId="211247E5" w:rsidR="000F515B" w:rsidRDefault="000F515B" w:rsidP="00A8510A">
      <w:pPr>
        <w:pStyle w:val="Heading4"/>
      </w:pPr>
      <w:bookmarkStart w:id="97" w:name="_Toc67087404"/>
      <w:r>
        <w:t>Measur</w:t>
      </w:r>
      <w:r w:rsidR="008746B2">
        <w:t>ement</w:t>
      </w:r>
      <w:r>
        <w:t xml:space="preserve"> Method</w:t>
      </w:r>
      <w:bookmarkEnd w:id="97"/>
    </w:p>
    <w:p w14:paraId="014D25E5" w14:textId="477D96A4" w:rsidR="008A0599" w:rsidRPr="008A0599" w:rsidRDefault="008A0599" w:rsidP="008A0599">
      <w:pPr>
        <w:pStyle w:val="ParagraphText"/>
        <w:rPr>
          <w:rFonts w:eastAsia="Times New Roman"/>
        </w:rPr>
      </w:pPr>
      <w:r w:rsidRPr="008A0599">
        <w:rPr>
          <w:rFonts w:eastAsia="Times New Roman"/>
        </w:rPr>
        <w:t>Th</w:t>
      </w:r>
      <w:r w:rsidR="000F515B">
        <w:rPr>
          <w:rFonts w:eastAsia="Times New Roman"/>
        </w:rPr>
        <w:t>e weatherproofing</w:t>
      </w:r>
      <w:r w:rsidR="000F515B">
        <w:rPr>
          <w:rFonts w:eastAsia="Times New Roman"/>
        </w:rPr>
        <w:t xml:space="preserve"> </w:t>
      </w:r>
      <w:r w:rsidRPr="008A0599">
        <w:rPr>
          <w:rFonts w:eastAsia="Times New Roman"/>
        </w:rPr>
        <w:t xml:space="preserve">can be assessed following completion of system integration through inspection of proper </w:t>
      </w:r>
      <w:r w:rsidR="004249C4" w:rsidRPr="008A0599">
        <w:rPr>
          <w:rFonts w:eastAsia="Times New Roman"/>
        </w:rPr>
        <w:t>implementation</w:t>
      </w:r>
      <w:r w:rsidR="004249C4">
        <w:rPr>
          <w:rFonts w:eastAsia="Times New Roman"/>
        </w:rPr>
        <w:t xml:space="preserve"> of </w:t>
      </w:r>
      <w:r w:rsidRPr="008A0599">
        <w:rPr>
          <w:rFonts w:eastAsia="Times New Roman"/>
        </w:rPr>
        <w:t xml:space="preserve">connection insulation </w:t>
      </w:r>
      <w:r w:rsidR="004249C4">
        <w:rPr>
          <w:rFonts w:eastAsia="Times New Roman"/>
        </w:rPr>
        <w:t>and weatherproof</w:t>
      </w:r>
      <w:r w:rsidRPr="008A0599">
        <w:rPr>
          <w:rFonts w:eastAsia="Times New Roman"/>
        </w:rPr>
        <w:t xml:space="preserve"> </w:t>
      </w:r>
      <w:r w:rsidR="00B61DD0">
        <w:rPr>
          <w:rFonts w:eastAsia="Times New Roman"/>
        </w:rPr>
        <w:t xml:space="preserve">casing. </w:t>
      </w:r>
    </w:p>
    <w:p w14:paraId="1724D06F" w14:textId="77777777" w:rsidR="00F25A86" w:rsidRDefault="00F25A86" w:rsidP="00F25A86">
      <w:pPr>
        <w:pStyle w:val="ParagraphText"/>
      </w:pPr>
    </w:p>
    <w:p w14:paraId="582543F0" w14:textId="77777777" w:rsidR="00DE3AD6" w:rsidRDefault="00DE3AD6" w:rsidP="00DE3AD6">
      <w:pPr>
        <w:pStyle w:val="Heading2"/>
      </w:pPr>
      <w:bookmarkStart w:id="98" w:name="_Toc67087405"/>
      <w:r>
        <w:t>Constraints</w:t>
      </w:r>
      <w:bookmarkEnd w:id="98"/>
    </w:p>
    <w:p w14:paraId="713D528E" w14:textId="51B33016" w:rsidR="00DE3AD6" w:rsidRPr="002C1037" w:rsidRDefault="001F6095" w:rsidP="00DE3AD6">
      <w:pPr>
        <w:pStyle w:val="ParagraphText"/>
      </w:pPr>
      <w:r>
        <w:t>One constraint</w:t>
      </w:r>
      <w:r w:rsidR="00BA4D02">
        <w:t xml:space="preserve"> for this project</w:t>
      </w:r>
      <w:r w:rsidR="00823D05">
        <w:t xml:space="preserve"> </w:t>
      </w:r>
      <w:r w:rsidR="00A4067A">
        <w:t xml:space="preserve">regarding the gazebo design require that the gazebo onto which the system is installed may </w:t>
      </w:r>
      <w:r w:rsidR="00C07FC3">
        <w:t xml:space="preserve">have a structurally stable enough roof to </w:t>
      </w:r>
      <w:r w:rsidR="007F482F">
        <w:t xml:space="preserve">bear the weight of the </w:t>
      </w:r>
      <w:r w:rsidR="00B84417">
        <w:t xml:space="preserve">entire system including the </w:t>
      </w:r>
      <w:r w:rsidR="007F482F">
        <w:t xml:space="preserve">solar cell, as well as the battery, </w:t>
      </w:r>
      <w:r w:rsidR="00B84417">
        <w:t>microcontroller box</w:t>
      </w:r>
      <w:r w:rsidR="00A505F2">
        <w:t>, and the LED strip.</w:t>
      </w:r>
      <w:r w:rsidR="00C56CCC">
        <w:t xml:space="preserve"> The weight of weatherproofing materials may be considered</w:t>
      </w:r>
      <w:r w:rsidR="00C76A72">
        <w:t xml:space="preserve"> as a selection factor as a method of mitigating this </w:t>
      </w:r>
      <w:r w:rsidR="00482932">
        <w:t>concern.</w:t>
      </w:r>
      <w:r w:rsidR="00A505F2">
        <w:t xml:space="preserve"> </w:t>
      </w:r>
      <w:r>
        <w:t>Another</w:t>
      </w:r>
      <w:r w:rsidR="00A64DE0">
        <w:t xml:space="preserve"> constraint of this project</w:t>
      </w:r>
      <w:r w:rsidR="00482932">
        <w:t xml:space="preserve"> is </w:t>
      </w:r>
      <w:r w:rsidR="00CE15D0">
        <w:t xml:space="preserve">the </w:t>
      </w:r>
      <w:r w:rsidR="00A76D67">
        <w:t xml:space="preserve">consideration of </w:t>
      </w:r>
      <w:r w:rsidR="00E70494">
        <w:t xml:space="preserve">testing the audio sensitivity of the music mode while in the capstone lab. Play music at full volume to emulate the </w:t>
      </w:r>
      <w:r w:rsidR="00416653">
        <w:t xml:space="preserve">expected noise levels for realistic use cases could be disturbing to other </w:t>
      </w:r>
      <w:r w:rsidR="00416653">
        <w:lastRenderedPageBreak/>
        <w:t>groups in the lab</w:t>
      </w:r>
      <w:r w:rsidR="00E93076">
        <w:t xml:space="preserve"> if others are working </w:t>
      </w:r>
      <w:r w:rsidR="00D437AE">
        <w:t xml:space="preserve">nearby during the same hours as we are testing. Asking other groups </w:t>
      </w:r>
      <w:r w:rsidR="003C49D4">
        <w:t xml:space="preserve">for permission or waiting until they leave may be </w:t>
      </w:r>
      <w:r w:rsidR="00903A6F">
        <w:t>a considerate option during the testing of the music mode</w:t>
      </w:r>
      <w:r w:rsidR="004D2054">
        <w:t xml:space="preserve"> function. </w:t>
      </w:r>
    </w:p>
    <w:p w14:paraId="589504C0" w14:textId="77777777" w:rsidR="00F25A86" w:rsidRDefault="00F25A86" w:rsidP="00F25A86">
      <w:pPr>
        <w:pStyle w:val="ParagraphText"/>
      </w:pPr>
    </w:p>
    <w:p w14:paraId="67E41AA1" w14:textId="62CF5B5F" w:rsidR="00E4793A" w:rsidRDefault="00E4793A" w:rsidP="001B6570">
      <w:pPr>
        <w:pStyle w:val="ChapterHeading1"/>
      </w:pPr>
      <w:bookmarkStart w:id="99" w:name="_Toc67087406"/>
      <w:r>
        <w:lastRenderedPageBreak/>
        <w:t>Risk Management</w:t>
      </w:r>
      <w:bookmarkEnd w:id="99"/>
    </w:p>
    <w:p w14:paraId="52BBCB15" w14:textId="2FBA3D49" w:rsidR="00102E57" w:rsidRDefault="00325569" w:rsidP="005F7444">
      <w:pPr>
        <w:pStyle w:val="Heading2"/>
      </w:pPr>
      <w:bookmarkStart w:id="100" w:name="_Ref506554286"/>
      <w:bookmarkStart w:id="101" w:name="_Toc67087407"/>
      <w:r>
        <w:t>Project Planning Phase Assumptions</w:t>
      </w:r>
      <w:bookmarkEnd w:id="101"/>
    </w:p>
    <w:p w14:paraId="4ECC48E1" w14:textId="4C8FAB8A" w:rsidR="00FD5664" w:rsidRPr="00FD5664" w:rsidRDefault="00FD5664" w:rsidP="00FD5664">
      <w:pPr>
        <w:pStyle w:val="Byline1"/>
      </w:pPr>
      <w:r>
        <w:t>By Sterling LaBarbera</w:t>
      </w:r>
    </w:p>
    <w:p w14:paraId="55D5025E" w14:textId="0467962F" w:rsidR="009902D4" w:rsidRPr="00325569" w:rsidRDefault="00102F4C" w:rsidP="005E5185">
      <w:pPr>
        <w:pStyle w:val="ParagraphText"/>
      </w:pPr>
      <w:r>
        <w:t xml:space="preserve">There are a few assumptions we made </w:t>
      </w:r>
      <w:r w:rsidR="00DE065C">
        <w:t>about usage of our product. Since it is designed for outdoor use, we assumed there will be users who leave it attached to a structure indefinitely</w:t>
      </w:r>
      <w:r w:rsidR="00F90A77">
        <w:t xml:space="preserve">, therefore the product must be weatherproof. </w:t>
      </w:r>
      <w:r w:rsidR="00073758">
        <w:t xml:space="preserve">We also assumed that </w:t>
      </w:r>
      <w:r w:rsidR="006A107E">
        <w:t>the structures this will be installed on are not powered or near any power outlets</w:t>
      </w:r>
      <w:r w:rsidR="009A453C">
        <w:t>.</w:t>
      </w:r>
    </w:p>
    <w:p w14:paraId="3A078E36" w14:textId="4A3736CC" w:rsidR="005E5185" w:rsidRDefault="005E5185" w:rsidP="005F7444">
      <w:pPr>
        <w:pStyle w:val="Heading2"/>
      </w:pPr>
      <w:bookmarkStart w:id="102" w:name="_Toc67087408"/>
      <w:r>
        <w:t>Health and Safety Considerations</w:t>
      </w:r>
      <w:bookmarkEnd w:id="102"/>
    </w:p>
    <w:p w14:paraId="36D9192D" w14:textId="011F48A7" w:rsidR="00FD5664" w:rsidRPr="00FD5664" w:rsidRDefault="00FD5664" w:rsidP="00FD5664">
      <w:pPr>
        <w:pStyle w:val="Byline1"/>
      </w:pPr>
      <w:r>
        <w:t>By Sterling LaBarbera</w:t>
      </w:r>
    </w:p>
    <w:p w14:paraId="567352E5" w14:textId="72A4E1E4" w:rsidR="006A6BFD" w:rsidRPr="006A6BFD" w:rsidRDefault="00090E3C" w:rsidP="006A6BFD">
      <w:pPr>
        <w:pStyle w:val="ParagraphText"/>
      </w:pPr>
      <w:r>
        <w:t xml:space="preserve">We considered the users and location </w:t>
      </w:r>
      <w:r w:rsidR="00700BD6">
        <w:t xml:space="preserve">to be the main </w:t>
      </w:r>
      <w:r w:rsidR="00574A83">
        <w:t>Safety concerns</w:t>
      </w:r>
      <w:r w:rsidR="00643853">
        <w:t xml:space="preserve">. This product will be weatherproofed to prevent </w:t>
      </w:r>
      <w:r w:rsidR="004D19E2">
        <w:t xml:space="preserve">water related </w:t>
      </w:r>
      <w:r w:rsidR="00201B62">
        <w:t xml:space="preserve">short circuits or other failures which could cause electrical fires. </w:t>
      </w:r>
      <w:r w:rsidR="001327D2">
        <w:t xml:space="preserve">The weatherproofing will </w:t>
      </w:r>
      <w:r w:rsidR="00616C09">
        <w:t xml:space="preserve">also serve to keep </w:t>
      </w:r>
      <w:r w:rsidR="001C5716">
        <w:t xml:space="preserve">users from accidentally touching or spilling </w:t>
      </w:r>
      <w:r w:rsidR="00E94288">
        <w:t xml:space="preserve">something into the </w:t>
      </w:r>
      <w:r w:rsidR="008F79B1">
        <w:t>electronics.</w:t>
      </w:r>
      <w:r w:rsidR="00BA18B7">
        <w:t xml:space="preserve"> This includes children who may be around the product</w:t>
      </w:r>
      <w:r w:rsidR="00563702">
        <w:t>.</w:t>
      </w:r>
    </w:p>
    <w:p w14:paraId="34DE8D5F" w14:textId="14F94638" w:rsidR="005F7444" w:rsidRDefault="005F7444" w:rsidP="005F7444">
      <w:pPr>
        <w:pStyle w:val="Heading2"/>
      </w:pPr>
      <w:bookmarkStart w:id="103" w:name="_Toc67087409"/>
      <w:r>
        <w:t>Health and Safety Information</w:t>
      </w:r>
      <w:bookmarkEnd w:id="100"/>
      <w:bookmarkEnd w:id="103"/>
    </w:p>
    <w:p w14:paraId="58E24B27" w14:textId="77777777" w:rsidR="005F7444" w:rsidRPr="001B6E41" w:rsidRDefault="005F7444" w:rsidP="005F7444">
      <w:pPr>
        <w:pStyle w:val="ParagraphText"/>
        <w:rPr>
          <w:rStyle w:val="ContentNote"/>
        </w:rPr>
      </w:pPr>
      <w:r w:rsidRPr="001B6E41">
        <w:rPr>
          <w:rStyle w:val="ContentNote"/>
        </w:rPr>
        <w:t xml:space="preserve">This section is written at the end of the term, after the project is completed. </w:t>
      </w:r>
      <w:r>
        <w:rPr>
          <w:rStyle w:val="ContentNote"/>
        </w:rPr>
        <w:t>Describe any pertinent Safety Information for the completed, demonstrated project (not the proposed project).</w:t>
      </w:r>
    </w:p>
    <w:p w14:paraId="7C6A089B" w14:textId="77777777" w:rsidR="005F7444" w:rsidRPr="00DE2D2E" w:rsidRDefault="005F7444" w:rsidP="005F7444">
      <w:pPr>
        <w:pStyle w:val="ParagraphText"/>
      </w:pPr>
      <w:r>
        <w:t xml:space="preserve">Provide herein all relevant precautionary statements (danger, warning, caution, notice, and safety instructions) </w:t>
      </w:r>
      <w:r>
        <w:fldChar w:fldCharType="begin"/>
      </w:r>
      <w:r>
        <w:instrText xml:space="preserve"> ADDIN EN.CITE &lt;EndNote&gt;&lt;Cite&gt;&lt;Author&gt;MySafetySign.com&lt;/Author&gt;&lt;RecNum&gt;110&lt;/RecNum&gt;&lt;DisplayText&gt;[2]&lt;/DisplayText&gt;&lt;record&gt;&lt;rec-number&gt;110&lt;/rec-number&gt;&lt;foreign-keys&gt;&lt;key app="EN" db-id="d92zwr5vatd9r3ed0s95erx9stwr0twf9r5e" timestamp="1379529533"&gt;110&lt;/key&gt;&lt;/foreign-keys&gt;&lt;ref-type name="Web Page"&gt;12&lt;/ref-type&gt;&lt;contributors&gt;&lt;authors&gt;&lt;author&gt;MySafetySign.com&lt;/author&gt;&lt;/authors&gt;&lt;/contributors&gt;&lt;titles&gt;&lt;title&gt;Definitions for Danger, Warning, Caution Signs that follow ANSI Z535 Standards and OSHA 1910.145 Rules&lt;/title&gt;&lt;/titles&gt;&lt;number&gt;Jan. 10, 2014&lt;/number&gt;&lt;keywords&gt;&lt;keyword&gt;ansi z535&lt;/keyword&gt;&lt;/keywords&gt;&lt;dates&gt;&lt;/dates&gt;&lt;work-type&gt;Online&lt;/work-type&gt;&lt;urls&gt;&lt;related-urls&gt;&lt;url&gt;http://www.mysafetysign.com/danger-caution-warning-safety-sign-headers&lt;/url&gt;&lt;/related-urls&gt;&lt;/urls&gt;&lt;access-date&gt;February 18, 2015&lt;/access-date&gt;&lt;/record&gt;&lt;/Cite&gt;&lt;/EndNote&gt;</w:instrText>
      </w:r>
      <w:r>
        <w:fldChar w:fldCharType="separate"/>
      </w:r>
      <w:r>
        <w:rPr>
          <w:noProof/>
        </w:rPr>
        <w:t>[</w:t>
      </w:r>
      <w:hyperlink w:anchor="_ENREF_2" w:tooltip="MySafetySign.com,  #110" w:history="1">
        <w:r>
          <w:rPr>
            <w:noProof/>
          </w:rPr>
          <w:t>2</w:t>
        </w:r>
      </w:hyperlink>
      <w:r>
        <w:rPr>
          <w:noProof/>
        </w:rPr>
        <w:t>]</w:t>
      </w:r>
      <w:r>
        <w:fldChar w:fldCharType="end"/>
      </w:r>
      <w:r>
        <w:t xml:space="preserve">, </w:t>
      </w:r>
      <w:r>
        <w:fldChar w:fldCharType="begin"/>
      </w:r>
      <w:r>
        <w:instrText xml:space="preserve"> ADDIN EN.CITE &lt;EndNote&gt;&lt;Cite&gt;&lt;Author&gt;Stranco&lt;/Author&gt;&lt;RecNum&gt;135&lt;/RecNum&gt;&lt;DisplayText&gt;[3]&lt;/DisplayText&gt;&lt;record&gt;&lt;rec-number&gt;135&lt;/rec-number&gt;&lt;foreign-keys&gt;&lt;key app="EN" db-id="d92zwr5vatd9r3ed0s95erx9stwr0twf9r5e" timestamp="1389379832"&gt;135&lt;/key&gt;&lt;/foreign-keys&gt;&lt;ref-type name="Web Page"&gt;12&lt;/ref-type&gt;&lt;contributors&gt;&lt;authors&gt;&lt;author&gt;Stranco,, Inc.&lt;/author&gt;&lt;/authors&gt;&lt;/contributors&gt;&lt;titles&gt;&lt;title&gt;Safety Labels: Information on ANSI Z535.4-2007&lt;/title&gt;&lt;/titles&gt;&lt;number&gt;Jan. 10, 2014&lt;/number&gt;&lt;keywords&gt;&lt;keyword&gt;ansi z535&lt;/keyword&gt;&lt;/keywords&gt;&lt;dates&gt;&lt;/dates&gt;&lt;work-type&gt;Online&lt;/work-type&gt;&lt;urls&gt;&lt;related-urls&gt;&lt;url&gt;http://www.strancoinc.com/pdf/warning/ANSI.pdf&lt;/url&gt;&lt;/related-urls&gt;&lt;/urls&gt;&lt;access-date&gt;February 18, 2015&lt;/access-date&gt;&lt;/record&gt;&lt;/Cite&gt;&lt;/EndNote&gt;</w:instrText>
      </w:r>
      <w:r>
        <w:fldChar w:fldCharType="separate"/>
      </w:r>
      <w:r>
        <w:rPr>
          <w:noProof/>
        </w:rPr>
        <w:t>[</w:t>
      </w:r>
      <w:hyperlink w:anchor="_ENREF_3" w:tooltip="Stranco,  #135" w:history="1">
        <w:r>
          <w:rPr>
            <w:noProof/>
          </w:rPr>
          <w:t>3</w:t>
        </w:r>
      </w:hyperlink>
      <w:r>
        <w:rPr>
          <w:noProof/>
        </w:rPr>
        <w:t>]</w:t>
      </w:r>
      <w:r>
        <w:fldChar w:fldCharType="end"/>
      </w:r>
      <w:r>
        <w:t xml:space="preserve">, </w:t>
      </w:r>
      <w:r>
        <w:fldChar w:fldCharType="begin"/>
      </w:r>
      <w:r>
        <w:instrText xml:space="preserve"> ADDIN EN.CITE &lt;EndNote&gt;&lt;Cite&gt;&lt;Author&gt;Hall&lt;/Author&gt;&lt;RecNum&gt;111&lt;/RecNum&gt;&lt;DisplayText&gt;[4]&lt;/DisplayText&gt;&lt;record&gt;&lt;rec-number&gt;111&lt;/rec-number&gt;&lt;foreign-keys&gt;&lt;key app="EN" db-id="d92zwr5vatd9r3ed0s95erx9stwr0twf9r5e" timestamp="1379530209"&gt;111&lt;/key&gt;&lt;/foreign-keys&gt;&lt;ref-type name="Web Page"&gt;12&lt;/ref-type&gt;&lt;contributors&gt;&lt;authors&gt;&lt;author&gt;Steven M. Hall&lt;/author&gt;&lt;author&gt;J. Paul Frantz&lt;/author&gt;&lt;author&gt;Stephen L. Young&lt;/author&gt;&lt;author&gt;Timothy P. Rhodes&lt;/author&gt;&lt;author&gt;Judith J. Isaacson&lt;/author&gt;&lt;author&gt;Charles G. Burhans&lt;/author&gt;&lt;/authors&gt;&lt;/contributors&gt;&lt;titles&gt;&lt;title&gt;Update on ANSI Z535.6: A New Standard for Safety Information in Product Manuals, Instructions, and Other Collateral Materials&lt;/title&gt;&lt;/titles&gt;&lt;keywords&gt;&lt;keyword&gt;ansi z535&lt;/keyword&gt;&lt;/keywords&gt;&lt;dates&gt;&lt;/dates&gt;&lt;work-type&gt;Online&lt;/work-type&gt;&lt;urls&gt;&lt;related-urls&gt;&lt;url&gt;http://www.ussafetysign.com/ansi.html&lt;/url&gt;&lt;/related-urls&gt;&lt;/urls&gt;&lt;access-date&gt;February 18, 2015&lt;/access-date&gt;&lt;/record&gt;&lt;/Cite&gt;&lt;/EndNote&gt;</w:instrText>
      </w:r>
      <w:r>
        <w:fldChar w:fldCharType="separate"/>
      </w:r>
      <w:r>
        <w:rPr>
          <w:noProof/>
        </w:rPr>
        <w:t>[</w:t>
      </w:r>
      <w:hyperlink w:anchor="_ENREF_4" w:tooltip="Hall,  #111" w:history="1">
        <w:r>
          <w:rPr>
            <w:noProof/>
          </w:rPr>
          <w:t>4</w:t>
        </w:r>
      </w:hyperlink>
      <w:r>
        <w:rPr>
          <w:noProof/>
        </w:rPr>
        <w:t>]</w:t>
      </w:r>
      <w:r>
        <w:fldChar w:fldCharType="end"/>
      </w:r>
      <w:r>
        <w:t xml:space="preserve"> that alert the user to known hazards when working with or working around the project. Notices must conform to ANSI Z535.1 </w:t>
      </w:r>
      <w:r>
        <w:rPr>
          <w:i/>
        </w:rPr>
        <w:t>American National Standard for Safety Colors</w:t>
      </w:r>
      <w:r>
        <w:t xml:space="preserve">, as shown in </w:t>
      </w:r>
      <w:r>
        <w:fldChar w:fldCharType="begin"/>
      </w:r>
      <w:r>
        <w:instrText xml:space="preserve"> REF _Ref506554298 \h </w:instrText>
      </w:r>
      <w:r>
        <w:fldChar w:fldCharType="separate"/>
      </w:r>
      <w:r w:rsidR="000252AA">
        <w:t xml:space="preserve">Figure </w:t>
      </w:r>
      <w:r w:rsidR="000252AA">
        <w:rPr>
          <w:noProof/>
        </w:rPr>
        <w:t>4</w:t>
      </w:r>
      <w:r w:rsidR="000252AA">
        <w:t>.</w:t>
      </w:r>
      <w:r w:rsidR="000252AA">
        <w:rPr>
          <w:noProof/>
        </w:rPr>
        <w:t>4</w:t>
      </w:r>
      <w:r>
        <w:fldChar w:fldCharType="end"/>
      </w:r>
      <w:r>
        <w:t>:</w:t>
      </w:r>
    </w:p>
    <w:p w14:paraId="0AD922AA" w14:textId="77777777" w:rsidR="005F7444" w:rsidRDefault="005F7444" w:rsidP="005F7444">
      <w:pPr>
        <w:pStyle w:val="Figure"/>
      </w:pPr>
      <w:r>
        <w:lastRenderedPageBreak/>
        <w:drawing>
          <wp:inline distT="0" distB="0" distL="0" distR="0" wp14:anchorId="2E366E7C" wp14:editId="29BCC829">
            <wp:extent cx="3833955" cy="1920240"/>
            <wp:effectExtent l="0" t="0" r="0" b="0"/>
            <wp:docPr id="5" name="Picture 5" descr="\\cetus.ece.missouri.edu\Users\fischerjd\Desktop\Current Semester\common\images\ANSI-Z535-Signal-Words-SP-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833955" cy="1920240"/>
                    </a:xfrm>
                    <a:prstGeom prst="rect">
                      <a:avLst/>
                    </a:prstGeom>
                  </pic:spPr>
                </pic:pic>
              </a:graphicData>
            </a:graphic>
          </wp:inline>
        </w:drawing>
      </w:r>
    </w:p>
    <w:p w14:paraId="47138D14" w14:textId="04E1DB8A" w:rsidR="005F7444" w:rsidRDefault="005F7444" w:rsidP="005F7444">
      <w:pPr>
        <w:pStyle w:val="Caption"/>
        <w:jc w:val="center"/>
      </w:pPr>
      <w:bookmarkStart w:id="104" w:name="_Ref506554298"/>
      <w:bookmarkStart w:id="105" w:name="_Toc67090684"/>
      <w:r>
        <w:t xml:space="preserve">Figure </w:t>
      </w:r>
      <w:r>
        <w:rPr>
          <w:noProof/>
        </w:rPr>
        <w:fldChar w:fldCharType="begin"/>
      </w:r>
      <w:r>
        <w:rPr>
          <w:noProof/>
        </w:rPr>
        <w:instrText xml:space="preserve"> STYLEREF  "Chapter Heading 1" \r \t </w:instrText>
      </w:r>
      <w:r>
        <w:rPr>
          <w:noProof/>
        </w:rPr>
        <w:fldChar w:fldCharType="separate"/>
      </w:r>
      <w:r w:rsidR="00D678BB">
        <w:rPr>
          <w:noProof/>
        </w:rPr>
        <w:t>4</w:t>
      </w:r>
      <w:r>
        <w:rPr>
          <w:noProof/>
        </w:rPr>
        <w:fldChar w:fldCharType="end"/>
      </w:r>
      <w:r>
        <w:t>.</w:t>
      </w:r>
      <w:r>
        <w:rPr>
          <w:noProof/>
        </w:rPr>
        <w:fldChar w:fldCharType="begin"/>
      </w:r>
      <w:r>
        <w:rPr>
          <w:noProof/>
        </w:rPr>
        <w:instrText xml:space="preserve"> SEQ Figure \* ARABIC </w:instrText>
      </w:r>
      <w:r>
        <w:rPr>
          <w:noProof/>
        </w:rPr>
        <w:fldChar w:fldCharType="separate"/>
      </w:r>
      <w:r w:rsidR="00D678BB">
        <w:rPr>
          <w:noProof/>
        </w:rPr>
        <w:t>5</w:t>
      </w:r>
      <w:r>
        <w:rPr>
          <w:noProof/>
        </w:rPr>
        <w:fldChar w:fldCharType="end"/>
      </w:r>
      <w:bookmarkEnd w:id="104"/>
      <w:r>
        <w:t xml:space="preserve"> – Examples of safety icons from ANSI Z535.1.</w:t>
      </w:r>
      <w:bookmarkEnd w:id="105"/>
    </w:p>
    <w:p w14:paraId="54181061" w14:textId="77777777" w:rsidR="005F7444" w:rsidRDefault="005F7444" w:rsidP="005F7444">
      <w:pPr>
        <w:pStyle w:val="ParagraphText"/>
      </w:pPr>
      <w:r>
        <w:t>If the project contains components that should not be thrown into the trash, inform the user as such and display the “Do Not Trash” icon with that message (</w:t>
      </w:r>
      <w:r>
        <w:fldChar w:fldCharType="begin"/>
      </w:r>
      <w:r>
        <w:instrText xml:space="preserve"> REF _Ref506554333 \h </w:instrText>
      </w:r>
      <w:r>
        <w:fldChar w:fldCharType="separate"/>
      </w:r>
      <w:r w:rsidR="000252AA">
        <w:t xml:space="preserve">Figure </w:t>
      </w:r>
      <w:r w:rsidR="000252AA">
        <w:rPr>
          <w:noProof/>
        </w:rPr>
        <w:t>4</w:t>
      </w:r>
      <w:r w:rsidR="000252AA">
        <w:t>.</w:t>
      </w:r>
      <w:r w:rsidR="000252AA">
        <w:rPr>
          <w:noProof/>
        </w:rPr>
        <w:t>5</w:t>
      </w:r>
      <w:r>
        <w:fldChar w:fldCharType="end"/>
      </w:r>
      <w:r>
        <w:t xml:space="preserve">) </w:t>
      </w:r>
      <w:r>
        <w:fldChar w:fldCharType="begin"/>
      </w:r>
      <w:r>
        <w:instrText xml:space="preserve"> ADDIN EN.CITE &lt;EndNote&gt;&lt;Cite&gt;&lt;Author&gt;Ibrahim&lt;/Author&gt;&lt;Year&gt;2009, May 20&lt;/Year&gt;&lt;RecNum&gt;136&lt;/RecNum&gt;&lt;DisplayText&gt;[5]&lt;/DisplayText&gt;&lt;record&gt;&lt;rec-number&gt;136&lt;/rec-number&gt;&lt;foreign-keys&gt;&lt;key app="EN" db-id="d92zwr5vatd9r3ed0s95erx9stwr0twf9r5e" timestamp="1389381465"&gt;136&lt;/key&gt;&lt;/foreign-keys&gt;&lt;ref-type name="Web Page"&gt;12&lt;/ref-type&gt;&lt;contributors&gt;&lt;authors&gt;&lt;author&gt;Ibrahim, Mohamed&lt;/author&gt;&lt;/authors&gt;&lt;/contributors&gt;&lt;titles&gt;&lt;title&gt;&amp;apos;Do Not Trash&amp;apos; clip art&lt;/title&gt;&lt;/titles&gt;&lt;keywords&gt;&lt;keyword&gt;clipart&lt;/keyword&gt;&lt;keyword&gt;trash&lt;/keyword&gt;&lt;/keywords&gt;&lt;dates&gt;&lt;year&gt;2009, May 20&lt;/year&gt;&lt;/dates&gt;&lt;work-type&gt;Online&lt;/work-type&gt;&lt;urls&gt;&lt;related-urls&gt;&lt;url&gt;http://www.clker.com/clipart-28635.html&lt;/url&gt;&lt;/related-urls&gt;&lt;/urls&gt;&lt;access-date&gt;Jan. 10, 2014&lt;/access-date&gt;&lt;/record&gt;&lt;/Cite&gt;&lt;/EndNote&gt;</w:instrText>
      </w:r>
      <w:r>
        <w:fldChar w:fldCharType="separate"/>
      </w:r>
      <w:r>
        <w:rPr>
          <w:noProof/>
        </w:rPr>
        <w:t>[</w:t>
      </w:r>
      <w:hyperlink w:anchor="_ENREF_5" w:tooltip="Ibrahim, 2009, May 20 #136" w:history="1">
        <w:r>
          <w:rPr>
            <w:noProof/>
          </w:rPr>
          <w:t>5</w:t>
        </w:r>
      </w:hyperlink>
      <w:r>
        <w:rPr>
          <w:noProof/>
        </w:rPr>
        <w:t>]</w:t>
      </w:r>
      <w:r>
        <w:fldChar w:fldCharType="end"/>
      </w:r>
      <w:r>
        <w:t>.</w:t>
      </w:r>
    </w:p>
    <w:p w14:paraId="3A394A75" w14:textId="77777777" w:rsidR="005F7444" w:rsidRDefault="005F7444" w:rsidP="005F7444">
      <w:pPr>
        <w:pStyle w:val="Figure"/>
      </w:pPr>
      <w:r>
        <w:drawing>
          <wp:inline distT="0" distB="0" distL="0" distR="0" wp14:anchorId="29C08B90" wp14:editId="02601E46">
            <wp:extent cx="580856" cy="822960"/>
            <wp:effectExtent l="0" t="0" r="0" b="0"/>
            <wp:docPr id="2" name="Picture 2" descr="Do Not Trash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80856" cy="822960"/>
                    </a:xfrm>
                    <a:prstGeom prst="rect">
                      <a:avLst/>
                    </a:prstGeom>
                  </pic:spPr>
                </pic:pic>
              </a:graphicData>
            </a:graphic>
          </wp:inline>
        </w:drawing>
      </w:r>
    </w:p>
    <w:p w14:paraId="42EA2F97" w14:textId="3C6B9D79" w:rsidR="005F7444" w:rsidRPr="00181C8C" w:rsidRDefault="005F7444" w:rsidP="005F7444">
      <w:pPr>
        <w:pStyle w:val="Caption"/>
        <w:jc w:val="center"/>
      </w:pPr>
      <w:bookmarkStart w:id="106" w:name="_Ref506554333"/>
      <w:bookmarkStart w:id="107" w:name="_Toc67090685"/>
      <w:r>
        <w:t xml:space="preserve">Figure </w:t>
      </w:r>
      <w:r>
        <w:rPr>
          <w:noProof/>
        </w:rPr>
        <w:fldChar w:fldCharType="begin"/>
      </w:r>
      <w:r>
        <w:rPr>
          <w:noProof/>
        </w:rPr>
        <w:instrText xml:space="preserve"> STYLEREF  "Chapter Heading 1" \r \t </w:instrText>
      </w:r>
      <w:r>
        <w:rPr>
          <w:noProof/>
        </w:rPr>
        <w:fldChar w:fldCharType="separate"/>
      </w:r>
      <w:r w:rsidR="00D678BB">
        <w:rPr>
          <w:noProof/>
        </w:rPr>
        <w:t>4</w:t>
      </w:r>
      <w:r>
        <w:rPr>
          <w:noProof/>
        </w:rPr>
        <w:fldChar w:fldCharType="end"/>
      </w:r>
      <w:r>
        <w:t>.</w:t>
      </w:r>
      <w:r>
        <w:rPr>
          <w:noProof/>
        </w:rPr>
        <w:fldChar w:fldCharType="begin"/>
      </w:r>
      <w:r>
        <w:rPr>
          <w:noProof/>
        </w:rPr>
        <w:instrText xml:space="preserve"> SEQ Figure \* ARABIC </w:instrText>
      </w:r>
      <w:r>
        <w:rPr>
          <w:noProof/>
        </w:rPr>
        <w:fldChar w:fldCharType="separate"/>
      </w:r>
      <w:r w:rsidR="00D678BB">
        <w:rPr>
          <w:noProof/>
        </w:rPr>
        <w:t>6</w:t>
      </w:r>
      <w:r>
        <w:rPr>
          <w:noProof/>
        </w:rPr>
        <w:fldChar w:fldCharType="end"/>
      </w:r>
      <w:bookmarkEnd w:id="106"/>
      <w:r>
        <w:t xml:space="preserve"> – Example “Do Not Trash” icon.</w:t>
      </w:r>
      <w:bookmarkEnd w:id="107"/>
    </w:p>
    <w:p w14:paraId="2D307977" w14:textId="77777777" w:rsidR="00E705BA" w:rsidRDefault="00036200" w:rsidP="00E705BA">
      <w:pPr>
        <w:pStyle w:val="Heading2"/>
      </w:pPr>
      <w:bookmarkStart w:id="108" w:name="_Toc67087410"/>
      <w:r>
        <w:t xml:space="preserve">Proposed Implementation </w:t>
      </w:r>
      <w:r w:rsidR="00E705BA">
        <w:t>Contingency Plan</w:t>
      </w:r>
      <w:bookmarkEnd w:id="108"/>
    </w:p>
    <w:p w14:paraId="3AAD9F1B" w14:textId="5E27385A" w:rsidR="5E601FA7" w:rsidRDefault="5E601FA7" w:rsidP="6F547CC4">
      <w:pPr>
        <w:pStyle w:val="Heading3"/>
        <w:rPr>
          <w:rFonts w:ascii="Times New Roman" w:hAnsi="Times New Roman"/>
          <w:szCs w:val="28"/>
        </w:rPr>
      </w:pPr>
      <w:bookmarkStart w:id="109" w:name="_Toc67087411"/>
      <w:r w:rsidRPr="6F547CC4">
        <w:t>Risk Management for Power Supply 1A1</w:t>
      </w:r>
      <w:bookmarkEnd w:id="109"/>
    </w:p>
    <w:p w14:paraId="1CA3901C" w14:textId="3222AF25" w:rsidR="5E601FA7" w:rsidRDefault="5E601FA7" w:rsidP="00A20690">
      <w:pPr>
        <w:pStyle w:val="Byline1"/>
      </w:pPr>
      <w:r w:rsidRPr="6F547CC4">
        <w:t>By: Sterling LaBarbera</w:t>
      </w:r>
    </w:p>
    <w:p w14:paraId="54F8F1F1" w14:textId="39D1BA91" w:rsidR="5E601FA7" w:rsidRDefault="5E601FA7" w:rsidP="6F547CC4">
      <w:pPr>
        <w:pStyle w:val="ParagraphText"/>
        <w:rPr>
          <w:szCs w:val="24"/>
        </w:rPr>
      </w:pPr>
      <w:r w:rsidRPr="6F547CC4">
        <w:t>This is a contingency plan for power supply 1A1 in figure 1 that provides regulated power for both the controller 2U5 and the lighting strip 2U1. The maximum power point tracker (MPPT) 1U1 converts energy from the solar panel 1BT1 and battery 1BT2 into voltage-regulated 12</w:t>
      </w:r>
      <w:r w:rsidR="00A52CAD">
        <w:t> </w:t>
      </w:r>
      <w:r w:rsidRPr="6F547CC4">
        <w:t>VDC output power. However, a separate power supply will be required to produce a voltage-regulated 7.1</w:t>
      </w:r>
      <w:r w:rsidR="00A52CAD">
        <w:t> </w:t>
      </w:r>
      <w:r w:rsidRPr="6F547CC4">
        <w:t>VDC 7.1</w:t>
      </w:r>
      <w:r w:rsidR="00A52CAD">
        <w:t> </w:t>
      </w:r>
      <w:r w:rsidRPr="6F547CC4">
        <w:t>W power source for controller assembly 2U5, and a 5</w:t>
      </w:r>
      <w:r w:rsidR="00A52CAD">
        <w:t> </w:t>
      </w:r>
      <w:r w:rsidRPr="6F547CC4">
        <w:t>VDC 100</w:t>
      </w:r>
      <w:r w:rsidR="00A52CAD">
        <w:t> </w:t>
      </w:r>
      <w:r w:rsidRPr="6F547CC4">
        <w:t>W power source for lighting strip assembly 2U1. We determined this to be a primary risk element since it is required for powering all of Unit 2 and is a dual output power supply.</w:t>
      </w:r>
    </w:p>
    <w:p w14:paraId="32D71071" w14:textId="136F9454" w:rsidR="5E601FA7" w:rsidRDefault="5E601FA7" w:rsidP="6F547CC4">
      <w:pPr>
        <w:pStyle w:val="ParagraphText"/>
        <w:rPr>
          <w:szCs w:val="24"/>
        </w:rPr>
      </w:pPr>
      <w:r w:rsidRPr="6F547CC4">
        <w:lastRenderedPageBreak/>
        <w:t xml:space="preserve">Since the numbers above are specific to the project and are mainly to minimize power consumption from the battery, if we cannot construct a working power supply by March 5, 2021, we plan to purchase a two power supplies as a replacement. Our goal is to have the purchased supply arrive by March 10, 2021 for the last week of development. Unit 1 can function without the power supply, and Unit 2 is testable using DC power supplies in the lab until we get this one working. Purchasing a </w:t>
      </w:r>
      <w:r w:rsidR="00A52CAD" w:rsidRPr="6F547CC4">
        <w:t>DC-to-DC</w:t>
      </w:r>
      <w:r w:rsidRPr="6F547CC4">
        <w:t xml:space="preserve"> dual output power supply that supports the appropriate currents and voltages would be outside the $500.00 budget for our group. Purchasing two buck/boost converters would cost between $40.00 and $60.00 plus $5.00 shipping and connecting them to the MPPT output will require one week at most. Our goal to complete this is March 12, 2021.</w:t>
      </w:r>
    </w:p>
    <w:p w14:paraId="6AEFD94E" w14:textId="3784F475" w:rsidR="1BA0931A" w:rsidRPr="00093847" w:rsidRDefault="00C24A88" w:rsidP="00093847">
      <w:pPr>
        <w:pStyle w:val="Heading3"/>
      </w:pPr>
      <w:bookmarkStart w:id="110" w:name="_Toc67087412"/>
      <w:r>
        <w:t>User Control Signal</w:t>
      </w:r>
      <w:r w:rsidR="00464D3C">
        <w:t>s</w:t>
      </w:r>
      <w:r w:rsidR="1BA0931A" w:rsidRPr="00093847">
        <w:t xml:space="preserve"> Contingency Plan</w:t>
      </w:r>
      <w:bookmarkEnd w:id="110"/>
    </w:p>
    <w:p w14:paraId="26813869" w14:textId="77777777" w:rsidR="1BA0931A" w:rsidRDefault="1BA0931A" w:rsidP="6835B4D5">
      <w:pPr>
        <w:pStyle w:val="ParagraphText"/>
        <w:ind w:firstLine="0"/>
        <w:rPr>
          <w:sz w:val="20"/>
          <w:szCs w:val="20"/>
        </w:rPr>
      </w:pPr>
      <w:r w:rsidRPr="6835B4D5">
        <w:rPr>
          <w:sz w:val="20"/>
          <w:szCs w:val="20"/>
        </w:rPr>
        <w:t>By: Nicholas Erickson</w:t>
      </w:r>
    </w:p>
    <w:p w14:paraId="7F85FA39" w14:textId="702715EE" w:rsidR="1BA0931A" w:rsidRPr="00A105E1" w:rsidRDefault="006A4784" w:rsidP="001F7B96">
      <w:pPr>
        <w:pStyle w:val="ParagraphText"/>
        <w:rPr>
          <w:sz w:val="20"/>
          <w:szCs w:val="20"/>
        </w:rPr>
      </w:pPr>
      <w:r>
        <w:rPr>
          <w:rFonts w:eastAsia="Times New Roman"/>
        </w:rPr>
        <w:t xml:space="preserve">The </w:t>
      </w:r>
      <w:r w:rsidR="00C24A88">
        <w:rPr>
          <w:rFonts w:eastAsia="Times New Roman"/>
        </w:rPr>
        <w:t>user control signal</w:t>
      </w:r>
      <w:r w:rsidR="00202FF7">
        <w:rPr>
          <w:rFonts w:eastAsia="Times New Roman"/>
        </w:rPr>
        <w:t xml:space="preserve"> </w:t>
      </w:r>
      <w:r w:rsidR="1BA0931A" w:rsidRPr="6835B4D5">
        <w:rPr>
          <w:rFonts w:eastAsia="Times New Roman"/>
        </w:rPr>
        <w:t xml:space="preserve">(Figure </w:t>
      </w:r>
      <w:r w:rsidR="00202FF7">
        <w:rPr>
          <w:rFonts w:eastAsia="Times New Roman"/>
        </w:rPr>
        <w:t>3</w:t>
      </w:r>
      <w:r w:rsidR="1BA0931A" w:rsidRPr="6835B4D5">
        <w:rPr>
          <w:rFonts w:eastAsia="Times New Roman"/>
        </w:rPr>
        <w:t xml:space="preserve">) is identified as a risk element in our capstone project because it provides input to the controller to test the software and circuit design associated with the controller. The </w:t>
      </w:r>
      <w:r w:rsidR="005731F8">
        <w:rPr>
          <w:rFonts w:eastAsia="Times New Roman"/>
        </w:rPr>
        <w:t>user</w:t>
      </w:r>
      <w:r w:rsidR="1BA0931A" w:rsidRPr="6835B4D5">
        <w:rPr>
          <w:rFonts w:eastAsia="Times New Roman"/>
        </w:rPr>
        <w:t xml:space="preserve"> control</w:t>
      </w:r>
      <w:r w:rsidR="005731F8">
        <w:rPr>
          <w:rFonts w:eastAsia="Times New Roman"/>
        </w:rPr>
        <w:t xml:space="preserve"> signals</w:t>
      </w:r>
      <w:r w:rsidR="1BA0931A" w:rsidRPr="6835B4D5">
        <w:rPr>
          <w:rFonts w:eastAsia="Times New Roman"/>
        </w:rPr>
        <w:t xml:space="preserve"> </w:t>
      </w:r>
      <w:r w:rsidR="0086095F" w:rsidRPr="6835B4D5">
        <w:rPr>
          <w:rFonts w:eastAsia="Times New Roman"/>
        </w:rPr>
        <w:t>are</w:t>
      </w:r>
      <w:r w:rsidR="1BA0931A" w:rsidRPr="6835B4D5">
        <w:rPr>
          <w:rFonts w:eastAsia="Times New Roman"/>
        </w:rPr>
        <w:t xml:space="preserve"> the software</w:t>
      </w:r>
      <w:r w:rsidR="00F63761">
        <w:rPr>
          <w:rFonts w:eastAsia="Times New Roman"/>
        </w:rPr>
        <w:t xml:space="preserve"> elements</w:t>
      </w:r>
      <w:r w:rsidR="1BA0931A" w:rsidRPr="6835B4D5">
        <w:rPr>
          <w:rFonts w:eastAsia="Times New Roman"/>
        </w:rPr>
        <w:t xml:space="preserve"> associated with the mobile application that will be signaled to controller through a Bluetooth module. Without </w:t>
      </w:r>
      <w:r w:rsidR="005731F8">
        <w:rPr>
          <w:rFonts w:eastAsia="Times New Roman"/>
        </w:rPr>
        <w:t>user</w:t>
      </w:r>
      <w:r w:rsidR="1BA0931A" w:rsidRPr="6835B4D5">
        <w:rPr>
          <w:rFonts w:eastAsia="Times New Roman"/>
        </w:rPr>
        <w:t xml:space="preserve"> control</w:t>
      </w:r>
      <w:r w:rsidR="005731F8">
        <w:rPr>
          <w:rFonts w:eastAsia="Times New Roman"/>
        </w:rPr>
        <w:t xml:space="preserve"> signal</w:t>
      </w:r>
      <w:r w:rsidR="1BA0931A" w:rsidRPr="6835B4D5">
        <w:rPr>
          <w:rFonts w:eastAsia="Times New Roman"/>
        </w:rPr>
        <w:t xml:space="preserve"> functionality, our project would need a way to test our light-emitting diodes (LEDs) resulting outputs to test our circuit and controller. My proposed contingency plan for </w:t>
      </w:r>
      <w:r w:rsidR="00675F5B">
        <w:rPr>
          <w:rFonts w:eastAsia="Times New Roman"/>
        </w:rPr>
        <w:t>user control signal</w:t>
      </w:r>
      <w:r w:rsidR="1BA0931A" w:rsidRPr="6835B4D5">
        <w:rPr>
          <w:rFonts w:eastAsia="Times New Roman"/>
        </w:rPr>
        <w:t xml:space="preserve">s is to use physical circuits with buttons and switches connected to our controller to change the input mode and LED output colors. Our controller would have conditional switch programming associated with the signal associated with physical inputs instead of receiving signals remotely through Bluetooth. This contingency plan would replace the software element of the mobile app and the Bluetooth connection module connecting to the phone. The cost of these electrical components would be $30 including potential shipping costs. This contingency </w:t>
      </w:r>
      <w:r w:rsidR="1BA0931A" w:rsidRPr="6835B4D5">
        <w:rPr>
          <w:rFonts w:eastAsia="Times New Roman"/>
        </w:rPr>
        <w:lastRenderedPageBreak/>
        <w:t xml:space="preserve">plan would allow us to test the other components of our project very easily while still trying to debug our mobile </w:t>
      </w:r>
      <w:r w:rsidR="00930D10">
        <w:rPr>
          <w:rFonts w:eastAsia="Times New Roman"/>
        </w:rPr>
        <w:t>interface</w:t>
      </w:r>
      <w:r w:rsidR="1BA0931A" w:rsidRPr="6835B4D5">
        <w:rPr>
          <w:rFonts w:eastAsia="Times New Roman"/>
        </w:rPr>
        <w:t xml:space="preserve">. We will begin implementing the backup contingency plan if the </w:t>
      </w:r>
      <w:r w:rsidR="00E763F0">
        <w:rPr>
          <w:rFonts w:eastAsia="Times New Roman"/>
        </w:rPr>
        <w:t>user control signals</w:t>
      </w:r>
      <w:r w:rsidR="1BA0931A" w:rsidRPr="6835B4D5">
        <w:rPr>
          <w:rFonts w:eastAsia="Times New Roman"/>
        </w:rPr>
        <w:t xml:space="preserve"> are not successfully working by March 5</w:t>
      </w:r>
      <w:r w:rsidR="1BA0931A" w:rsidRPr="6835B4D5">
        <w:rPr>
          <w:rFonts w:eastAsia="Times New Roman"/>
          <w:vertAlign w:val="superscript"/>
        </w:rPr>
        <w:t>th</w:t>
      </w:r>
      <w:r w:rsidR="1BA0931A" w:rsidRPr="6835B4D5">
        <w:rPr>
          <w:rFonts w:eastAsia="Times New Roman"/>
        </w:rPr>
        <w:t>. Our contingency plan will be delivered no later than March 15</w:t>
      </w:r>
      <w:r w:rsidR="1BA0931A" w:rsidRPr="6835B4D5">
        <w:rPr>
          <w:rFonts w:eastAsia="Times New Roman"/>
          <w:vertAlign w:val="superscript"/>
        </w:rPr>
        <w:t>th</w:t>
      </w:r>
      <w:r w:rsidR="1BA0931A" w:rsidRPr="6835B4D5">
        <w:rPr>
          <w:rFonts w:eastAsia="Times New Roman"/>
        </w:rPr>
        <w:t xml:space="preserve"> to successfully integrate the other aspects of our capstone project. </w:t>
      </w:r>
    </w:p>
    <w:p w14:paraId="24C51B20" w14:textId="737ACF3F" w:rsidR="6835B4D5" w:rsidRDefault="00D33672" w:rsidP="00D33672">
      <w:pPr>
        <w:pStyle w:val="Heading3"/>
      </w:pPr>
      <w:bookmarkStart w:id="111" w:name="_Toc67087413"/>
      <w:r>
        <w:t>Lighting Strip 2U1</w:t>
      </w:r>
      <w:bookmarkEnd w:id="111"/>
    </w:p>
    <w:p w14:paraId="496D8CA3" w14:textId="7E4D4D2C" w:rsidR="00D33672" w:rsidRDefault="00D33672" w:rsidP="00D33672">
      <w:pPr>
        <w:pStyle w:val="Byline1"/>
      </w:pPr>
      <w:r>
        <w:t xml:space="preserve">By Matt </w:t>
      </w:r>
      <w:proofErr w:type="spellStart"/>
      <w:r>
        <w:t>Soehngen</w:t>
      </w:r>
      <w:proofErr w:type="spellEnd"/>
    </w:p>
    <w:p w14:paraId="76968917" w14:textId="7DB85C40" w:rsidR="00D33672" w:rsidRDefault="00AA7BDF" w:rsidP="00D33672">
      <w:pPr>
        <w:pStyle w:val="ParagraphText"/>
      </w:pPr>
      <w:r>
        <w:t>In order ensure sufficient time to test the function of the controller, the lighting strip will need to be acquired early in the semester. The desired LED strip for this project will be ordered online from a</w:t>
      </w:r>
      <w:r w:rsidR="006F27C4">
        <w:t xml:space="preserve"> lighting</w:t>
      </w:r>
      <w:r>
        <w:t xml:space="preserve"> manufacturer </w:t>
      </w:r>
      <w:r w:rsidR="006F27C4">
        <w:t xml:space="preserve">called </w:t>
      </w:r>
      <w:r>
        <w:t xml:space="preserve">BTF Lighting. Placing the order </w:t>
      </w:r>
      <w:r w:rsidR="006F27C4">
        <w:t xml:space="preserve">at the </w:t>
      </w:r>
      <w:r>
        <w:t xml:space="preserve">start of the semester should </w:t>
      </w:r>
      <w:r w:rsidR="006F27C4">
        <w:t>allow</w:t>
      </w:r>
      <w:r>
        <w:t xml:space="preserve"> plenty of time for the processing and delivery of the order. If the </w:t>
      </w:r>
      <w:r w:rsidR="006F27C4">
        <w:t xml:space="preserve">lighting strip does not function properly when delivered or the strip becomes damaged accidentally through overvoltage during testing, </w:t>
      </w:r>
      <w:r>
        <w:t>a</w:t>
      </w:r>
      <w:r w:rsidR="00436593">
        <w:t xml:space="preserve"> </w:t>
      </w:r>
      <w:r w:rsidR="006F27C4">
        <w:t>replacement</w:t>
      </w:r>
      <w:r>
        <w:t xml:space="preserve"> LED strip </w:t>
      </w:r>
      <w:r w:rsidR="00436593">
        <w:t>must be ordered from</w:t>
      </w:r>
      <w:r>
        <w:t xml:space="preserve"> Amazon which c</w:t>
      </w:r>
      <w:r w:rsidR="00CF4EA3">
        <w:t>ould</w:t>
      </w:r>
      <w:r>
        <w:t xml:space="preserve"> be delivered in a short time frame of a week</w:t>
      </w:r>
      <w:r w:rsidR="00CF4EA3">
        <w:t xml:space="preserve"> or less</w:t>
      </w:r>
      <w:r>
        <w:t xml:space="preserve">. The deadline for the delivery of the </w:t>
      </w:r>
      <w:r w:rsidR="00436593">
        <w:t>BTF</w:t>
      </w:r>
      <w:r>
        <w:t xml:space="preserve"> LED strip will be </w:t>
      </w:r>
      <w:r w:rsidR="00436593">
        <w:t xml:space="preserve">two </w:t>
      </w:r>
      <w:r>
        <w:t>week</w:t>
      </w:r>
      <w:r w:rsidR="00436593">
        <w:t>s</w:t>
      </w:r>
      <w:r>
        <w:t xml:space="preserve"> after the start of the spring semester, </w:t>
      </w:r>
      <w:r w:rsidR="0036509C">
        <w:t>February 9</w:t>
      </w:r>
      <w:r w:rsidR="0036509C" w:rsidRPr="0036509C">
        <w:rPr>
          <w:vertAlign w:val="superscript"/>
        </w:rPr>
        <w:t>th</w:t>
      </w:r>
      <w:r>
        <w:t xml:space="preserve">. The </w:t>
      </w:r>
      <w:r w:rsidR="0036509C">
        <w:t xml:space="preserve">contingency plan </w:t>
      </w:r>
      <w:r>
        <w:t xml:space="preserve">for ordering an LED strip from Amazon will take at most one week to carry out assuming expedited shipping is selected. Carrying out </w:t>
      </w:r>
      <w:r w:rsidR="00CF4EA3">
        <w:t>the contingency plan</w:t>
      </w:r>
      <w:r>
        <w:t xml:space="preserve"> of purchasing a</w:t>
      </w:r>
      <w:r w:rsidR="00CF4EA3">
        <w:t xml:space="preserve"> replacement</w:t>
      </w:r>
      <w:r>
        <w:t xml:space="preserve"> LED strip from Amazon would likely cost an additional </w:t>
      </w:r>
      <w:r w:rsidR="00CF4EA3">
        <w:t>$3</w:t>
      </w:r>
      <w:r w:rsidR="00A135B4">
        <w:t>5</w:t>
      </w:r>
      <w:r w:rsidR="002B43DA">
        <w:t xml:space="preserve"> with </w:t>
      </w:r>
      <w:r>
        <w:t>tax and shipping included.</w:t>
      </w:r>
    </w:p>
    <w:p w14:paraId="22C4B09E" w14:textId="5A9D3A64" w:rsidR="00A135B4" w:rsidRDefault="0061597A" w:rsidP="00A135B4">
      <w:pPr>
        <w:pStyle w:val="Heading3"/>
      </w:pPr>
      <w:bookmarkStart w:id="112" w:name="_Toc67087414"/>
      <w:r>
        <w:t>Repellant Tone Circuit 2A2</w:t>
      </w:r>
      <w:bookmarkEnd w:id="112"/>
    </w:p>
    <w:p w14:paraId="255E3044" w14:textId="6E7CEDA2" w:rsidR="004D6073" w:rsidRPr="004D6073" w:rsidRDefault="004D6073" w:rsidP="004D6073">
      <w:pPr>
        <w:pStyle w:val="ParagraphText"/>
        <w:ind w:firstLine="0"/>
        <w:rPr>
          <w:sz w:val="20"/>
          <w:szCs w:val="20"/>
        </w:rPr>
      </w:pPr>
      <w:r w:rsidRPr="004D6073">
        <w:rPr>
          <w:sz w:val="20"/>
          <w:szCs w:val="20"/>
        </w:rPr>
        <w:t xml:space="preserve">By: Matt </w:t>
      </w:r>
      <w:proofErr w:type="spellStart"/>
      <w:r w:rsidRPr="004D6073">
        <w:rPr>
          <w:sz w:val="20"/>
          <w:szCs w:val="20"/>
        </w:rPr>
        <w:t>Soehngen</w:t>
      </w:r>
      <w:proofErr w:type="spellEnd"/>
    </w:p>
    <w:p w14:paraId="5CD5EDEF" w14:textId="75AC2736" w:rsidR="0061597A" w:rsidRPr="0061597A" w:rsidRDefault="0061597A" w:rsidP="00BD5506">
      <w:pPr>
        <w:pStyle w:val="ParagraphText"/>
      </w:pPr>
      <w:r w:rsidRPr="0061597A">
        <w:t xml:space="preserve">The gazebo lighting system will feature a </w:t>
      </w:r>
      <w:r w:rsidR="00240CF3">
        <w:t>pest</w:t>
      </w:r>
      <w:r w:rsidRPr="0061597A">
        <w:t>-repellant high-frequency tone generating circuit 2A2. This is a</w:t>
      </w:r>
      <w:r w:rsidR="00EC6A19">
        <w:t xml:space="preserve"> low-risk</w:t>
      </w:r>
      <w:r w:rsidRPr="0061597A">
        <w:t xml:space="preserve"> element for the gazebo lighting system. Incorporation of the tone generating circuit will increase the overall functionality and complexity of the lighting system, </w:t>
      </w:r>
      <w:r w:rsidRPr="0061597A">
        <w:lastRenderedPageBreak/>
        <w:t xml:space="preserve">providing a unique feature for the outdoor product. </w:t>
      </w:r>
      <w:r w:rsidR="002B43DA">
        <w:t xml:space="preserve">However, the development of </w:t>
      </w:r>
      <w:r w:rsidRPr="0061597A">
        <w:t xml:space="preserve">the tone generating circuit assembly </w:t>
      </w:r>
      <w:r w:rsidR="00177425">
        <w:t xml:space="preserve">may </w:t>
      </w:r>
      <w:r w:rsidRPr="0061597A">
        <w:t>require</w:t>
      </w:r>
      <w:r w:rsidR="002B43DA">
        <w:t xml:space="preserve"> </w:t>
      </w:r>
      <w:r w:rsidRPr="0061597A">
        <w:t xml:space="preserve">time and efforts beyond the hours required to complete more essential components of the system during the product development phase. </w:t>
      </w:r>
      <w:proofErr w:type="gramStart"/>
      <w:r w:rsidRPr="0061597A">
        <w:t>In order to</w:t>
      </w:r>
      <w:proofErr w:type="gramEnd"/>
      <w:r w:rsidRPr="0061597A">
        <w:t xml:space="preserve"> solve this issue</w:t>
      </w:r>
      <w:r w:rsidR="00CB053F">
        <w:t xml:space="preserve"> if it arises</w:t>
      </w:r>
      <w:r w:rsidRPr="0061597A">
        <w:t xml:space="preserve">, the tone generating circuit assembly 2A2 </w:t>
      </w:r>
      <w:r w:rsidR="00177425">
        <w:t>may be</w:t>
      </w:r>
      <w:r w:rsidRPr="0061597A">
        <w:t xml:space="preserve"> omitted from the </w:t>
      </w:r>
      <w:r w:rsidR="00CB053F">
        <w:t xml:space="preserve">final </w:t>
      </w:r>
      <w:r w:rsidRPr="0061597A">
        <w:t>project. The deadline to make the decision for omitting the repellant circuit will b</w:t>
      </w:r>
      <w:r w:rsidR="00BD5506">
        <w:t>e Friday</w:t>
      </w:r>
      <w:r w:rsidRPr="0061597A">
        <w:t xml:space="preserve">, </w:t>
      </w:r>
      <w:r w:rsidR="00BD5506">
        <w:t xml:space="preserve">March </w:t>
      </w:r>
      <w:proofErr w:type="gramStart"/>
      <w:r w:rsidR="00BD5506">
        <w:t>12</w:t>
      </w:r>
      <w:r w:rsidR="00BD5506" w:rsidRPr="00BD5506">
        <w:rPr>
          <w:vertAlign w:val="superscript"/>
        </w:rPr>
        <w:t>th</w:t>
      </w:r>
      <w:proofErr w:type="gramEnd"/>
      <w:r w:rsidRPr="0061597A">
        <w:t xml:space="preserve"> and the cost to carry out this </w:t>
      </w:r>
      <w:r w:rsidR="00BD5506">
        <w:t xml:space="preserve">contingency </w:t>
      </w:r>
      <w:r w:rsidRPr="0061597A">
        <w:t>will be $0.</w:t>
      </w:r>
    </w:p>
    <w:p w14:paraId="4102C86A" w14:textId="77777777" w:rsidR="00AD522F" w:rsidRDefault="009165D4" w:rsidP="00AD522F">
      <w:pPr>
        <w:pStyle w:val="Heading2"/>
      </w:pPr>
      <w:bookmarkStart w:id="113" w:name="_Toc67087415"/>
      <w:r>
        <w:t xml:space="preserve">Managed </w:t>
      </w:r>
      <w:r w:rsidR="00AD522F">
        <w:t>Contingencies</w:t>
      </w:r>
      <w:bookmarkEnd w:id="113"/>
    </w:p>
    <w:p w14:paraId="22CF6D57" w14:textId="77777777" w:rsidR="00B11F5B" w:rsidRDefault="00B11F5B" w:rsidP="00B11F5B">
      <w:pPr>
        <w:pStyle w:val="ParagraphText"/>
      </w:pPr>
      <w:r>
        <w:t xml:space="preserve">In this section describe the </w:t>
      </w:r>
      <w:r w:rsidR="00447D95">
        <w:t xml:space="preserve">contingencies, if any, the group had to manage. For example, which, if any, of the contingency plans did you </w:t>
      </w:r>
      <w:proofErr w:type="gramStart"/>
      <w:r w:rsidR="00447D95">
        <w:t>actually use</w:t>
      </w:r>
      <w:proofErr w:type="gramEnd"/>
      <w:r w:rsidR="00447D95">
        <w:t>?  Were there unplanned contingencies the group had to manage</w:t>
      </w:r>
      <w:r w:rsidR="00F13B93">
        <w:t>—</w:t>
      </w:r>
      <w:r w:rsidR="00447D95">
        <w:t xml:space="preserve">e.g., a team member became severely ill and had to drop the course midway through the semester, and consequently the team had to compensate for the loss of </w:t>
      </w:r>
      <w:r w:rsidR="00F13B93">
        <w:t xml:space="preserve">that </w:t>
      </w:r>
      <w:r w:rsidR="00447D95">
        <w:t>team member).</w:t>
      </w:r>
    </w:p>
    <w:p w14:paraId="0AA26C7D" w14:textId="77777777" w:rsidR="00E4793A" w:rsidRPr="00E4793A" w:rsidRDefault="00E4793A" w:rsidP="00E4793A">
      <w:pPr>
        <w:pStyle w:val="ParagraphText"/>
      </w:pPr>
    </w:p>
    <w:p w14:paraId="1428AEA3" w14:textId="77777777" w:rsidR="0010678F" w:rsidRDefault="0010678F" w:rsidP="001B6570">
      <w:pPr>
        <w:pStyle w:val="ChapterHeading1"/>
      </w:pPr>
      <w:bookmarkStart w:id="114" w:name="_Toc67087416"/>
      <w:r>
        <w:lastRenderedPageBreak/>
        <w:t>Evaluation</w:t>
      </w:r>
      <w:bookmarkEnd w:id="114"/>
    </w:p>
    <w:p w14:paraId="77C051AB" w14:textId="77777777" w:rsidR="00B026F0" w:rsidRPr="00B026F0" w:rsidRDefault="003C4BBD" w:rsidP="00B026F0">
      <w:pPr>
        <w:pStyle w:val="Heading2"/>
      </w:pPr>
      <w:bookmarkStart w:id="115" w:name="_Toc67087417"/>
      <w:r>
        <w:t xml:space="preserve">Project </w:t>
      </w:r>
      <w:r w:rsidR="00EC71AC">
        <w:t>Outcome</w:t>
      </w:r>
      <w:bookmarkEnd w:id="115"/>
    </w:p>
    <w:p w14:paraId="39C23C99" w14:textId="0600BDF4" w:rsidR="00A71422" w:rsidRPr="00A71422" w:rsidRDefault="00A71422" w:rsidP="00A71422">
      <w:pPr>
        <w:pStyle w:val="Byline1"/>
      </w:pPr>
      <w:r>
        <w:t xml:space="preserve">by Matt </w:t>
      </w:r>
      <w:proofErr w:type="spellStart"/>
      <w:r>
        <w:t>Soehngen</w:t>
      </w:r>
      <w:proofErr w:type="spellEnd"/>
    </w:p>
    <w:p w14:paraId="2809FEA4" w14:textId="4E20581A" w:rsidR="009374D1" w:rsidRDefault="00A71422" w:rsidP="00905206">
      <w:pPr>
        <w:pStyle w:val="ParagraphText"/>
      </w:pPr>
      <w:r>
        <w:rPr>
          <w:rStyle w:val="ContentNote"/>
          <w:i w:val="0"/>
          <w:color w:val="auto"/>
        </w:rPr>
        <w:t xml:space="preserve">This section </w:t>
      </w:r>
      <w:r w:rsidR="00A52639">
        <w:rPr>
          <w:rStyle w:val="ContentNote"/>
          <w:i w:val="0"/>
          <w:color w:val="auto"/>
        </w:rPr>
        <w:t>discussed</w:t>
      </w:r>
      <w:r w:rsidR="00DB6B62" w:rsidRPr="00A71422">
        <w:rPr>
          <w:rStyle w:val="ContentNote"/>
          <w:i w:val="0"/>
          <w:color w:val="auto"/>
        </w:rPr>
        <w:t xml:space="preserve"> </w:t>
      </w:r>
      <w:r w:rsidR="00DB6B62" w:rsidRPr="00A71422">
        <w:rPr>
          <w:rStyle w:val="ContentNote"/>
          <w:i w:val="0"/>
          <w:color w:val="auto"/>
        </w:rPr>
        <w:t xml:space="preserve">the project’s outcomes. Successes, partial successes, </w:t>
      </w:r>
      <w:r w:rsidR="00880BB1" w:rsidRPr="00A71422">
        <w:rPr>
          <w:rStyle w:val="ContentNote"/>
          <w:i w:val="0"/>
          <w:color w:val="auto"/>
        </w:rPr>
        <w:t>deficiencies</w:t>
      </w:r>
      <w:r w:rsidR="000B72B2">
        <w:rPr>
          <w:rStyle w:val="ContentNote"/>
          <w:i w:val="0"/>
          <w:color w:val="auto"/>
        </w:rPr>
        <w:t xml:space="preserve"> are described</w:t>
      </w:r>
      <w:r w:rsidR="00DB6B62" w:rsidRPr="00A71422">
        <w:rPr>
          <w:rStyle w:val="ContentNote"/>
          <w:i w:val="0"/>
          <w:color w:val="auto"/>
        </w:rPr>
        <w:t xml:space="preserve">. </w:t>
      </w:r>
      <w:r w:rsidR="000B72B2" w:rsidRPr="000B72B2">
        <w:rPr>
          <w:rStyle w:val="DELETEMEChar"/>
        </w:rPr>
        <w:t>(</w:t>
      </w:r>
      <w:r w:rsidR="00DB6B62" w:rsidRPr="000B72B2">
        <w:rPr>
          <w:rStyle w:val="DELETEMEChar"/>
        </w:rPr>
        <w:t>Use objective language and avoid subjective statements/opinions, and do not exaggerate your results.</w:t>
      </w:r>
      <w:r w:rsidR="000B72B2" w:rsidRPr="000B72B2">
        <w:rPr>
          <w:rStyle w:val="DELETEMEChar"/>
        </w:rPr>
        <w:t>)</w:t>
      </w:r>
    </w:p>
    <w:p w14:paraId="227A9440" w14:textId="14F43E8E" w:rsidR="004925F3" w:rsidRPr="004925F3" w:rsidRDefault="009374D1" w:rsidP="004925F3">
      <w:pPr>
        <w:pStyle w:val="Heading2"/>
      </w:pPr>
      <w:bookmarkStart w:id="116" w:name="_Toc67087418"/>
      <w:r>
        <w:t>Goal Evaluation</w:t>
      </w:r>
      <w:bookmarkEnd w:id="116"/>
      <w:r w:rsidR="001D0557">
        <w:t>s</w:t>
      </w:r>
    </w:p>
    <w:p w14:paraId="7D6C697E" w14:textId="0E1A1FF7" w:rsidR="00B166EB" w:rsidRPr="00B166EB" w:rsidRDefault="004B244A" w:rsidP="00B166EB">
      <w:pPr>
        <w:pStyle w:val="ParagraphText"/>
      </w:pPr>
      <w:r>
        <w:t xml:space="preserve">In this section, the </w:t>
      </w:r>
      <w:r w:rsidR="00270D45">
        <w:t>adherence to specified goal</w:t>
      </w:r>
      <w:r w:rsidR="00624C6C">
        <w:t xml:space="preserve"> statements is assessed through the</w:t>
      </w:r>
      <w:r w:rsidR="00270D45">
        <w:t xml:space="preserve"> </w:t>
      </w:r>
      <w:r w:rsidR="00EB34E5">
        <w:t xml:space="preserve">goal measurement metrics defined for each </w:t>
      </w:r>
      <w:r w:rsidR="00522634">
        <w:t xml:space="preserve">goal. </w:t>
      </w:r>
      <w:r w:rsidR="003074B6">
        <w:t xml:space="preserve">The determination of goal achievement is given in the goal achievement threshold </w:t>
      </w:r>
      <w:r w:rsidR="00F214A1">
        <w:t xml:space="preserve">for each goal statement. </w:t>
      </w:r>
    </w:p>
    <w:p w14:paraId="53961757" w14:textId="18A049BC" w:rsidR="0074365D" w:rsidRPr="0074365D" w:rsidRDefault="00291B45" w:rsidP="00667DCC">
      <w:pPr>
        <w:pStyle w:val="Heading2"/>
      </w:pPr>
      <w:bookmarkStart w:id="117" w:name="_Toc67087419"/>
      <w:r>
        <w:t>Customer Goal – Usability</w:t>
      </w:r>
      <w:bookmarkEnd w:id="117"/>
      <w:r>
        <w:t xml:space="preserve"> </w:t>
      </w:r>
    </w:p>
    <w:p w14:paraId="31F9D849" w14:textId="451D78C9" w:rsidR="00732689" w:rsidRPr="00732689" w:rsidRDefault="00732689" w:rsidP="00732689">
      <w:pPr>
        <w:pStyle w:val="ParagraphText"/>
        <w:ind w:firstLine="0"/>
        <w:rPr>
          <w:sz w:val="20"/>
          <w:szCs w:val="20"/>
        </w:rPr>
      </w:pPr>
      <w:r w:rsidRPr="00732689">
        <w:rPr>
          <w:sz w:val="20"/>
          <w:szCs w:val="20"/>
        </w:rPr>
        <w:t>By: Nicholas Erickson</w:t>
      </w:r>
    </w:p>
    <w:p w14:paraId="0A4EA21B" w14:textId="778D8E09" w:rsidR="00B026F0" w:rsidRPr="00B026F0" w:rsidRDefault="00A841A3" w:rsidP="00B026F0">
      <w:pPr>
        <w:pStyle w:val="ParagraphText"/>
      </w:pPr>
      <w:r w:rsidRPr="00A841A3">
        <w:t>By March 26th, 2021, develop a smartphone app for customers to remotely control the LED (light-emitting diode) outputs by having at least 80% of new customers successfully demonstrate all functional controls in under one minute of app usage.</w:t>
      </w:r>
    </w:p>
    <w:p w14:paraId="65E6B272" w14:textId="4A5D7871" w:rsidR="000C3E27" w:rsidRDefault="000C3E27" w:rsidP="000C3E27">
      <w:pPr>
        <w:pStyle w:val="Heading3"/>
      </w:pPr>
      <w:r>
        <w:t>Goal Evaluation</w:t>
      </w:r>
    </w:p>
    <w:p w14:paraId="6B5C7ED3" w14:textId="29C3E27C" w:rsidR="000C3E27" w:rsidRPr="000C3E27" w:rsidRDefault="00EB56D6" w:rsidP="000C3E27">
      <w:pPr>
        <w:pStyle w:val="ParagraphText"/>
      </w:pPr>
      <w:r>
        <w:t>The following sections describe the intended evaluation plan, and the actual evaluatio</w:t>
      </w:r>
      <w:r w:rsidR="00496F79">
        <w:t xml:space="preserve">n. </w:t>
      </w:r>
    </w:p>
    <w:p w14:paraId="6E53352F" w14:textId="77777777" w:rsidR="00B7729E" w:rsidRDefault="00B7729E" w:rsidP="00B7729E">
      <w:pPr>
        <w:pStyle w:val="Heading4"/>
      </w:pPr>
      <w:bookmarkStart w:id="118" w:name="_Toc67087420"/>
      <w:r w:rsidRPr="4B29DD31">
        <w:t>Metric Measurand</w:t>
      </w:r>
      <w:bookmarkEnd w:id="118"/>
    </w:p>
    <w:p w14:paraId="092C3E45" w14:textId="77777777" w:rsidR="00B7729E" w:rsidRDefault="00B7729E" w:rsidP="00B7729E">
      <w:pPr>
        <w:pStyle w:val="ParagraphText"/>
      </w:pPr>
      <w:r w:rsidRPr="4B29DD31">
        <w:rPr>
          <w:rFonts w:eastAsia="Calibri"/>
        </w:rPr>
        <w:t xml:space="preserve">Measure the amount of time it takes a customer to turn on and off the LED strip, change the color of the LED output, turn on and off the app’s music mode, and turn off the LED strip. </w:t>
      </w:r>
    </w:p>
    <w:p w14:paraId="015D89A7" w14:textId="77777777" w:rsidR="00B7729E" w:rsidRDefault="00B7729E" w:rsidP="00B7729E">
      <w:pPr>
        <w:pStyle w:val="Heading4"/>
      </w:pPr>
      <w:bookmarkStart w:id="119" w:name="_Toc67087421"/>
      <w:r w:rsidRPr="4B29DD31">
        <w:lastRenderedPageBreak/>
        <w:t>Goal Achievement Threshold</w:t>
      </w:r>
      <w:bookmarkEnd w:id="119"/>
    </w:p>
    <w:p w14:paraId="7C768210" w14:textId="77777777" w:rsidR="00B7729E" w:rsidRDefault="00B7729E" w:rsidP="00B7729E">
      <w:pPr>
        <w:pStyle w:val="ParagraphText"/>
      </w:pPr>
      <w:r w:rsidRPr="4B29DD31">
        <w:rPr>
          <w:rFonts w:eastAsia="Calibri"/>
        </w:rPr>
        <w:t>Achievement of our goal entails that customers successfully complete the test of all functional controls sequence in</w:t>
      </w:r>
      <w:r>
        <w:rPr>
          <w:rFonts w:eastAsia="Calibri"/>
        </w:rPr>
        <w:t xml:space="preserve"> </w:t>
      </w:r>
      <w:r w:rsidRPr="4B29DD31">
        <w:rPr>
          <w:rFonts w:eastAsia="Calibri"/>
        </w:rPr>
        <w:t>one minute</w:t>
      </w:r>
      <w:r>
        <w:rPr>
          <w:rFonts w:eastAsia="Calibri"/>
        </w:rPr>
        <w:t xml:space="preserve"> or less</w:t>
      </w:r>
      <w:r w:rsidRPr="4B29DD31">
        <w:rPr>
          <w:rFonts w:eastAsia="Calibri"/>
        </w:rPr>
        <w:t>. At least 80% of customers tested need to complete our test in one minute</w:t>
      </w:r>
      <w:r>
        <w:rPr>
          <w:rFonts w:eastAsia="Calibri"/>
        </w:rPr>
        <w:t xml:space="preserve"> or less on their first attempt</w:t>
      </w:r>
      <w:r w:rsidRPr="4B29DD31">
        <w:rPr>
          <w:rFonts w:eastAsia="Calibri"/>
        </w:rPr>
        <w:t xml:space="preserve"> to achieve the goal threshold.</w:t>
      </w:r>
    </w:p>
    <w:p w14:paraId="69689B12" w14:textId="77777777" w:rsidR="00B7729E" w:rsidRDefault="00B7729E" w:rsidP="00B7729E">
      <w:pPr>
        <w:pStyle w:val="Heading4"/>
      </w:pPr>
      <w:bookmarkStart w:id="120" w:name="_Toc67087422"/>
      <w:r w:rsidRPr="4B29DD31">
        <w:t>Measurand Measurement Method</w:t>
      </w:r>
      <w:bookmarkEnd w:id="120"/>
    </w:p>
    <w:p w14:paraId="4CC104B4" w14:textId="75F5159D" w:rsidR="00B7729E" w:rsidRPr="00F214A1" w:rsidRDefault="00B7729E" w:rsidP="00F214A1">
      <w:pPr>
        <w:pStyle w:val="ParagraphText"/>
      </w:pPr>
      <w:commentRangeStart w:id="121"/>
      <w:r w:rsidRPr="4B29DD31">
        <w:rPr>
          <w:rFonts w:eastAsia="Calibri"/>
        </w:rPr>
        <w:t>The method to test the usability of our smartphone is app is</w:t>
      </w:r>
      <w:r>
        <w:rPr>
          <w:rFonts w:eastAsia="Calibri"/>
        </w:rPr>
        <w:t xml:space="preserve"> to time how long it takes the customer to use all our functional controls on their first attempt. Our testing will include the following</w:t>
      </w:r>
      <w:r w:rsidRPr="4B29DD31">
        <w:rPr>
          <w:rFonts w:eastAsia="Calibri"/>
        </w:rPr>
        <w:t xml:space="preserve">: turn on the LED lights, change the color of the LED lights, turn on the Music Mode for the LED Lights, turn off the Music Mode for the LED lights, turn off the LED lights. </w:t>
      </w:r>
      <w:commentRangeEnd w:id="121"/>
      <w:r>
        <w:rPr>
          <w:rStyle w:val="CommentReference"/>
        </w:rPr>
        <w:commentReference w:id="121"/>
      </w:r>
    </w:p>
    <w:p w14:paraId="427964CF" w14:textId="77777777" w:rsidR="004925F3" w:rsidRDefault="004925F3" w:rsidP="00D15350">
      <w:pPr>
        <w:pStyle w:val="Heading2"/>
        <w:rPr>
          <w:sz w:val="28"/>
        </w:rPr>
      </w:pPr>
      <w:bookmarkStart w:id="122" w:name="_Toc67087423"/>
      <w:r>
        <w:t>Engineering Team Goal – Environmental Impact</w:t>
      </w:r>
      <w:bookmarkEnd w:id="122"/>
    </w:p>
    <w:p w14:paraId="461D2F4B" w14:textId="77777777" w:rsidR="004925F3" w:rsidRDefault="004925F3" w:rsidP="004925F3">
      <w:pPr>
        <w:pStyle w:val="Byline1"/>
        <w:rPr>
          <w:szCs w:val="20"/>
        </w:rPr>
      </w:pPr>
      <w:r>
        <w:t>By Sterling LaBarbera</w:t>
      </w:r>
    </w:p>
    <w:p w14:paraId="68AC1EC5" w14:textId="77777777" w:rsidR="004925F3" w:rsidRDefault="004925F3" w:rsidP="004925F3">
      <w:pPr>
        <w:pStyle w:val="ParagraphText"/>
        <w:rPr>
          <w:rFonts w:eastAsia="Times New Roman"/>
        </w:rPr>
      </w:pPr>
      <w:r>
        <w:rPr>
          <w:rFonts w:eastAsia="Times New Roman"/>
        </w:rPr>
        <w:t xml:space="preserve">By March 22, 2021, </w:t>
      </w:r>
      <w:proofErr w:type="gramStart"/>
      <w:r>
        <w:rPr>
          <w:rFonts w:eastAsia="Times New Roman"/>
        </w:rPr>
        <w:t>in order to</w:t>
      </w:r>
      <w:proofErr w:type="gramEnd"/>
      <w:r>
        <w:rPr>
          <w:rFonts w:eastAsia="Times New Roman"/>
        </w:rPr>
        <w:t xml:space="preserve"> be completely powered by renewable sources, connect a solar power unit that charges fast enough to be fully charged at least every 3 days in mostly clear weather conditions, in spring, summer, and fall in central Missouri.</w:t>
      </w:r>
    </w:p>
    <w:p w14:paraId="316C82F6" w14:textId="6AD45379" w:rsidR="00FC21AC" w:rsidRDefault="00FC21AC" w:rsidP="008918EF">
      <w:pPr>
        <w:pStyle w:val="Heading3"/>
      </w:pPr>
      <w:bookmarkStart w:id="123" w:name="_Toc67087424"/>
      <w:r>
        <w:t xml:space="preserve">Goal </w:t>
      </w:r>
      <w:r w:rsidR="00CA0363">
        <w:t>Evaluation</w:t>
      </w:r>
      <w:bookmarkEnd w:id="123"/>
    </w:p>
    <w:p w14:paraId="2AE8D8B5" w14:textId="5C140F2B" w:rsidR="00FC21AC" w:rsidRDefault="00FC21AC" w:rsidP="00FC21AC">
      <w:pPr>
        <w:pStyle w:val="ParagraphText"/>
        <w:rPr>
          <w:szCs w:val="24"/>
        </w:rPr>
      </w:pPr>
      <w:r>
        <w:rPr>
          <w:szCs w:val="24"/>
        </w:rPr>
        <w:t xml:space="preserve">The </w:t>
      </w:r>
      <w:r w:rsidR="0074365D">
        <w:rPr>
          <w:szCs w:val="24"/>
        </w:rPr>
        <w:t>sections</w:t>
      </w:r>
      <w:r>
        <w:rPr>
          <w:szCs w:val="24"/>
        </w:rPr>
        <w:t xml:space="preserve"> below </w:t>
      </w:r>
      <w:r w:rsidR="00CA0363">
        <w:rPr>
          <w:szCs w:val="24"/>
        </w:rPr>
        <w:t xml:space="preserve">have the intended </w:t>
      </w:r>
      <w:r w:rsidR="00D54B54">
        <w:rPr>
          <w:szCs w:val="24"/>
        </w:rPr>
        <w:t xml:space="preserve">goal evaluation plan, followed by the </w:t>
      </w:r>
      <w:r w:rsidR="00340BC5">
        <w:rPr>
          <w:szCs w:val="24"/>
        </w:rPr>
        <w:t>actual plan</w:t>
      </w:r>
      <w:r>
        <w:rPr>
          <w:szCs w:val="24"/>
        </w:rPr>
        <w:t>.</w:t>
      </w:r>
    </w:p>
    <w:p w14:paraId="41CE5A37" w14:textId="77777777" w:rsidR="00FC21AC" w:rsidRDefault="00FC21AC" w:rsidP="008918EF">
      <w:pPr>
        <w:pStyle w:val="Heading4"/>
      </w:pPr>
      <w:bookmarkStart w:id="124" w:name="_Toc67087425"/>
      <w:r>
        <w:t>Metric Measurand</w:t>
      </w:r>
      <w:bookmarkEnd w:id="124"/>
    </w:p>
    <w:p w14:paraId="2467CE3E" w14:textId="77777777" w:rsidR="00FC21AC" w:rsidRDefault="00FC21AC" w:rsidP="00FC21AC">
      <w:pPr>
        <w:pStyle w:val="ParagraphText"/>
        <w:rPr>
          <w:rFonts w:eastAsia="Times New Roman"/>
        </w:rPr>
      </w:pPr>
      <w:r>
        <w:rPr>
          <w:rFonts w:eastAsia="Times New Roman"/>
        </w:rPr>
        <w:t>The elapsed time to completely recharge the battery from a fully discharged state using only solar power will be the measurand.</w:t>
      </w:r>
    </w:p>
    <w:p w14:paraId="3D5FE755" w14:textId="77777777" w:rsidR="00FC21AC" w:rsidRDefault="00FC21AC" w:rsidP="008918EF">
      <w:pPr>
        <w:pStyle w:val="Heading4"/>
      </w:pPr>
      <w:bookmarkStart w:id="125" w:name="_Toc67087426"/>
      <w:r>
        <w:t>Goal Achievement Threshold</w:t>
      </w:r>
      <w:bookmarkEnd w:id="125"/>
    </w:p>
    <w:p w14:paraId="233A744F" w14:textId="77777777" w:rsidR="00FC21AC" w:rsidRDefault="00FC21AC" w:rsidP="00FC21AC">
      <w:pPr>
        <w:pStyle w:val="ParagraphText"/>
        <w:rPr>
          <w:rFonts w:eastAsia="Times New Roman"/>
        </w:rPr>
      </w:pPr>
      <w:r>
        <w:rPr>
          <w:rFonts w:eastAsia="Times New Roman"/>
        </w:rPr>
        <w:t>The goal is achieved if the charge rate is at least 80 minutes operating power, or at least 33% total battery capacity, per day, charging in partly cloudy to clear conditions during spring, summer, and fall months in Columbia, Missouri.</w:t>
      </w:r>
    </w:p>
    <w:p w14:paraId="148CB8AB" w14:textId="77777777" w:rsidR="00FC21AC" w:rsidRDefault="00FC21AC" w:rsidP="008918EF">
      <w:pPr>
        <w:pStyle w:val="Heading4"/>
      </w:pPr>
      <w:bookmarkStart w:id="126" w:name="_Toc67087427"/>
      <w:r>
        <w:lastRenderedPageBreak/>
        <w:t>Measurand Measurement Method</w:t>
      </w:r>
      <w:bookmarkEnd w:id="126"/>
    </w:p>
    <w:p w14:paraId="759533E9" w14:textId="77777777" w:rsidR="00B026F0" w:rsidRPr="00B026F0" w:rsidRDefault="00FC21AC" w:rsidP="00B026F0">
      <w:pPr>
        <w:pStyle w:val="ParagraphText"/>
        <w:rPr>
          <w:rFonts w:eastAsia="Times New Roman"/>
        </w:rPr>
      </w:pPr>
      <w:r>
        <w:rPr>
          <w:rFonts w:eastAsia="Times New Roman"/>
        </w:rPr>
        <w:t>From full discharge, measure the percentage increase in state-of-charge per hour and per day under various weather conditions during March 2021 in Columbia, Missouri. These values will be determined using the coulomb counting method.</w:t>
      </w:r>
    </w:p>
    <w:p w14:paraId="7E243F00" w14:textId="77777777" w:rsidR="003C444F" w:rsidRPr="008A0599" w:rsidRDefault="003C444F" w:rsidP="003C444F">
      <w:pPr>
        <w:pStyle w:val="Heading2"/>
      </w:pPr>
      <w:r>
        <w:t xml:space="preserve">Engineering Team Goal: </w:t>
      </w:r>
      <w:r w:rsidRPr="008A0599">
        <w:t xml:space="preserve">Weatherproofing </w:t>
      </w:r>
    </w:p>
    <w:p w14:paraId="4F91DABD" w14:textId="77777777" w:rsidR="003C444F" w:rsidRPr="008A0599" w:rsidRDefault="003C444F" w:rsidP="003C444F">
      <w:pPr>
        <w:pStyle w:val="Byline1"/>
        <w:rPr>
          <w:rFonts w:eastAsia="Times New Roman"/>
        </w:rPr>
      </w:pPr>
      <w:r w:rsidRPr="008A0599">
        <w:rPr>
          <w:rFonts w:eastAsia="Times New Roman"/>
        </w:rPr>
        <w:t xml:space="preserve">By Matt </w:t>
      </w:r>
      <w:proofErr w:type="spellStart"/>
      <w:r w:rsidRPr="008A0599">
        <w:rPr>
          <w:rFonts w:eastAsia="Times New Roman"/>
        </w:rPr>
        <w:t>Soehngen</w:t>
      </w:r>
      <w:proofErr w:type="spellEnd"/>
    </w:p>
    <w:p w14:paraId="29815942" w14:textId="77777777" w:rsidR="003C444F" w:rsidRPr="008A0599" w:rsidRDefault="003C444F" w:rsidP="003C444F">
      <w:pPr>
        <w:pStyle w:val="ParagraphText"/>
        <w:rPr>
          <w:rFonts w:eastAsia="Times New Roman"/>
        </w:rPr>
      </w:pPr>
      <w:r w:rsidRPr="008A0599">
        <w:rPr>
          <w:rFonts w:eastAsia="Times New Roman"/>
        </w:rPr>
        <w:t>Upon the final construction of our lighting system, our team wishes to ensure that every electrical component and connection in the system is weatherproof so that the system will be safe to operate outdoors and will be considered safe to use during rainfall.</w:t>
      </w:r>
    </w:p>
    <w:p w14:paraId="23B661B2" w14:textId="4FA22E55" w:rsidR="00436C13" w:rsidRDefault="003C444F" w:rsidP="00436C13">
      <w:pPr>
        <w:pStyle w:val="Heading3"/>
      </w:pPr>
      <w:r>
        <w:t xml:space="preserve">Goal </w:t>
      </w:r>
      <w:r w:rsidR="00436C13">
        <w:t>Evaluation</w:t>
      </w:r>
    </w:p>
    <w:p w14:paraId="1622B172" w14:textId="444CECEA" w:rsidR="00436C13" w:rsidRPr="00436C13" w:rsidRDefault="00436C13" w:rsidP="00436C13">
      <w:pPr>
        <w:pStyle w:val="ParagraphText"/>
      </w:pPr>
      <w:r>
        <w:t xml:space="preserve">The following sections detail the </w:t>
      </w:r>
      <w:r w:rsidR="00CC4638">
        <w:t>intended goal measurement plan</w:t>
      </w:r>
      <w:r w:rsidR="008C7D54">
        <w:t>,</w:t>
      </w:r>
      <w:r w:rsidR="00CC4638">
        <w:t xml:space="preserve"> </w:t>
      </w:r>
      <w:r w:rsidR="008C7D54">
        <w:t>followed by</w:t>
      </w:r>
      <w:r w:rsidR="00CC4638">
        <w:t xml:space="preserve"> the actual goal evaluation</w:t>
      </w:r>
      <w:r w:rsidR="008C7D54">
        <w:t xml:space="preserve">. </w:t>
      </w:r>
    </w:p>
    <w:p w14:paraId="1CA654C1" w14:textId="77777777" w:rsidR="003C444F" w:rsidRPr="008A0599" w:rsidRDefault="003C444F" w:rsidP="003C444F">
      <w:pPr>
        <w:pStyle w:val="Heading4"/>
      </w:pPr>
      <w:r>
        <w:t>Metric Measurand</w:t>
      </w:r>
    </w:p>
    <w:p w14:paraId="340E362C" w14:textId="77777777" w:rsidR="003C444F" w:rsidRDefault="003C444F" w:rsidP="003C444F">
      <w:pPr>
        <w:pStyle w:val="ParagraphText"/>
        <w:rPr>
          <w:rFonts w:eastAsia="Times New Roman"/>
        </w:rPr>
      </w:pPr>
      <w:r w:rsidRPr="008A0599">
        <w:rPr>
          <w:rFonts w:eastAsia="Times New Roman"/>
        </w:rPr>
        <w:t xml:space="preserve">Upon final construction of the integrated system, electrical assemblies will be contained in IP-67 rating weatherproof casings, and each connection between assemblies will likewise be insulated from water. </w:t>
      </w:r>
    </w:p>
    <w:p w14:paraId="20410975" w14:textId="77777777" w:rsidR="003C444F" w:rsidRDefault="003C444F" w:rsidP="003C444F">
      <w:pPr>
        <w:pStyle w:val="Heading4"/>
      </w:pPr>
      <w:r>
        <w:t>Achievement Threshold</w:t>
      </w:r>
    </w:p>
    <w:p w14:paraId="7A148E50" w14:textId="77777777" w:rsidR="003C444F" w:rsidRDefault="003C444F" w:rsidP="003C444F">
      <w:pPr>
        <w:pStyle w:val="ParagraphText"/>
        <w:rPr>
          <w:rFonts w:eastAsia="Times New Roman"/>
        </w:rPr>
      </w:pPr>
      <w:r w:rsidRPr="008A0599">
        <w:rPr>
          <w:rFonts w:eastAsia="Times New Roman"/>
        </w:rPr>
        <w:t xml:space="preserve">The achievement threshold for the weatherproofing goal is that the connections between microcontroller to each connected assembly are insulated using chosen weatherproofing technique, and the microcontroller is contained within an IP-67 rated weatherproof case. </w:t>
      </w:r>
    </w:p>
    <w:p w14:paraId="01A497D7" w14:textId="77777777" w:rsidR="003C444F" w:rsidRDefault="003C444F" w:rsidP="003C444F">
      <w:pPr>
        <w:pStyle w:val="Heading4"/>
      </w:pPr>
      <w:r>
        <w:t>Measurement Method</w:t>
      </w:r>
    </w:p>
    <w:p w14:paraId="2261C17D" w14:textId="77777777" w:rsidR="003C444F" w:rsidRPr="008A0599" w:rsidRDefault="003C444F" w:rsidP="003C444F">
      <w:pPr>
        <w:pStyle w:val="ParagraphText"/>
        <w:rPr>
          <w:rFonts w:eastAsia="Times New Roman"/>
        </w:rPr>
      </w:pPr>
      <w:r w:rsidRPr="008A0599">
        <w:rPr>
          <w:rFonts w:eastAsia="Times New Roman"/>
        </w:rPr>
        <w:t>Th</w:t>
      </w:r>
      <w:r>
        <w:rPr>
          <w:rFonts w:eastAsia="Times New Roman"/>
        </w:rPr>
        <w:t>e weatherproofing</w:t>
      </w:r>
      <w:r w:rsidRPr="008A0599">
        <w:rPr>
          <w:rFonts w:eastAsia="Times New Roman"/>
        </w:rPr>
        <w:t xml:space="preserve"> can be assessed following completion of system integration through inspection of proper implementation</w:t>
      </w:r>
      <w:r>
        <w:rPr>
          <w:rFonts w:eastAsia="Times New Roman"/>
        </w:rPr>
        <w:t xml:space="preserve"> of </w:t>
      </w:r>
      <w:r w:rsidRPr="008A0599">
        <w:rPr>
          <w:rFonts w:eastAsia="Times New Roman"/>
        </w:rPr>
        <w:t xml:space="preserve">connection insulation </w:t>
      </w:r>
      <w:r>
        <w:rPr>
          <w:rFonts w:eastAsia="Times New Roman"/>
        </w:rPr>
        <w:t xml:space="preserve">and weatherproof casing. </w:t>
      </w:r>
    </w:p>
    <w:p w14:paraId="7F19D250" w14:textId="77777777" w:rsidR="003C444F" w:rsidRDefault="003C444F" w:rsidP="00FC21AC">
      <w:pPr>
        <w:pStyle w:val="ParagraphText"/>
        <w:rPr>
          <w:rFonts w:eastAsia="Times New Roman"/>
        </w:rPr>
      </w:pPr>
    </w:p>
    <w:p w14:paraId="7A349597" w14:textId="77777777" w:rsidR="004925F3" w:rsidRPr="002053E0" w:rsidRDefault="004925F3" w:rsidP="00905206">
      <w:pPr>
        <w:pStyle w:val="ParagraphText"/>
        <w:rPr>
          <w:i/>
          <w:color w:val="E36C0A" w:themeColor="accent6" w:themeShade="BF"/>
        </w:rPr>
      </w:pPr>
    </w:p>
    <w:p w14:paraId="54D1769E" w14:textId="2F804741" w:rsidR="009374D1" w:rsidRDefault="009374D1" w:rsidP="002053E0">
      <w:pPr>
        <w:pStyle w:val="Heading2"/>
      </w:pPr>
      <w:bookmarkStart w:id="127" w:name="_Toc67087428"/>
      <w:r>
        <w:t>Timeline Evaluation</w:t>
      </w:r>
      <w:bookmarkEnd w:id="127"/>
    </w:p>
    <w:p w14:paraId="74145594" w14:textId="77777777" w:rsidR="00975B8B" w:rsidRDefault="00950BBB" w:rsidP="00975B8B">
      <w:pPr>
        <w:pStyle w:val="ParagraphText"/>
        <w:ind w:firstLine="0"/>
        <w:rPr>
          <w:sz w:val="20"/>
          <w:szCs w:val="20"/>
        </w:rPr>
      </w:pPr>
      <w:r w:rsidRPr="00950BBB">
        <w:rPr>
          <w:sz w:val="20"/>
          <w:szCs w:val="20"/>
        </w:rPr>
        <w:t>By: Nicholas Erickson</w:t>
      </w:r>
    </w:p>
    <w:p w14:paraId="723E176D" w14:textId="66CB4370" w:rsidR="00246703" w:rsidRDefault="00246703" w:rsidP="00975B8B">
      <w:pPr>
        <w:pStyle w:val="ParagraphText"/>
      </w:pPr>
      <w:r>
        <w:t xml:space="preserve">The timelines describe our proposed timelines for </w:t>
      </w:r>
      <w:proofErr w:type="gramStart"/>
      <w:r>
        <w:t xml:space="preserve">our </w:t>
      </w:r>
      <w:r w:rsidR="00F14C1E">
        <w:t>the</w:t>
      </w:r>
      <w:proofErr w:type="gramEnd"/>
      <w:r w:rsidR="00F14C1E">
        <w:t xml:space="preserve"> four phases of our project: phase 1</w:t>
      </w:r>
      <w:r w:rsidR="00DB318A">
        <w:t xml:space="preserve"> – Development, phase 2 </w:t>
      </w:r>
      <w:r w:rsidR="00423D9C">
        <w:t>–</w:t>
      </w:r>
      <w:r w:rsidR="00DB318A">
        <w:t xml:space="preserve"> </w:t>
      </w:r>
      <w:r w:rsidR="00423D9C">
        <w:t xml:space="preserve">System Integration, phase 3 – Demonstration, </w:t>
      </w:r>
      <w:r w:rsidR="00056743">
        <w:t>and phase 4 – Evaluation.</w:t>
      </w:r>
      <w:r w:rsidR="00DB318A">
        <w:t xml:space="preserve"> </w:t>
      </w:r>
    </w:p>
    <w:p w14:paraId="4A634C96" w14:textId="6300D268" w:rsidR="00950BBB" w:rsidRDefault="009374D1" w:rsidP="00975B8B">
      <w:pPr>
        <w:pStyle w:val="Heading3"/>
      </w:pPr>
      <w:bookmarkStart w:id="128" w:name="_Toc67087429"/>
      <w:r>
        <w:t>Proposed Timeline</w:t>
      </w:r>
      <w:bookmarkEnd w:id="128"/>
    </w:p>
    <w:p w14:paraId="4765FB18" w14:textId="77777777" w:rsidR="00246703" w:rsidRPr="00975B8B" w:rsidRDefault="00246703" w:rsidP="00246703">
      <w:pPr>
        <w:pStyle w:val="ParagraphText"/>
      </w:pPr>
      <w:r>
        <w:t xml:space="preserve">The timelines below describe our proposed timelines including our phase timelines, individual contribution timelines, and our evaluation phase of our SMART goals. </w:t>
      </w:r>
    </w:p>
    <w:p w14:paraId="3F980E36" w14:textId="77777777" w:rsidR="00246703" w:rsidRPr="00246703" w:rsidRDefault="00246703" w:rsidP="00246703">
      <w:pPr>
        <w:pStyle w:val="ParagraphText"/>
      </w:pPr>
    </w:p>
    <w:p w14:paraId="14ECE752" w14:textId="1525052B" w:rsidR="00D678BB" w:rsidRDefault="004B4AEC" w:rsidP="00D678BB">
      <w:pPr>
        <w:pStyle w:val="ParagraphText"/>
        <w:keepNext/>
      </w:pPr>
      <w:r>
        <w:rPr>
          <w:noProof/>
        </w:rPr>
        <w:drawing>
          <wp:inline distT="0" distB="0" distL="0" distR="0" wp14:anchorId="73077C09" wp14:editId="29F22DEC">
            <wp:extent cx="5943600" cy="2223770"/>
            <wp:effectExtent l="0" t="0" r="0" b="5080"/>
            <wp:docPr id="14" name="Picture 13">
              <a:extLst xmlns:a="http://schemas.openxmlformats.org/drawingml/2006/main">
                <a:ext uri="{FF2B5EF4-FFF2-40B4-BE49-F238E27FC236}">
                  <a16:creationId xmlns:a16="http://schemas.microsoft.com/office/drawing/2014/main" id="{7DADCD1F-521E-43A4-9727-563A9764B0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7DADCD1F-521E-43A4-9727-563A9764B0A6}"/>
                        </a:ext>
                      </a:extLst>
                    </pic:cNvPr>
                    <pic:cNvPicPr>
                      <a:picLocks noChangeAspect="1"/>
                    </pic:cNvPicPr>
                  </pic:nvPicPr>
                  <pic:blipFill>
                    <a:blip r:embed="rId19"/>
                    <a:stretch>
                      <a:fillRect/>
                    </a:stretch>
                  </pic:blipFill>
                  <pic:spPr>
                    <a:xfrm>
                      <a:off x="0" y="0"/>
                      <a:ext cx="5943600" cy="2223770"/>
                    </a:xfrm>
                    <a:prstGeom prst="rect">
                      <a:avLst/>
                    </a:prstGeom>
                  </pic:spPr>
                </pic:pic>
              </a:graphicData>
            </a:graphic>
          </wp:inline>
        </w:drawing>
      </w:r>
    </w:p>
    <w:p w14:paraId="14997E0F" w14:textId="2ACC6E06" w:rsidR="00A0696B" w:rsidRDefault="00D678BB" w:rsidP="00D678BB">
      <w:pPr>
        <w:pStyle w:val="Caption"/>
        <w:jc w:val="center"/>
      </w:pPr>
      <w:bookmarkStart w:id="129" w:name="_Toc67090686"/>
      <w:r>
        <w:t xml:space="preserve">Figure </w:t>
      </w:r>
      <w:fldSimple w:instr=" SEQ Figure \* ARABIC ">
        <w:r w:rsidR="00344EA7">
          <w:rPr>
            <w:noProof/>
          </w:rPr>
          <w:t>8</w:t>
        </w:r>
      </w:fldSimple>
      <w:r>
        <w:t>. Phase 1 - Development</w:t>
      </w:r>
      <w:bookmarkEnd w:id="129"/>
    </w:p>
    <w:p w14:paraId="47898593" w14:textId="77777777" w:rsidR="00D678BB" w:rsidRDefault="00560E1E" w:rsidP="00D678BB">
      <w:pPr>
        <w:pStyle w:val="ParagraphText"/>
        <w:keepNext/>
      </w:pPr>
      <w:r>
        <w:rPr>
          <w:noProof/>
        </w:rPr>
        <w:lastRenderedPageBreak/>
        <w:drawing>
          <wp:inline distT="0" distB="0" distL="0" distR="0" wp14:anchorId="64589109" wp14:editId="50C501E2">
            <wp:extent cx="5943600" cy="1288415"/>
            <wp:effectExtent l="0" t="0" r="0" b="6985"/>
            <wp:docPr id="12" name="Content Placeholder 7">
              <a:extLst xmlns:a="http://schemas.openxmlformats.org/drawingml/2006/main">
                <a:ext uri="{FF2B5EF4-FFF2-40B4-BE49-F238E27FC236}">
                  <a16:creationId xmlns:a16="http://schemas.microsoft.com/office/drawing/2014/main" id="{52FCAD3B-8222-4E8A-BA84-C1C9B448382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52FCAD3B-8222-4E8A-BA84-C1C9B4483824}"/>
                        </a:ext>
                      </a:extLst>
                    </pic:cNvPr>
                    <pic:cNvPicPr>
                      <a:picLocks noGrp="1" noChangeAspect="1"/>
                    </pic:cNvPicPr>
                  </pic:nvPicPr>
                  <pic:blipFill>
                    <a:blip r:embed="rId20"/>
                    <a:stretch>
                      <a:fillRect/>
                    </a:stretch>
                  </pic:blipFill>
                  <pic:spPr>
                    <a:xfrm>
                      <a:off x="0" y="0"/>
                      <a:ext cx="5943600" cy="1288415"/>
                    </a:xfrm>
                    <a:prstGeom prst="rect">
                      <a:avLst/>
                    </a:prstGeom>
                  </pic:spPr>
                </pic:pic>
              </a:graphicData>
            </a:graphic>
          </wp:inline>
        </w:drawing>
      </w:r>
    </w:p>
    <w:p w14:paraId="48D69E66" w14:textId="0C2C170E" w:rsidR="00B0534B" w:rsidRDefault="00D678BB" w:rsidP="00D678BB">
      <w:pPr>
        <w:pStyle w:val="Caption"/>
        <w:jc w:val="center"/>
      </w:pPr>
      <w:bookmarkStart w:id="130" w:name="_Toc67090687"/>
      <w:r>
        <w:t xml:space="preserve">Figure </w:t>
      </w:r>
      <w:fldSimple w:instr=" SEQ Figure \* ARABIC ">
        <w:r w:rsidR="00344EA7">
          <w:rPr>
            <w:noProof/>
          </w:rPr>
          <w:t>9</w:t>
        </w:r>
      </w:fldSimple>
      <w:r>
        <w:t>. Phase 4 - Goal Evaluation</w:t>
      </w:r>
      <w:bookmarkEnd w:id="130"/>
    </w:p>
    <w:p w14:paraId="1FF020C5" w14:textId="4F193072" w:rsidR="009374D1" w:rsidRDefault="009374D1" w:rsidP="000B03EB">
      <w:pPr>
        <w:pStyle w:val="Heading3"/>
      </w:pPr>
      <w:bookmarkStart w:id="131" w:name="_Toc67087430"/>
      <w:r>
        <w:t>Actual Timeline</w:t>
      </w:r>
      <w:bookmarkEnd w:id="131"/>
    </w:p>
    <w:p w14:paraId="5A25DAD7" w14:textId="77777777" w:rsidR="009374D1" w:rsidRDefault="009374D1" w:rsidP="00905206">
      <w:pPr>
        <w:pStyle w:val="ParagraphText"/>
      </w:pPr>
    </w:p>
    <w:p w14:paraId="79494990" w14:textId="77777777" w:rsidR="009374D1" w:rsidRDefault="00C155E4" w:rsidP="00905206">
      <w:pPr>
        <w:pStyle w:val="Heading2"/>
      </w:pPr>
      <w:bookmarkStart w:id="132" w:name="_Toc67087431"/>
      <w:r>
        <w:t xml:space="preserve">Budget </w:t>
      </w:r>
      <w:r w:rsidR="009374D1">
        <w:t>Evaluation</w:t>
      </w:r>
      <w:bookmarkEnd w:id="132"/>
    </w:p>
    <w:p w14:paraId="7D2B537A" w14:textId="7970B3CB" w:rsidR="00374E1E" w:rsidRDefault="00374E1E" w:rsidP="00374E1E">
      <w:pPr>
        <w:pStyle w:val="Byline1"/>
      </w:pPr>
      <w:r>
        <w:t>By Sterling LaBarbera</w:t>
      </w:r>
    </w:p>
    <w:p w14:paraId="4ADF110A" w14:textId="5F3BA04A" w:rsidR="00374E1E" w:rsidRPr="00374E1E" w:rsidRDefault="009C6B11" w:rsidP="00374E1E">
      <w:pPr>
        <w:pStyle w:val="ParagraphText"/>
      </w:pPr>
      <w:r>
        <w:t xml:space="preserve">Below are a set of charts for the proposed and actual budgets for this product. </w:t>
      </w:r>
      <w:r w:rsidR="001875A5">
        <w:t xml:space="preserve">The proposed budgets were </w:t>
      </w:r>
      <w:r w:rsidR="00AC4F25">
        <w:t>made</w:t>
      </w:r>
      <w:r w:rsidR="00785587">
        <w:t xml:space="preserve"> in December 2020. The actual budget reflects the costs </w:t>
      </w:r>
      <w:r w:rsidR="00935ED8">
        <w:t>to fully complete this product.</w:t>
      </w:r>
    </w:p>
    <w:p w14:paraId="0B9802E4" w14:textId="77777777" w:rsidR="009374D1" w:rsidRDefault="009374D1" w:rsidP="00905206">
      <w:pPr>
        <w:pStyle w:val="ParagraphText"/>
      </w:pPr>
    </w:p>
    <w:p w14:paraId="61B395C1" w14:textId="77777777" w:rsidR="009374D1" w:rsidRDefault="009374D1" w:rsidP="000B03EB">
      <w:pPr>
        <w:pStyle w:val="Heading3"/>
      </w:pPr>
      <w:bookmarkStart w:id="133" w:name="_Toc67087432"/>
      <w:r>
        <w:t xml:space="preserve">Proposed </w:t>
      </w:r>
      <w:r w:rsidR="00C155E4">
        <w:t>Budget</w:t>
      </w:r>
      <w:bookmarkEnd w:id="133"/>
    </w:p>
    <w:p w14:paraId="2BDE55B5" w14:textId="797E0725" w:rsidR="00935ED8" w:rsidRPr="00935ED8" w:rsidRDefault="008A147A" w:rsidP="00935ED8">
      <w:pPr>
        <w:pStyle w:val="ParagraphText"/>
      </w:pPr>
      <w:r>
        <w:t xml:space="preserve">The four charts below indicate the overall budget, and breakdowns for unit 1, unit 2, and contingency plans for </w:t>
      </w:r>
      <w:proofErr w:type="gramStart"/>
      <w:r>
        <w:t>high risk</w:t>
      </w:r>
      <w:proofErr w:type="gramEnd"/>
      <w:r>
        <w:t xml:space="preserve"> elements.</w:t>
      </w:r>
    </w:p>
    <w:p w14:paraId="2F1FE8E4" w14:textId="77777777" w:rsidR="00AE36EF" w:rsidRDefault="009711F0" w:rsidP="00AE36EF">
      <w:pPr>
        <w:pStyle w:val="ParagraphText"/>
        <w:keepNext/>
      </w:pPr>
      <w:r>
        <w:rPr>
          <w:noProof/>
        </w:rPr>
        <w:lastRenderedPageBreak/>
        <w:drawing>
          <wp:inline distT="0" distB="0" distL="0" distR="0" wp14:anchorId="668A807E" wp14:editId="32575B7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184FE68" w14:textId="450CF2F3" w:rsidR="009374D1" w:rsidRDefault="00AE36EF" w:rsidP="00AE36EF">
      <w:pPr>
        <w:pStyle w:val="Caption"/>
        <w:jc w:val="center"/>
      </w:pPr>
      <w:bookmarkStart w:id="134" w:name="_Toc67090688"/>
      <w:r>
        <w:t xml:space="preserve">Figure </w:t>
      </w:r>
      <w:fldSimple w:instr=" SEQ Figure \* ARABIC ">
        <w:r w:rsidR="00344EA7">
          <w:rPr>
            <w:noProof/>
          </w:rPr>
          <w:t>10</w:t>
        </w:r>
      </w:fldSimple>
      <w:r>
        <w:t>. Overall proposed budget</w:t>
      </w:r>
      <w:bookmarkEnd w:id="134"/>
    </w:p>
    <w:p w14:paraId="20F75B18" w14:textId="77777777" w:rsidR="00AE36EF" w:rsidRDefault="0008341A" w:rsidP="00AE36EF">
      <w:pPr>
        <w:pStyle w:val="ParagraphText"/>
        <w:keepNext/>
      </w:pPr>
      <w:r>
        <w:rPr>
          <w:noProof/>
        </w:rPr>
        <w:drawing>
          <wp:inline distT="0" distB="0" distL="0" distR="0" wp14:anchorId="4B36D52A" wp14:editId="580A3A72">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E0AE76E" w14:textId="5BF88793" w:rsidR="0008341A" w:rsidRDefault="00AE36EF" w:rsidP="00AE36EF">
      <w:pPr>
        <w:pStyle w:val="Caption"/>
        <w:jc w:val="center"/>
      </w:pPr>
      <w:bookmarkStart w:id="135" w:name="_Toc67090689"/>
      <w:r>
        <w:t xml:space="preserve">Figure </w:t>
      </w:r>
      <w:fldSimple w:instr=" SEQ Figure \* ARABIC ">
        <w:r w:rsidR="00344EA7">
          <w:rPr>
            <w:noProof/>
          </w:rPr>
          <w:t>11</w:t>
        </w:r>
      </w:fldSimple>
      <w:r>
        <w:t>. Unit 1 proposed budget</w:t>
      </w:r>
      <w:bookmarkEnd w:id="135"/>
    </w:p>
    <w:p w14:paraId="00AF519B" w14:textId="77777777" w:rsidR="00AE36EF" w:rsidRDefault="00DF2044" w:rsidP="00AE36EF">
      <w:pPr>
        <w:pStyle w:val="ParagraphText"/>
        <w:keepNext/>
      </w:pPr>
      <w:r>
        <w:rPr>
          <w:noProof/>
        </w:rPr>
        <w:lastRenderedPageBreak/>
        <w:drawing>
          <wp:inline distT="0" distB="0" distL="0" distR="0" wp14:anchorId="43DF88F1" wp14:editId="65ADF4A4">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926CC4A" w14:textId="188446FC" w:rsidR="00DF2044" w:rsidRDefault="00AE36EF" w:rsidP="00AE36EF">
      <w:pPr>
        <w:pStyle w:val="Caption"/>
        <w:jc w:val="center"/>
      </w:pPr>
      <w:bookmarkStart w:id="136" w:name="_Toc67090690"/>
      <w:r>
        <w:t xml:space="preserve">Figure </w:t>
      </w:r>
      <w:fldSimple w:instr=" SEQ Figure \* ARABIC ">
        <w:r w:rsidR="00344EA7">
          <w:rPr>
            <w:noProof/>
          </w:rPr>
          <w:t>12</w:t>
        </w:r>
      </w:fldSimple>
      <w:r>
        <w:t>. Unit 2 proposed budget</w:t>
      </w:r>
      <w:bookmarkEnd w:id="136"/>
    </w:p>
    <w:p w14:paraId="107BBD92" w14:textId="77777777" w:rsidR="00AE36EF" w:rsidRDefault="00ED5D0D" w:rsidP="00AE36EF">
      <w:pPr>
        <w:pStyle w:val="ParagraphText"/>
        <w:keepNext/>
      </w:pPr>
      <w:r>
        <w:rPr>
          <w:noProof/>
        </w:rPr>
        <w:drawing>
          <wp:inline distT="0" distB="0" distL="0" distR="0" wp14:anchorId="4532AACA" wp14:editId="5710AF0C">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E630B2F" w14:textId="6CCE38FF" w:rsidR="00ED5D0D" w:rsidRDefault="00AE36EF" w:rsidP="00AE36EF">
      <w:pPr>
        <w:pStyle w:val="Caption"/>
        <w:jc w:val="center"/>
      </w:pPr>
      <w:bookmarkStart w:id="137" w:name="_Toc67090691"/>
      <w:r>
        <w:t xml:space="preserve">Figure </w:t>
      </w:r>
      <w:fldSimple w:instr=" SEQ Figure \* ARABIC ">
        <w:r w:rsidR="00344EA7">
          <w:rPr>
            <w:noProof/>
          </w:rPr>
          <w:t>13</w:t>
        </w:r>
      </w:fldSimple>
      <w:r>
        <w:t>. Contingency proposed budget</w:t>
      </w:r>
      <w:bookmarkEnd w:id="137"/>
    </w:p>
    <w:p w14:paraId="0334BF61" w14:textId="77777777" w:rsidR="00ED5D0D" w:rsidRDefault="00ED5D0D" w:rsidP="00905206">
      <w:pPr>
        <w:pStyle w:val="ParagraphText"/>
      </w:pPr>
    </w:p>
    <w:p w14:paraId="4DD37E3B" w14:textId="77777777" w:rsidR="009374D1" w:rsidRDefault="009374D1" w:rsidP="000B03EB">
      <w:pPr>
        <w:pStyle w:val="Heading3"/>
      </w:pPr>
      <w:bookmarkStart w:id="138" w:name="_Toc67087433"/>
      <w:r>
        <w:lastRenderedPageBreak/>
        <w:t xml:space="preserve">Actual </w:t>
      </w:r>
      <w:r w:rsidR="00C155E4">
        <w:t>Budget</w:t>
      </w:r>
      <w:bookmarkEnd w:id="138"/>
    </w:p>
    <w:p w14:paraId="459E6DD5" w14:textId="77777777" w:rsidR="009374D1" w:rsidRDefault="009374D1" w:rsidP="00905206">
      <w:pPr>
        <w:pStyle w:val="ParagraphText"/>
      </w:pPr>
    </w:p>
    <w:p w14:paraId="69E85A65" w14:textId="77777777" w:rsidR="001567A2" w:rsidRDefault="001567A2" w:rsidP="00BA7005">
      <w:pPr>
        <w:pStyle w:val="ParagraphText"/>
        <w:rPr>
          <w:rStyle w:val="ContentNote"/>
        </w:rPr>
      </w:pPr>
      <w:r>
        <w:rPr>
          <w:rStyle w:val="ContentNote"/>
        </w:rPr>
        <w:t>Vertical bar chart (side-by-side comparison of proposed vs. actual expenditures)</w:t>
      </w:r>
    </w:p>
    <w:p w14:paraId="11E0C29D" w14:textId="77777777" w:rsidR="00EF02F8" w:rsidRDefault="00C870F8" w:rsidP="00BA7005">
      <w:pPr>
        <w:pStyle w:val="ParagraphText"/>
        <w:rPr>
          <w:rStyle w:val="ContentNote"/>
        </w:rPr>
      </w:pPr>
      <w:r>
        <w:rPr>
          <w:rStyle w:val="ContentNote"/>
        </w:rPr>
        <w:t xml:space="preserve">Compare </w:t>
      </w:r>
      <w:r w:rsidR="008D6DD1">
        <w:rPr>
          <w:rStyle w:val="ContentNote"/>
        </w:rPr>
        <w:t xml:space="preserve">and discuss </w:t>
      </w:r>
      <w:r>
        <w:rPr>
          <w:rStyle w:val="ContentNote"/>
        </w:rPr>
        <w:t xml:space="preserve">herein your </w:t>
      </w:r>
      <w:r w:rsidR="00EF02F8">
        <w:rPr>
          <w:rStyle w:val="ContentNote"/>
        </w:rPr>
        <w:t xml:space="preserve">group’s proposed and actual budgets. </w:t>
      </w:r>
      <w:r w:rsidR="00BA7005">
        <w:rPr>
          <w:rStyle w:val="ContentNote"/>
        </w:rPr>
        <w:t xml:space="preserve">This should be a macro analysis, </w:t>
      </w:r>
      <w:r w:rsidR="00EF02F8">
        <w:rPr>
          <w:rStyle w:val="ContentNote"/>
        </w:rPr>
        <w:t>not a micro analysis</w:t>
      </w:r>
      <w:r w:rsidR="00BA7005">
        <w:rPr>
          <w:rStyle w:val="ContentNote"/>
        </w:rPr>
        <w:t>,</w:t>
      </w:r>
      <w:r w:rsidR="00EF02F8">
        <w:rPr>
          <w:rStyle w:val="ContentNote"/>
        </w:rPr>
        <w:t xml:space="preserve"> of </w:t>
      </w:r>
      <w:r w:rsidR="00BA7005">
        <w:rPr>
          <w:rStyle w:val="ContentNote"/>
        </w:rPr>
        <w:t>your group’s expenditures on this project.</w:t>
      </w:r>
    </w:p>
    <w:p w14:paraId="7696C66A" w14:textId="77777777" w:rsidR="009501A3" w:rsidRDefault="00C73762" w:rsidP="009501A3">
      <w:pPr>
        <w:pStyle w:val="ParagraphText"/>
        <w:rPr>
          <w:rStyle w:val="ContentNote"/>
        </w:rPr>
      </w:pPr>
      <w:r>
        <w:rPr>
          <w:rStyle w:val="ContentNote"/>
        </w:rPr>
        <w:t xml:space="preserve">If the actual </w:t>
      </w:r>
      <w:r w:rsidR="009501A3">
        <w:rPr>
          <w:rStyle w:val="ContentNote"/>
        </w:rPr>
        <w:t xml:space="preserve">expenditures </w:t>
      </w:r>
      <w:r>
        <w:rPr>
          <w:rStyle w:val="ContentNote"/>
        </w:rPr>
        <w:t xml:space="preserve">for an element </w:t>
      </w:r>
      <w:r w:rsidR="009501A3">
        <w:rPr>
          <w:rStyle w:val="ContentNote"/>
        </w:rPr>
        <w:t xml:space="preserve">exceeded </w:t>
      </w:r>
      <w:r>
        <w:rPr>
          <w:rStyle w:val="ContentNote"/>
        </w:rPr>
        <w:t xml:space="preserve">the group’s </w:t>
      </w:r>
      <w:r w:rsidR="009501A3">
        <w:rPr>
          <w:rStyle w:val="ContentNote"/>
        </w:rPr>
        <w:t>budgeted expenditures</w:t>
      </w:r>
      <w:r>
        <w:rPr>
          <w:rStyle w:val="ContentNote"/>
        </w:rPr>
        <w:t xml:space="preserve"> for that element</w:t>
      </w:r>
      <w:r w:rsidR="009501A3">
        <w:rPr>
          <w:rStyle w:val="ContentNote"/>
        </w:rPr>
        <w:t xml:space="preserve">, explain this </w:t>
      </w:r>
      <w:r>
        <w:rPr>
          <w:rStyle w:val="ContentNote"/>
        </w:rPr>
        <w:t xml:space="preserve">cost overrun; </w:t>
      </w:r>
      <w:r w:rsidR="009501A3">
        <w:rPr>
          <w:rStyle w:val="ContentNote"/>
        </w:rPr>
        <w:t>why did the group go over budget</w:t>
      </w:r>
      <w:r w:rsidR="003464FB">
        <w:rPr>
          <w:rStyle w:val="ContentNote"/>
        </w:rPr>
        <w:t xml:space="preserve"> on this element</w:t>
      </w:r>
      <w:r>
        <w:rPr>
          <w:rStyle w:val="ContentNote"/>
        </w:rPr>
        <w:t>?</w:t>
      </w:r>
    </w:p>
    <w:p w14:paraId="1146D85B" w14:textId="77777777" w:rsidR="0086610B" w:rsidRDefault="00681BE3" w:rsidP="00905206">
      <w:pPr>
        <w:pStyle w:val="ParagraphText"/>
        <w:rPr>
          <w:rStyle w:val="ContentNote"/>
        </w:rPr>
      </w:pPr>
      <w:r>
        <w:rPr>
          <w:rStyle w:val="ContentNote"/>
        </w:rPr>
        <w:t xml:space="preserve">The granularity of </w:t>
      </w:r>
      <w:r w:rsidR="00A6027B">
        <w:rPr>
          <w:rStyle w:val="ContentNote"/>
        </w:rPr>
        <w:t xml:space="preserve">your </w:t>
      </w:r>
      <w:r>
        <w:rPr>
          <w:rStyle w:val="ContentNote"/>
        </w:rPr>
        <w:t>budget analysis should the functional block (assembly) level</w:t>
      </w:r>
      <w:r w:rsidR="0086610B">
        <w:rPr>
          <w:rStyle w:val="ContentNote"/>
        </w:rPr>
        <w:t xml:space="preserve"> or higher (e.g., units, sets, etc.). DO NOT</w:t>
      </w:r>
      <w:r>
        <w:rPr>
          <w:rStyle w:val="ContentNote"/>
        </w:rPr>
        <w:t xml:space="preserve"> describe herein </w:t>
      </w:r>
      <w:r w:rsidR="00EA1940">
        <w:rPr>
          <w:rStyle w:val="ContentNote"/>
        </w:rPr>
        <w:t>the costs</w:t>
      </w:r>
      <w:r>
        <w:rPr>
          <w:rStyle w:val="ContentNote"/>
        </w:rPr>
        <w:t xml:space="preserve"> </w:t>
      </w:r>
      <w:r w:rsidR="00EA1940">
        <w:rPr>
          <w:rStyle w:val="ContentNote"/>
        </w:rPr>
        <w:t xml:space="preserve">of individual </w:t>
      </w:r>
      <w:r>
        <w:rPr>
          <w:rStyle w:val="ContentNote"/>
        </w:rPr>
        <w:t>basic parts</w:t>
      </w:r>
      <w:r w:rsidR="00EA1940">
        <w:rPr>
          <w:rStyle w:val="ContentNote"/>
        </w:rPr>
        <w:t xml:space="preserve"> (components)</w:t>
      </w:r>
      <w:r>
        <w:rPr>
          <w:rStyle w:val="ContentNote"/>
        </w:rPr>
        <w:t>.</w:t>
      </w:r>
      <w:r w:rsidR="007439B1">
        <w:rPr>
          <w:rStyle w:val="ContentNote"/>
        </w:rPr>
        <w:t xml:space="preserve"> </w:t>
      </w:r>
      <w:r w:rsidR="0086610B" w:rsidRPr="007D11F6">
        <w:rPr>
          <w:rStyle w:val="ContentNote"/>
        </w:rPr>
        <w:t xml:space="preserve">DO NOT provide herein tables that itemize the cost of every </w:t>
      </w:r>
      <w:r w:rsidR="0086610B">
        <w:rPr>
          <w:rStyle w:val="ContentNote"/>
        </w:rPr>
        <w:t xml:space="preserve">basic (component) </w:t>
      </w:r>
      <w:r w:rsidR="0036330A">
        <w:rPr>
          <w:rStyle w:val="ContentNote"/>
        </w:rPr>
        <w:t xml:space="preserve">in </w:t>
      </w:r>
      <w:r w:rsidR="0086610B">
        <w:rPr>
          <w:rStyle w:val="ContentNote"/>
        </w:rPr>
        <w:t>your project</w:t>
      </w:r>
      <w:r w:rsidR="0086610B" w:rsidRPr="007D11F6">
        <w:rPr>
          <w:rStyle w:val="ContentNote"/>
        </w:rPr>
        <w:t xml:space="preserve">. </w:t>
      </w:r>
      <w:r w:rsidR="00386C0C">
        <w:rPr>
          <w:rStyle w:val="ContentNote"/>
        </w:rPr>
        <w:t>(</w:t>
      </w:r>
      <w:r w:rsidR="001558CC">
        <w:rPr>
          <w:rStyle w:val="ContentNote"/>
        </w:rPr>
        <w:t>Itemized parts listings belong</w:t>
      </w:r>
      <w:r w:rsidR="0086610B" w:rsidRPr="007D11F6">
        <w:rPr>
          <w:rStyle w:val="ContentNote"/>
        </w:rPr>
        <w:t xml:space="preserve"> in </w:t>
      </w:r>
      <w:r w:rsidR="00594CE0">
        <w:rPr>
          <w:rStyle w:val="ContentNote"/>
        </w:rPr>
        <w:t>the</w:t>
      </w:r>
      <w:r w:rsidR="0086610B">
        <w:rPr>
          <w:rStyle w:val="ContentNote"/>
        </w:rPr>
        <w:t xml:space="preserve"> </w:t>
      </w:r>
      <w:r w:rsidR="0086610B" w:rsidRPr="007D11F6">
        <w:rPr>
          <w:rStyle w:val="ContentNote"/>
        </w:rPr>
        <w:t>“Bill of Materials” appendix within the INDIVIDUAL CONTRIBUTIONS reports.</w:t>
      </w:r>
      <w:r w:rsidR="00386C0C">
        <w:rPr>
          <w:rStyle w:val="ContentNote"/>
        </w:rPr>
        <w:t>)</w:t>
      </w:r>
    </w:p>
    <w:p w14:paraId="65E6DAAC" w14:textId="77777777" w:rsidR="00A6027B" w:rsidRDefault="00A6027B" w:rsidP="00A6027B">
      <w:pPr>
        <w:pStyle w:val="ParagraphText"/>
        <w:rPr>
          <w:rStyle w:val="ContentNote"/>
        </w:rPr>
      </w:pPr>
      <w:r>
        <w:rPr>
          <w:rStyle w:val="ContentNote"/>
        </w:rPr>
        <w:t xml:space="preserve">For example, your written prose </w:t>
      </w:r>
      <w:r w:rsidR="00A51D29">
        <w:rPr>
          <w:rStyle w:val="ContentNote"/>
        </w:rPr>
        <w:t xml:space="preserve">might reference </w:t>
      </w:r>
      <w:r>
        <w:rPr>
          <w:rStyle w:val="ContentNote"/>
        </w:rPr>
        <w:t xml:space="preserve">a vertical bar chart </w:t>
      </w:r>
      <w:r w:rsidR="00F63AC6">
        <w:rPr>
          <w:rStyle w:val="ContentNote"/>
        </w:rPr>
        <w:t xml:space="preserve">figure </w:t>
      </w:r>
      <w:r>
        <w:rPr>
          <w:rStyle w:val="ContentNote"/>
        </w:rPr>
        <w:t>that compares your budgeted (proposed) expenditures versus your actual expenditures for a) Plan A expenses, and b) Plan B expenses, and c) ancillary expenses, etc.</w:t>
      </w:r>
    </w:p>
    <w:p w14:paraId="645FDA7D" w14:textId="77777777" w:rsidR="007D11F6" w:rsidRPr="00A6027B" w:rsidRDefault="00B64CCE" w:rsidP="00A6027B">
      <w:pPr>
        <w:pStyle w:val="ParagraphText"/>
        <w:rPr>
          <w:rStyle w:val="ContentNote"/>
          <w:i w:val="0"/>
          <w:color w:val="auto"/>
        </w:rPr>
      </w:pPr>
      <w:r>
        <w:rPr>
          <w:rStyle w:val="ContentNote"/>
        </w:rPr>
        <w:t>For example, you could provide a series of vertical bar chart graphs that compare the proposed and actual expenditures for the sets, units, and assemblies that comprise your project.</w:t>
      </w:r>
    </w:p>
    <w:p w14:paraId="4C4DDDBA" w14:textId="77777777" w:rsidR="0010678F" w:rsidRDefault="0010678F" w:rsidP="001B6570">
      <w:pPr>
        <w:pStyle w:val="ChapterHeading1"/>
      </w:pPr>
      <w:bookmarkStart w:id="139" w:name="_Toc67087434"/>
      <w:r>
        <w:lastRenderedPageBreak/>
        <w:t>Conclusions</w:t>
      </w:r>
      <w:bookmarkEnd w:id="139"/>
    </w:p>
    <w:p w14:paraId="62400D1F" w14:textId="77777777" w:rsidR="00ED24E7" w:rsidRDefault="000F5CBE" w:rsidP="00905206">
      <w:pPr>
        <w:pStyle w:val="ParagraphText"/>
      </w:pPr>
      <w:r>
        <w:t>Add y</w:t>
      </w:r>
      <w:r w:rsidR="002A7C1E">
        <w:t>our summary remarks here…</w:t>
      </w:r>
    </w:p>
    <w:p w14:paraId="4E445552" w14:textId="77777777" w:rsidR="00007A31" w:rsidRDefault="00007A31" w:rsidP="00905206">
      <w:pPr>
        <w:pStyle w:val="Heading2"/>
      </w:pPr>
      <w:bookmarkStart w:id="140" w:name="_Toc67087435"/>
      <w:r>
        <w:t>Successes</w:t>
      </w:r>
      <w:bookmarkEnd w:id="140"/>
    </w:p>
    <w:p w14:paraId="2E8A1CAE" w14:textId="77777777" w:rsidR="00007A31" w:rsidRDefault="00007A31" w:rsidP="00905206">
      <w:pPr>
        <w:pStyle w:val="ParagraphText"/>
      </w:pPr>
    </w:p>
    <w:p w14:paraId="037B1CA7" w14:textId="77777777" w:rsidR="00C04EC0" w:rsidRDefault="00C04EC0" w:rsidP="00905206">
      <w:pPr>
        <w:pStyle w:val="Heading2"/>
      </w:pPr>
      <w:bookmarkStart w:id="141" w:name="_Toc67087436"/>
      <w:r>
        <w:t>Limitations</w:t>
      </w:r>
      <w:bookmarkEnd w:id="141"/>
    </w:p>
    <w:p w14:paraId="2506D330" w14:textId="77777777" w:rsidR="00C04EC0" w:rsidRDefault="00C04EC0" w:rsidP="00C04EC0">
      <w:pPr>
        <w:pStyle w:val="ParagraphText"/>
      </w:pPr>
    </w:p>
    <w:p w14:paraId="11E0ABD6" w14:textId="77777777" w:rsidR="00007A31" w:rsidRDefault="00007A31" w:rsidP="00905206">
      <w:pPr>
        <w:pStyle w:val="Heading2"/>
      </w:pPr>
      <w:bookmarkStart w:id="142" w:name="_Toc67087437"/>
      <w:r>
        <w:t>Failures</w:t>
      </w:r>
      <w:bookmarkEnd w:id="142"/>
    </w:p>
    <w:p w14:paraId="732CEA96" w14:textId="77777777" w:rsidR="00007A31" w:rsidRDefault="00007A31" w:rsidP="00905206">
      <w:pPr>
        <w:pStyle w:val="ParagraphText"/>
      </w:pPr>
    </w:p>
    <w:p w14:paraId="1D305F06" w14:textId="77777777" w:rsidR="00007A31" w:rsidRDefault="00007A31" w:rsidP="00905206">
      <w:pPr>
        <w:pStyle w:val="Heading2"/>
      </w:pPr>
      <w:bookmarkStart w:id="143" w:name="_Toc67087438"/>
      <w:r>
        <w:t>Suggested Improvements</w:t>
      </w:r>
      <w:bookmarkEnd w:id="143"/>
    </w:p>
    <w:p w14:paraId="63BA3D9F" w14:textId="77777777" w:rsidR="00007A31" w:rsidRDefault="00007A31" w:rsidP="00905206">
      <w:pPr>
        <w:pStyle w:val="ParagraphText"/>
      </w:pPr>
    </w:p>
    <w:p w14:paraId="7ADAF1CC" w14:textId="77777777" w:rsidR="00B84234" w:rsidRDefault="00B84234"/>
    <w:p w14:paraId="3C7B14AC" w14:textId="77777777" w:rsidR="00B84234" w:rsidRDefault="00B84234">
      <w:pPr>
        <w:sectPr w:rsidR="00B84234" w:rsidSect="00B84234">
          <w:footerReference w:type="default" r:id="rId25"/>
          <w:pgSz w:w="12240" w:h="15840"/>
          <w:pgMar w:top="1440" w:right="1440" w:bottom="1440" w:left="1440" w:header="720" w:footer="720" w:gutter="0"/>
          <w:pgNumType w:start="1"/>
          <w:cols w:space="720"/>
          <w:docGrid w:linePitch="360"/>
        </w:sectPr>
      </w:pPr>
    </w:p>
    <w:p w14:paraId="58D4E42C" w14:textId="77777777" w:rsidR="006113C5" w:rsidRDefault="00850BC8" w:rsidP="00857D6C">
      <w:pPr>
        <w:pStyle w:val="AppendixHeading1"/>
      </w:pPr>
      <w:bookmarkStart w:id="144" w:name="_Toc67087439"/>
      <w:r>
        <w:lastRenderedPageBreak/>
        <w:t>Evaluation Methods (or custom)</w:t>
      </w:r>
      <w:bookmarkEnd w:id="144"/>
    </w:p>
    <w:p w14:paraId="7A425614" w14:textId="77777777" w:rsidR="00630703" w:rsidRDefault="009E2DE7" w:rsidP="00985E37">
      <w:pPr>
        <w:pStyle w:val="ParagraphText"/>
      </w:pPr>
      <w:r>
        <w:t>&lt;DELETEME</w:t>
      </w:r>
      <w:proofErr w:type="gramStart"/>
      <w:r>
        <w:t xml:space="preserve">&gt; </w:t>
      </w:r>
      <w:r w:rsidR="00850BC8">
        <w:t xml:space="preserve"> Your</w:t>
      </w:r>
      <w:proofErr w:type="gramEnd"/>
      <w:r w:rsidR="00850BC8">
        <w:t xml:space="preserve"> content here … </w:t>
      </w:r>
      <w:r>
        <w:t>&lt;/DELETEME&gt;</w:t>
      </w:r>
    </w:p>
    <w:p w14:paraId="5DED4542" w14:textId="77777777" w:rsidR="00041976" w:rsidRPr="00985E37" w:rsidRDefault="00041976" w:rsidP="00985E37">
      <w:pPr>
        <w:pStyle w:val="ParagraphText"/>
      </w:pPr>
    </w:p>
    <w:p w14:paraId="7286E8E3" w14:textId="77777777" w:rsidR="00075C4F" w:rsidRDefault="00850BC8" w:rsidP="00857D6C">
      <w:pPr>
        <w:pStyle w:val="AppendixHeading1"/>
      </w:pPr>
      <w:bookmarkStart w:id="145" w:name="_Toc67087440"/>
      <w:r>
        <w:lastRenderedPageBreak/>
        <w:t>Evaluation Methods (or custom)</w:t>
      </w:r>
      <w:bookmarkEnd w:id="145"/>
    </w:p>
    <w:p w14:paraId="3CA14C98" w14:textId="77777777" w:rsidR="00850BC8" w:rsidRDefault="00850BC8" w:rsidP="00905206">
      <w:pPr>
        <w:pStyle w:val="ParagraphText"/>
      </w:pPr>
      <w:r>
        <w:t>&lt;DELETEME</w:t>
      </w:r>
      <w:proofErr w:type="gramStart"/>
      <w:r>
        <w:t>&gt;  Your</w:t>
      </w:r>
      <w:proofErr w:type="gramEnd"/>
      <w:r>
        <w:t xml:space="preserve"> content here … &lt;/DELETEME&gt;</w:t>
      </w:r>
    </w:p>
    <w:p w14:paraId="13042E13" w14:textId="77777777" w:rsidR="009D5DEF" w:rsidRDefault="009D5DEF" w:rsidP="009E2DE7">
      <w:pPr>
        <w:pStyle w:val="ParagraphText"/>
        <w:ind w:firstLine="0"/>
      </w:pPr>
    </w:p>
    <w:p w14:paraId="226853FD" w14:textId="77777777" w:rsidR="001B0729" w:rsidRDefault="00850BC8" w:rsidP="0071503A">
      <w:pPr>
        <w:pStyle w:val="AppendixHeading1"/>
      </w:pPr>
      <w:bookmarkStart w:id="146" w:name="_Toc67087441"/>
      <w:r>
        <w:lastRenderedPageBreak/>
        <w:t>Evaluation Methods (or custom)</w:t>
      </w:r>
      <w:bookmarkEnd w:id="146"/>
    </w:p>
    <w:p w14:paraId="176AD685" w14:textId="77777777" w:rsidR="00850BC8" w:rsidRDefault="00850BC8" w:rsidP="00905206">
      <w:pPr>
        <w:pStyle w:val="ParagraphText"/>
      </w:pPr>
      <w:r w:rsidRPr="00850BC8">
        <w:t>&lt;DELETEME</w:t>
      </w:r>
      <w:proofErr w:type="gramStart"/>
      <w:r w:rsidRPr="00850BC8">
        <w:t>&gt;  Your</w:t>
      </w:r>
      <w:proofErr w:type="gramEnd"/>
      <w:r w:rsidRPr="00850BC8">
        <w:t xml:space="preserve"> content here …  &lt;/DELETEME&gt;</w:t>
      </w:r>
    </w:p>
    <w:p w14:paraId="78B47C56" w14:textId="77777777" w:rsidR="00F85A0C" w:rsidRDefault="00F85A0C" w:rsidP="00F85A0C">
      <w:pPr>
        <w:pStyle w:val="ParagraphText"/>
        <w:ind w:firstLine="0"/>
      </w:pPr>
    </w:p>
    <w:p w14:paraId="3F12EF25" w14:textId="77777777" w:rsidR="001B0729" w:rsidRDefault="001B0729" w:rsidP="0071503A">
      <w:pPr>
        <w:pStyle w:val="AppendixHeading1"/>
      </w:pPr>
      <w:bookmarkStart w:id="147" w:name="_Toc67087442"/>
      <w:r>
        <w:lastRenderedPageBreak/>
        <w:t>Software</w:t>
      </w:r>
      <w:bookmarkEnd w:id="147"/>
    </w:p>
    <w:p w14:paraId="546D3AAD" w14:textId="77777777" w:rsidR="00AD3E19" w:rsidRDefault="00AD3E19" w:rsidP="00AD3E19">
      <w:pPr>
        <w:pStyle w:val="ParagraphText"/>
      </w:pPr>
      <w:r>
        <w:t>&lt;DELETEME&gt; It is recommended that you use an Excel (or similar) spreadsheet to document your</w:t>
      </w:r>
      <w:r w:rsidR="0079683E">
        <w:t xml:space="preserve"> detailed</w:t>
      </w:r>
      <w:r>
        <w:t xml:space="preserve"> software </w:t>
      </w:r>
      <w:r w:rsidR="006113C5">
        <w:t>requirements</w:t>
      </w:r>
      <w:r>
        <w:t>. If you use a spreadsheet, use the following format to name the spreadsheet file:</w:t>
      </w:r>
    </w:p>
    <w:p w14:paraId="7D70EFB0" w14:textId="77777777" w:rsidR="00AD3E19" w:rsidRPr="00B93713" w:rsidRDefault="00AD3E19" w:rsidP="00AD3E19">
      <w:pPr>
        <w:pStyle w:val="ParagraphText"/>
        <w:rPr>
          <w:rFonts w:ascii="Courier New" w:hAnsi="Courier New" w:cs="Courier New"/>
          <w:color w:val="943634" w:themeColor="accent2" w:themeShade="BF"/>
          <w:sz w:val="22"/>
        </w:rPr>
      </w:pPr>
      <w:r w:rsidRPr="00B93713">
        <w:rPr>
          <w:rFonts w:ascii="Courier New" w:hAnsi="Courier New" w:cs="Courier New"/>
          <w:color w:val="943634" w:themeColor="accent2" w:themeShade="BF"/>
          <w:sz w:val="22"/>
        </w:rPr>
        <w:t>ece</w:t>
      </w:r>
      <w:r w:rsidR="009C51A4">
        <w:rPr>
          <w:rFonts w:ascii="Courier New" w:hAnsi="Courier New" w:cs="Courier New"/>
          <w:color w:val="943634" w:themeColor="accent2" w:themeShade="BF"/>
          <w:sz w:val="22"/>
        </w:rPr>
        <w:t>4980</w:t>
      </w:r>
      <w:r w:rsidRPr="00B93713">
        <w:rPr>
          <w:rFonts w:ascii="Courier New" w:hAnsi="Courier New" w:cs="Courier New"/>
          <w:color w:val="943634" w:themeColor="accent2" w:themeShade="BF"/>
          <w:sz w:val="22"/>
        </w:rPr>
        <w:t>-s&lt;#&gt;-&lt;year&gt;-</w:t>
      </w:r>
      <w:r w:rsidR="00B93713">
        <w:rPr>
          <w:rFonts w:ascii="Courier New" w:hAnsi="Courier New" w:cs="Courier New"/>
          <w:color w:val="943634" w:themeColor="accent2" w:themeShade="BF"/>
          <w:sz w:val="22"/>
        </w:rPr>
        <w:t>{spring|fall}</w:t>
      </w:r>
      <w:r w:rsidRPr="00B93713">
        <w:rPr>
          <w:rFonts w:ascii="Courier New" w:hAnsi="Courier New" w:cs="Courier New"/>
          <w:color w:val="943634" w:themeColor="accent2" w:themeShade="BF"/>
          <w:sz w:val="22"/>
        </w:rPr>
        <w:t>-G&lt;N</w:t>
      </w:r>
      <w:r w:rsidR="00B93713">
        <w:rPr>
          <w:rFonts w:ascii="Courier New" w:hAnsi="Courier New" w:cs="Courier New"/>
          <w:color w:val="943634" w:themeColor="accent2" w:themeShade="BF"/>
          <w:sz w:val="22"/>
        </w:rPr>
        <w:t>N&gt;-</w:t>
      </w:r>
      <w:proofErr w:type="gramStart"/>
      <w:r w:rsidR="00B93713">
        <w:rPr>
          <w:rFonts w:ascii="Courier New" w:hAnsi="Courier New" w:cs="Courier New"/>
          <w:color w:val="943634" w:themeColor="accent2" w:themeShade="BF"/>
          <w:sz w:val="22"/>
        </w:rPr>
        <w:t>SoftwareSpecs.{</w:t>
      </w:r>
      <w:proofErr w:type="gramEnd"/>
      <w:r w:rsidR="00B93713">
        <w:rPr>
          <w:rFonts w:ascii="Courier New" w:hAnsi="Courier New" w:cs="Courier New"/>
          <w:color w:val="943634" w:themeColor="accent2" w:themeShade="BF"/>
          <w:sz w:val="22"/>
        </w:rPr>
        <w:t>xlsx</w:t>
      </w:r>
      <w:r w:rsidRPr="00B93713">
        <w:rPr>
          <w:rFonts w:ascii="Courier New" w:hAnsi="Courier New" w:cs="Courier New"/>
          <w:color w:val="943634" w:themeColor="accent2" w:themeShade="BF"/>
          <w:sz w:val="22"/>
        </w:rPr>
        <w:t>|ods}</w:t>
      </w:r>
    </w:p>
    <w:p w14:paraId="70A821E7" w14:textId="77777777" w:rsidR="00AD3E19" w:rsidRDefault="00AD3E19" w:rsidP="00AD3E19">
      <w:pPr>
        <w:pStyle w:val="ParagraphText"/>
        <w:ind w:firstLine="0"/>
      </w:pPr>
      <w:r>
        <w:t xml:space="preserve">where &lt;#&gt; is the course section number (1, 2, 3, …), &lt;year&gt; is the four-digit year (e.g., 2015), either </w:t>
      </w:r>
      <w:r w:rsidR="00D91298">
        <w:t xml:space="preserve">the </w:t>
      </w:r>
      <w:r>
        <w:t>“spring” or “fall”</w:t>
      </w:r>
      <w:r w:rsidR="00D91298">
        <w:t xml:space="preserve"> term</w:t>
      </w:r>
      <w:r>
        <w:t xml:space="preserve">, and </w:t>
      </w:r>
      <w:r w:rsidR="007906AC">
        <w:t>&lt;</w:t>
      </w:r>
      <w:r>
        <w:t>NN</w:t>
      </w:r>
      <w:r w:rsidR="007906AC">
        <w:t>&gt;</w:t>
      </w:r>
      <w:r>
        <w:t xml:space="preserve"> is your group number (two digits, padded with a leading zero as needed). For example: </w:t>
      </w:r>
    </w:p>
    <w:p w14:paraId="7D299B91" w14:textId="77777777" w:rsidR="00AD3E19" w:rsidRPr="00B93713" w:rsidRDefault="00AD3E19" w:rsidP="00AD3E19">
      <w:pPr>
        <w:pStyle w:val="ParagraphText"/>
        <w:rPr>
          <w:rFonts w:ascii="Courier New" w:hAnsi="Courier New" w:cs="Courier New"/>
          <w:color w:val="943634" w:themeColor="accent2" w:themeShade="BF"/>
          <w:sz w:val="22"/>
        </w:rPr>
      </w:pPr>
      <w:r w:rsidRPr="00B93713">
        <w:rPr>
          <w:rFonts w:ascii="Courier New" w:hAnsi="Courier New" w:cs="Courier New"/>
          <w:color w:val="943634" w:themeColor="accent2" w:themeShade="BF"/>
          <w:sz w:val="22"/>
        </w:rPr>
        <w:t>ece</w:t>
      </w:r>
      <w:r w:rsidR="009C51A4">
        <w:rPr>
          <w:rFonts w:ascii="Courier New" w:hAnsi="Courier New" w:cs="Courier New"/>
          <w:color w:val="943634" w:themeColor="accent2" w:themeShade="BF"/>
          <w:sz w:val="22"/>
        </w:rPr>
        <w:t>4980</w:t>
      </w:r>
      <w:r w:rsidRPr="00B93713">
        <w:rPr>
          <w:rFonts w:ascii="Courier New" w:hAnsi="Courier New" w:cs="Courier New"/>
          <w:color w:val="943634" w:themeColor="accent2" w:themeShade="BF"/>
          <w:sz w:val="22"/>
        </w:rPr>
        <w:t>-s1-2015-spring-g02-SoftwareSpecs.xlsx</w:t>
      </w:r>
    </w:p>
    <w:p w14:paraId="4042053C" w14:textId="77777777" w:rsidR="00AD3E19" w:rsidRPr="00B93713" w:rsidRDefault="00AD3E19" w:rsidP="00AD3E19">
      <w:pPr>
        <w:pStyle w:val="ParagraphText"/>
        <w:rPr>
          <w:rFonts w:ascii="Courier New" w:hAnsi="Courier New" w:cs="Courier New"/>
          <w:color w:val="943634" w:themeColor="accent2" w:themeShade="BF"/>
          <w:sz w:val="22"/>
        </w:rPr>
      </w:pPr>
      <w:r w:rsidRPr="00B93713">
        <w:rPr>
          <w:rFonts w:ascii="Courier New" w:hAnsi="Courier New" w:cs="Courier New"/>
          <w:color w:val="943634" w:themeColor="accent2" w:themeShade="BF"/>
          <w:sz w:val="22"/>
        </w:rPr>
        <w:t>ece</w:t>
      </w:r>
      <w:r w:rsidR="009C51A4">
        <w:rPr>
          <w:rFonts w:ascii="Courier New" w:hAnsi="Courier New" w:cs="Courier New"/>
          <w:color w:val="943634" w:themeColor="accent2" w:themeShade="BF"/>
          <w:sz w:val="22"/>
        </w:rPr>
        <w:t>4980</w:t>
      </w:r>
      <w:r w:rsidRPr="00B93713">
        <w:rPr>
          <w:rFonts w:ascii="Courier New" w:hAnsi="Courier New" w:cs="Courier New"/>
          <w:color w:val="943634" w:themeColor="accent2" w:themeShade="BF"/>
          <w:sz w:val="22"/>
        </w:rPr>
        <w:t>-s2-2015-fall-g13-SoftwareSpecs.ods</w:t>
      </w:r>
    </w:p>
    <w:p w14:paraId="3FCF9681" w14:textId="77777777" w:rsidR="00AD3E19" w:rsidRDefault="00AD3E19" w:rsidP="00AD3E19">
      <w:pPr>
        <w:pStyle w:val="ParagraphText"/>
      </w:pPr>
      <w:r>
        <w:t xml:space="preserve">Then, in this appendix, inform the reader that the </w:t>
      </w:r>
      <w:r w:rsidR="00017F49">
        <w:t xml:space="preserve">software </w:t>
      </w:r>
      <w:r w:rsidR="006113C5">
        <w:t>requirements</w:t>
      </w:r>
      <w:r>
        <w:t xml:space="preserve"> are provided in a separate spreadsheet file named “&lt;give the file name&gt;”, which accompanies this GROUP report. &lt;/DELETEME&gt;</w:t>
      </w:r>
    </w:p>
    <w:p w14:paraId="19CDA630" w14:textId="77777777" w:rsidR="00857D6C" w:rsidRDefault="00857D6C" w:rsidP="00905206">
      <w:pPr>
        <w:pStyle w:val="ParagraphText"/>
      </w:pPr>
    </w:p>
    <w:p w14:paraId="016D3251" w14:textId="77777777" w:rsidR="00857D6C" w:rsidRDefault="00C6167F" w:rsidP="00857D6C">
      <w:pPr>
        <w:pStyle w:val="AppendixHeading1"/>
      </w:pPr>
      <w:bookmarkStart w:id="148" w:name="_Toc67087443"/>
      <w:r>
        <w:lastRenderedPageBreak/>
        <w:t xml:space="preserve">Replaceable </w:t>
      </w:r>
      <w:r w:rsidR="00042B57">
        <w:t>Parts</w:t>
      </w:r>
      <w:bookmarkEnd w:id="148"/>
    </w:p>
    <w:p w14:paraId="55300DB7" w14:textId="77777777" w:rsidR="00956F4F" w:rsidRDefault="00956F4F" w:rsidP="00905206">
      <w:pPr>
        <w:pStyle w:val="ParagraphText"/>
      </w:pPr>
      <w:r w:rsidRPr="00956F4F">
        <w:rPr>
          <w:b/>
        </w:rPr>
        <w:t>HINT:</w:t>
      </w:r>
      <w:r>
        <w:t xml:space="preserve"> Use the Excel spreadsheet “Group Report – Parts List” to compile </w:t>
      </w:r>
      <w:r w:rsidR="005132CE">
        <w:t xml:space="preserve">the information in this </w:t>
      </w:r>
      <w:r w:rsidR="0053262C">
        <w:t xml:space="preserve">parts list </w:t>
      </w:r>
      <w:r w:rsidR="005132CE">
        <w:t>appendix</w:t>
      </w:r>
      <w:r>
        <w:t>.</w:t>
      </w:r>
      <w:r w:rsidR="0061238E">
        <w:t xml:space="preserve"> </w:t>
      </w:r>
      <w:r w:rsidR="0053262C">
        <w:t>You are not required to use the spreadsheet</w:t>
      </w:r>
      <w:r w:rsidR="0061238E">
        <w:t>, but systems like the one demonstrated herein are commonly used in industry to identify a) the original equipment manufacturers (the companies that make the parts you used), and b) the distributors from whom you purchased the parts you used, and c) the set of top-level “units” that comprise the system, and d) the assemblies and subassemblies that comprise each unit.</w:t>
      </w:r>
    </w:p>
    <w:p w14:paraId="2F8AF97A" w14:textId="77777777" w:rsidR="00287E4F" w:rsidRPr="00956F4F" w:rsidRDefault="00287E4F" w:rsidP="00FA1518">
      <w:pPr>
        <w:pStyle w:val="Heading2Bar"/>
      </w:pPr>
      <w:bookmarkStart w:id="149" w:name="_Toc67087444"/>
      <w:r>
        <w:t>Original Equipment Manufacturers</w:t>
      </w:r>
      <w:bookmarkEnd w:id="149"/>
    </w:p>
    <w:p w14:paraId="01919404" w14:textId="77777777" w:rsidR="00F209E1" w:rsidRDefault="00F209E1" w:rsidP="00126C18">
      <w:pPr>
        <w:pStyle w:val="TableCaption"/>
      </w:pPr>
      <w:bookmarkStart w:id="150" w:name="_Toc67090400"/>
      <w:r>
        <w:t xml:space="preserve">Table </w:t>
      </w:r>
      <w:r w:rsidR="00982632">
        <w:fldChar w:fldCharType="begin"/>
      </w:r>
      <w:r w:rsidR="00982632">
        <w:instrText xml:space="preserve"> STYLEREF  "Appendix Heading</w:instrText>
      </w:r>
      <w:r w:rsidR="00221E1C">
        <w:instrText xml:space="preserve"> 1</w:instrText>
      </w:r>
      <w:r w:rsidR="00982632">
        <w:instrText xml:space="preserve">" \r \t </w:instrText>
      </w:r>
      <w:r w:rsidR="00982632">
        <w:fldChar w:fldCharType="separate"/>
      </w:r>
      <w:r w:rsidR="00344EA7">
        <w:rPr>
          <w:noProof/>
        </w:rPr>
        <w:t>E</w:t>
      </w:r>
      <w:r w:rsidR="00982632">
        <w:rPr>
          <w:noProof/>
        </w:rPr>
        <w:fldChar w:fldCharType="end"/>
      </w:r>
      <w:r w:rsidR="00E34369">
        <w:t>.</w:t>
      </w:r>
      <w:r>
        <w:fldChar w:fldCharType="begin"/>
      </w:r>
      <w:r>
        <w:instrText xml:space="preserve"> SEQ Table \* ARABIC </w:instrText>
      </w:r>
      <w:r w:rsidR="00E34369">
        <w:instrText xml:space="preserve">\r 1 </w:instrText>
      </w:r>
      <w:r>
        <w:fldChar w:fldCharType="separate"/>
      </w:r>
      <w:r w:rsidR="00344EA7">
        <w:rPr>
          <w:noProof/>
        </w:rPr>
        <w:t>1</w:t>
      </w:r>
      <w:r>
        <w:rPr>
          <w:noProof/>
        </w:rPr>
        <w:fldChar w:fldCharType="end"/>
      </w:r>
      <w:r>
        <w:t xml:space="preserve"> – Original Equipment Manufacturer (OEM) </w:t>
      </w:r>
      <w:r w:rsidR="005470F8">
        <w:t>c</w:t>
      </w:r>
      <w:r>
        <w:t>odes</w:t>
      </w:r>
      <w:r w:rsidR="00126C18">
        <w:t>.</w:t>
      </w:r>
      <w:bookmarkEnd w:id="150"/>
    </w:p>
    <w:tbl>
      <w:tblPr>
        <w:tblW w:w="9400" w:type="dxa"/>
        <w:tblLook w:val="04A0" w:firstRow="1" w:lastRow="0" w:firstColumn="1" w:lastColumn="0" w:noHBand="0" w:noVBand="1"/>
      </w:tblPr>
      <w:tblGrid>
        <w:gridCol w:w="700"/>
        <w:gridCol w:w="2780"/>
        <w:gridCol w:w="5920"/>
      </w:tblGrid>
      <w:tr w:rsidR="00F209E1" w:rsidRPr="00F659F3" w14:paraId="38F6ACE3" w14:textId="77777777" w:rsidTr="00090D19">
        <w:trPr>
          <w:trHeight w:val="240"/>
          <w:tblHeader/>
        </w:trPr>
        <w:tc>
          <w:tcPr>
            <w:tcW w:w="70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48E816FF"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Code</w:t>
            </w:r>
          </w:p>
        </w:tc>
        <w:tc>
          <w:tcPr>
            <w:tcW w:w="278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0AC721AA"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Pr>
                <w:rFonts w:ascii="Calibri" w:eastAsia="Times New Roman" w:hAnsi="Calibri" w:cs="Times New Roman"/>
                <w:b/>
                <w:bCs/>
                <w:color w:val="FFFFFF"/>
                <w:sz w:val="18"/>
                <w:szCs w:val="18"/>
              </w:rPr>
              <w:t>OEM</w:t>
            </w:r>
            <w:r w:rsidRPr="00F659F3">
              <w:rPr>
                <w:rFonts w:ascii="Calibri" w:eastAsia="Times New Roman" w:hAnsi="Calibri" w:cs="Times New Roman"/>
                <w:b/>
                <w:bCs/>
                <w:color w:val="FFFFFF"/>
                <w:sz w:val="18"/>
                <w:szCs w:val="18"/>
              </w:rPr>
              <w:t xml:space="preserve"> Name</w:t>
            </w:r>
          </w:p>
        </w:tc>
        <w:tc>
          <w:tcPr>
            <w:tcW w:w="592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14631A5A"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Website URL</w:t>
            </w:r>
          </w:p>
        </w:tc>
      </w:tr>
      <w:tr w:rsidR="00F209E1" w:rsidRPr="00F659F3" w14:paraId="0C46B664"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6A535129"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2780" w:type="dxa"/>
            <w:tcBorders>
              <w:top w:val="single" w:sz="4" w:space="0" w:color="5B9BD5"/>
              <w:left w:val="single" w:sz="4" w:space="0" w:color="5B9BD5"/>
              <w:bottom w:val="nil"/>
              <w:right w:val="nil"/>
            </w:tcBorders>
            <w:shd w:val="clear" w:color="auto" w:fill="auto"/>
            <w:vAlign w:val="bottom"/>
            <w:hideMark/>
          </w:tcPr>
          <w:p w14:paraId="195D83CA"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Atmel</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33959375" w14:textId="77777777" w:rsidR="00F209E1" w:rsidRPr="00E55732" w:rsidRDefault="003E67A4" w:rsidP="00774EF1">
            <w:pPr>
              <w:spacing w:after="0" w:line="240" w:lineRule="auto"/>
              <w:rPr>
                <w:rStyle w:val="Hyperlink"/>
                <w:rFonts w:ascii="Calibri" w:eastAsia="Times New Roman" w:hAnsi="Calibri" w:cs="Times New Roman"/>
                <w:sz w:val="18"/>
                <w:szCs w:val="18"/>
              </w:rPr>
            </w:pPr>
            <w:hyperlink r:id="rId26" w:history="1">
              <w:r w:rsidR="00047DB7" w:rsidRPr="00E55732">
                <w:rPr>
                  <w:rStyle w:val="Hyperlink"/>
                  <w:rFonts w:ascii="Calibri" w:eastAsia="Times New Roman" w:hAnsi="Calibri" w:cs="Times New Roman"/>
                  <w:sz w:val="18"/>
                  <w:szCs w:val="18"/>
                </w:rPr>
                <w:t>http://www.atmel.com</w:t>
              </w:r>
            </w:hyperlink>
            <w:r w:rsidR="00047DB7" w:rsidRPr="00E55732">
              <w:rPr>
                <w:rStyle w:val="Hyperlink"/>
                <w:rFonts w:ascii="Calibri" w:eastAsia="Times New Roman" w:hAnsi="Calibri" w:cs="Times New Roman"/>
                <w:sz w:val="18"/>
                <w:szCs w:val="18"/>
              </w:rPr>
              <w:t xml:space="preserve"> </w:t>
            </w:r>
          </w:p>
        </w:tc>
      </w:tr>
      <w:tr w:rsidR="00F209E1" w:rsidRPr="00F659F3" w14:paraId="2B2C3F30"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0FCFC75D"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2780" w:type="dxa"/>
            <w:tcBorders>
              <w:top w:val="single" w:sz="4" w:space="0" w:color="5B9BD5"/>
              <w:left w:val="single" w:sz="4" w:space="0" w:color="5B9BD5"/>
              <w:bottom w:val="nil"/>
              <w:right w:val="nil"/>
            </w:tcBorders>
            <w:shd w:val="clear" w:color="auto" w:fill="auto"/>
            <w:vAlign w:val="bottom"/>
            <w:hideMark/>
          </w:tcPr>
          <w:p w14:paraId="311FF4A2"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Yageo</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31F8A705" w14:textId="77777777" w:rsidR="00F209E1" w:rsidRPr="00E55732" w:rsidRDefault="003E67A4" w:rsidP="00182FBD">
            <w:pPr>
              <w:spacing w:after="0" w:line="240" w:lineRule="auto"/>
              <w:rPr>
                <w:rStyle w:val="Hyperlink"/>
                <w:rFonts w:ascii="Calibri" w:eastAsia="Times New Roman" w:hAnsi="Calibri" w:cs="Times New Roman"/>
                <w:sz w:val="18"/>
                <w:szCs w:val="18"/>
              </w:rPr>
            </w:pPr>
            <w:hyperlink r:id="rId27" w:history="1">
              <w:r w:rsidR="00182FBD" w:rsidRPr="00E55732">
                <w:rPr>
                  <w:rStyle w:val="Hyperlink"/>
                  <w:rFonts w:ascii="Calibri" w:eastAsia="Times New Roman" w:hAnsi="Calibri" w:cs="Times New Roman"/>
                  <w:sz w:val="18"/>
                  <w:szCs w:val="18"/>
                </w:rPr>
                <w:t>http://www.yageo.com</w:t>
              </w:r>
            </w:hyperlink>
          </w:p>
        </w:tc>
      </w:tr>
      <w:tr w:rsidR="00F209E1" w:rsidRPr="00F659F3" w14:paraId="743A89FD"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5B80DC24"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3</w:t>
            </w:r>
          </w:p>
        </w:tc>
        <w:tc>
          <w:tcPr>
            <w:tcW w:w="2780" w:type="dxa"/>
            <w:tcBorders>
              <w:top w:val="single" w:sz="4" w:space="0" w:color="5B9BD5"/>
              <w:left w:val="single" w:sz="4" w:space="0" w:color="5B9BD5"/>
              <w:bottom w:val="nil"/>
              <w:right w:val="nil"/>
            </w:tcBorders>
            <w:shd w:val="clear" w:color="auto" w:fill="auto"/>
            <w:vAlign w:val="bottom"/>
            <w:hideMark/>
          </w:tcPr>
          <w:p w14:paraId="798A4AC2"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Nichicon</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4962F414" w14:textId="77777777" w:rsidR="00F209E1" w:rsidRPr="00E55732" w:rsidRDefault="003E67A4" w:rsidP="00090D19">
            <w:pPr>
              <w:spacing w:after="0" w:line="240" w:lineRule="auto"/>
              <w:rPr>
                <w:rStyle w:val="Hyperlink"/>
                <w:rFonts w:ascii="Calibri" w:hAnsi="Calibri"/>
                <w:sz w:val="18"/>
                <w:szCs w:val="18"/>
              </w:rPr>
            </w:pPr>
            <w:hyperlink r:id="rId28" w:history="1">
              <w:r w:rsidR="00182FBD" w:rsidRPr="00E55732">
                <w:rPr>
                  <w:rStyle w:val="Hyperlink"/>
                  <w:rFonts w:ascii="Calibri" w:eastAsia="Times New Roman" w:hAnsi="Calibri" w:cs="Times New Roman"/>
                  <w:sz w:val="18"/>
                  <w:szCs w:val="18"/>
                </w:rPr>
                <w:t>http://www.nichicon.co.jp</w:t>
              </w:r>
            </w:hyperlink>
            <w:r w:rsidR="00182FBD" w:rsidRPr="00E55732">
              <w:rPr>
                <w:rStyle w:val="Hyperlink"/>
                <w:rFonts w:ascii="Calibri" w:hAnsi="Calibri"/>
                <w:sz w:val="18"/>
                <w:szCs w:val="18"/>
              </w:rPr>
              <w:t xml:space="preserve"> </w:t>
            </w:r>
          </w:p>
        </w:tc>
      </w:tr>
      <w:tr w:rsidR="00F209E1" w:rsidRPr="00F659F3" w14:paraId="15E7D5FE"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04CCB03E"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4</w:t>
            </w:r>
          </w:p>
        </w:tc>
        <w:tc>
          <w:tcPr>
            <w:tcW w:w="2780" w:type="dxa"/>
            <w:tcBorders>
              <w:top w:val="single" w:sz="4" w:space="0" w:color="5B9BD5"/>
              <w:left w:val="single" w:sz="4" w:space="0" w:color="5B9BD5"/>
              <w:bottom w:val="nil"/>
              <w:right w:val="nil"/>
            </w:tcBorders>
            <w:shd w:val="clear" w:color="auto" w:fill="auto"/>
            <w:vAlign w:val="bottom"/>
            <w:hideMark/>
          </w:tcPr>
          <w:p w14:paraId="3B91DB6B"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Kemet</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659B67BE" w14:textId="77777777" w:rsidR="00F209E1" w:rsidRPr="00E55732" w:rsidRDefault="003E67A4" w:rsidP="00090D19">
            <w:pPr>
              <w:spacing w:after="0" w:line="240" w:lineRule="auto"/>
              <w:rPr>
                <w:rStyle w:val="Hyperlink"/>
                <w:rFonts w:ascii="Calibri" w:hAnsi="Calibri"/>
                <w:sz w:val="18"/>
                <w:szCs w:val="18"/>
              </w:rPr>
            </w:pPr>
            <w:hyperlink r:id="rId29" w:history="1">
              <w:r w:rsidR="00F209E1" w:rsidRPr="00E55732">
                <w:rPr>
                  <w:rStyle w:val="Hyperlink"/>
                  <w:rFonts w:ascii="Calibri" w:hAnsi="Calibri"/>
                  <w:sz w:val="18"/>
                  <w:szCs w:val="18"/>
                </w:rPr>
                <w:t>http://www.kemet.com</w:t>
              </w:r>
            </w:hyperlink>
          </w:p>
        </w:tc>
      </w:tr>
      <w:tr w:rsidR="00F209E1" w:rsidRPr="00F659F3" w14:paraId="785BFFCF"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7A092F50"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5</w:t>
            </w:r>
          </w:p>
        </w:tc>
        <w:tc>
          <w:tcPr>
            <w:tcW w:w="2780" w:type="dxa"/>
            <w:tcBorders>
              <w:top w:val="single" w:sz="4" w:space="0" w:color="5B9BD5"/>
              <w:left w:val="single" w:sz="4" w:space="0" w:color="5B9BD5"/>
              <w:bottom w:val="nil"/>
              <w:right w:val="nil"/>
            </w:tcBorders>
            <w:shd w:val="clear" w:color="auto" w:fill="auto"/>
            <w:vAlign w:val="bottom"/>
            <w:hideMark/>
          </w:tcPr>
          <w:p w14:paraId="4D68F930"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Microchip Technology</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4F2C7A48" w14:textId="77777777" w:rsidR="00F209E1" w:rsidRPr="00E55732" w:rsidRDefault="003E67A4" w:rsidP="00090D19">
            <w:pPr>
              <w:spacing w:after="0" w:line="240" w:lineRule="auto"/>
              <w:rPr>
                <w:rStyle w:val="Hyperlink"/>
                <w:rFonts w:ascii="Calibri" w:hAnsi="Calibri"/>
                <w:sz w:val="18"/>
                <w:szCs w:val="18"/>
              </w:rPr>
            </w:pPr>
            <w:hyperlink r:id="rId30" w:history="1">
              <w:r w:rsidR="00F209E1" w:rsidRPr="00E55732">
                <w:rPr>
                  <w:rStyle w:val="Hyperlink"/>
                  <w:rFonts w:ascii="Calibri" w:hAnsi="Calibri"/>
                  <w:sz w:val="18"/>
                  <w:szCs w:val="18"/>
                </w:rPr>
                <w:t>http://www.microchip.com</w:t>
              </w:r>
            </w:hyperlink>
          </w:p>
        </w:tc>
      </w:tr>
      <w:tr w:rsidR="00F209E1" w:rsidRPr="00F659F3" w14:paraId="5D593BFB"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7C71985D"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6</w:t>
            </w:r>
          </w:p>
        </w:tc>
        <w:tc>
          <w:tcPr>
            <w:tcW w:w="2780" w:type="dxa"/>
            <w:tcBorders>
              <w:top w:val="single" w:sz="4" w:space="0" w:color="5B9BD5"/>
              <w:left w:val="single" w:sz="4" w:space="0" w:color="5B9BD5"/>
              <w:bottom w:val="nil"/>
              <w:right w:val="nil"/>
            </w:tcBorders>
            <w:shd w:val="clear" w:color="auto" w:fill="auto"/>
            <w:vAlign w:val="bottom"/>
            <w:hideMark/>
          </w:tcPr>
          <w:p w14:paraId="2CEF24D8"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ON Semiconductor</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6D652C16" w14:textId="77777777" w:rsidR="00F209E1" w:rsidRPr="00E55732" w:rsidRDefault="003E67A4" w:rsidP="00090D19">
            <w:pPr>
              <w:spacing w:after="0" w:line="240" w:lineRule="auto"/>
              <w:rPr>
                <w:rStyle w:val="Hyperlink"/>
                <w:rFonts w:ascii="Calibri" w:hAnsi="Calibri"/>
                <w:sz w:val="18"/>
                <w:szCs w:val="18"/>
              </w:rPr>
            </w:pPr>
            <w:hyperlink r:id="rId31" w:history="1">
              <w:r w:rsidR="00F209E1" w:rsidRPr="00E55732">
                <w:rPr>
                  <w:rStyle w:val="Hyperlink"/>
                  <w:rFonts w:ascii="Calibri" w:hAnsi="Calibri"/>
                  <w:sz w:val="18"/>
                  <w:szCs w:val="18"/>
                </w:rPr>
                <w:t>http://www.onsemi.com</w:t>
              </w:r>
            </w:hyperlink>
          </w:p>
        </w:tc>
      </w:tr>
      <w:tr w:rsidR="00F209E1" w:rsidRPr="00F659F3" w14:paraId="591B3C5F" w14:textId="77777777" w:rsidTr="00090D19">
        <w:trPr>
          <w:trHeight w:val="240"/>
        </w:trPr>
        <w:tc>
          <w:tcPr>
            <w:tcW w:w="700" w:type="dxa"/>
            <w:tcBorders>
              <w:top w:val="single" w:sz="4" w:space="0" w:color="5B9BD5"/>
              <w:left w:val="single" w:sz="4" w:space="0" w:color="5B9BD5"/>
              <w:bottom w:val="single" w:sz="4" w:space="0" w:color="5B9BD5"/>
              <w:right w:val="nil"/>
            </w:tcBorders>
            <w:shd w:val="clear" w:color="auto" w:fill="auto"/>
            <w:noWrap/>
            <w:vAlign w:val="bottom"/>
            <w:hideMark/>
          </w:tcPr>
          <w:p w14:paraId="435EECEB"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7</w:t>
            </w:r>
          </w:p>
        </w:tc>
        <w:tc>
          <w:tcPr>
            <w:tcW w:w="2780" w:type="dxa"/>
            <w:tcBorders>
              <w:top w:val="single" w:sz="4" w:space="0" w:color="5B9BD5"/>
              <w:left w:val="single" w:sz="4" w:space="0" w:color="5B9BD5"/>
              <w:bottom w:val="single" w:sz="4" w:space="0" w:color="5B9BD5"/>
              <w:right w:val="nil"/>
            </w:tcBorders>
            <w:shd w:val="clear" w:color="auto" w:fill="auto"/>
            <w:vAlign w:val="bottom"/>
            <w:hideMark/>
          </w:tcPr>
          <w:p w14:paraId="2BB3B9F5" w14:textId="77777777" w:rsidR="00F209E1" w:rsidRPr="00F659F3" w:rsidRDefault="00F209E1" w:rsidP="00090D19">
            <w:pPr>
              <w:spacing w:after="0" w:line="240" w:lineRule="auto"/>
              <w:rPr>
                <w:rFonts w:ascii="Calibri" w:eastAsia="Times New Roman" w:hAnsi="Calibri" w:cs="Times New Roman"/>
                <w:color w:val="000000"/>
                <w:sz w:val="18"/>
                <w:szCs w:val="18"/>
              </w:rPr>
            </w:pPr>
            <w:proofErr w:type="spellStart"/>
            <w:r w:rsidRPr="00F659F3">
              <w:rPr>
                <w:rFonts w:ascii="Calibri" w:eastAsia="Times New Roman" w:hAnsi="Calibri" w:cs="Times New Roman"/>
                <w:color w:val="000000"/>
                <w:sz w:val="18"/>
                <w:szCs w:val="18"/>
              </w:rPr>
              <w:t>Aavid</w:t>
            </w:r>
            <w:proofErr w:type="spellEnd"/>
            <w:r w:rsidRPr="00F659F3">
              <w:rPr>
                <w:rFonts w:ascii="Calibri" w:eastAsia="Times New Roman" w:hAnsi="Calibri" w:cs="Times New Roman"/>
                <w:color w:val="000000"/>
                <w:sz w:val="18"/>
                <w:szCs w:val="18"/>
              </w:rPr>
              <w:t xml:space="preserve"> </w:t>
            </w:r>
            <w:proofErr w:type="spellStart"/>
            <w:r w:rsidRPr="00F659F3">
              <w:rPr>
                <w:rFonts w:ascii="Calibri" w:eastAsia="Times New Roman" w:hAnsi="Calibri" w:cs="Times New Roman"/>
                <w:color w:val="000000"/>
                <w:sz w:val="18"/>
                <w:szCs w:val="18"/>
              </w:rPr>
              <w:t>Thermalloy</w:t>
            </w:r>
            <w:proofErr w:type="spellEnd"/>
          </w:p>
        </w:tc>
        <w:tc>
          <w:tcPr>
            <w:tcW w:w="592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28F1A387" w14:textId="77777777" w:rsidR="00F209E1" w:rsidRPr="00E55732" w:rsidRDefault="003E67A4" w:rsidP="00090D19">
            <w:pPr>
              <w:spacing w:after="0" w:line="240" w:lineRule="auto"/>
              <w:rPr>
                <w:rStyle w:val="Hyperlink"/>
                <w:rFonts w:ascii="Calibri" w:hAnsi="Calibri"/>
                <w:sz w:val="18"/>
                <w:szCs w:val="18"/>
              </w:rPr>
            </w:pPr>
            <w:hyperlink r:id="rId32" w:history="1">
              <w:r w:rsidR="00F209E1" w:rsidRPr="00E55732">
                <w:rPr>
                  <w:rStyle w:val="Hyperlink"/>
                  <w:rFonts w:ascii="Calibri" w:hAnsi="Calibri"/>
                  <w:sz w:val="18"/>
                  <w:szCs w:val="18"/>
                </w:rPr>
                <w:t>http://www.aavid.com</w:t>
              </w:r>
            </w:hyperlink>
          </w:p>
        </w:tc>
      </w:tr>
    </w:tbl>
    <w:p w14:paraId="04E7E98C" w14:textId="77777777" w:rsidR="00F209E1" w:rsidRDefault="00F209E1" w:rsidP="00F209E1"/>
    <w:p w14:paraId="4FF75BF4" w14:textId="77777777" w:rsidR="00287E4F" w:rsidRDefault="00287E4F" w:rsidP="00FA1518">
      <w:pPr>
        <w:pStyle w:val="Heading2Bar"/>
      </w:pPr>
      <w:bookmarkStart w:id="151" w:name="_Toc67087445"/>
      <w:r>
        <w:t>Distributors</w:t>
      </w:r>
      <w:bookmarkEnd w:id="151"/>
    </w:p>
    <w:p w14:paraId="5F8F6D0A" w14:textId="77777777" w:rsidR="005470F8" w:rsidRDefault="005470F8" w:rsidP="00126C18">
      <w:pPr>
        <w:pStyle w:val="TableCaption"/>
      </w:pPr>
      <w:bookmarkStart w:id="152" w:name="_Toc67090401"/>
      <w:r>
        <w:t xml:space="preserve">Table </w:t>
      </w:r>
      <w:r w:rsidR="00982632">
        <w:fldChar w:fldCharType="begin"/>
      </w:r>
      <w:r w:rsidR="00982632">
        <w:instrText xml:space="preserve"> STYLEREF  "Appendix Heading</w:instrText>
      </w:r>
      <w:r w:rsidR="00221E1C">
        <w:instrText xml:space="preserve"> 1</w:instrText>
      </w:r>
      <w:r w:rsidR="00982632">
        <w:instrText xml:space="preserve">" \r \t </w:instrText>
      </w:r>
      <w:r w:rsidR="00982632">
        <w:fldChar w:fldCharType="separate"/>
      </w:r>
      <w:r w:rsidR="00344EA7">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344EA7">
        <w:rPr>
          <w:noProof/>
        </w:rPr>
        <w:t>2</w:t>
      </w:r>
      <w:r w:rsidR="00A0652D">
        <w:rPr>
          <w:noProof/>
        </w:rPr>
        <w:fldChar w:fldCharType="end"/>
      </w:r>
      <w:r>
        <w:t xml:space="preserve"> – Distributor codes</w:t>
      </w:r>
      <w:r w:rsidR="00126C18">
        <w:t>.</w:t>
      </w:r>
      <w:bookmarkEnd w:id="152"/>
    </w:p>
    <w:tbl>
      <w:tblPr>
        <w:tblW w:w="9400" w:type="dxa"/>
        <w:tblLook w:val="04A0" w:firstRow="1" w:lastRow="0" w:firstColumn="1" w:lastColumn="0" w:noHBand="0" w:noVBand="1"/>
      </w:tblPr>
      <w:tblGrid>
        <w:gridCol w:w="700"/>
        <w:gridCol w:w="2780"/>
        <w:gridCol w:w="5920"/>
      </w:tblGrid>
      <w:tr w:rsidR="00F209E1" w:rsidRPr="00F659F3" w14:paraId="06EB51DE" w14:textId="77777777" w:rsidTr="00090D19">
        <w:trPr>
          <w:trHeight w:val="240"/>
          <w:tblHeader/>
        </w:trPr>
        <w:tc>
          <w:tcPr>
            <w:tcW w:w="70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1C570AD3"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Code</w:t>
            </w:r>
          </w:p>
        </w:tc>
        <w:tc>
          <w:tcPr>
            <w:tcW w:w="278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52471399"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Distributor Name</w:t>
            </w:r>
          </w:p>
        </w:tc>
        <w:tc>
          <w:tcPr>
            <w:tcW w:w="592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0BC7B159"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Website URL</w:t>
            </w:r>
          </w:p>
        </w:tc>
      </w:tr>
      <w:tr w:rsidR="00F209E1" w:rsidRPr="00F659F3" w14:paraId="6A4BF057"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0CB05D69"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2780" w:type="dxa"/>
            <w:tcBorders>
              <w:top w:val="single" w:sz="4" w:space="0" w:color="5B9BD5"/>
              <w:left w:val="single" w:sz="4" w:space="0" w:color="5B9BD5"/>
              <w:bottom w:val="nil"/>
              <w:right w:val="nil"/>
            </w:tcBorders>
            <w:shd w:val="clear" w:color="auto" w:fill="auto"/>
            <w:vAlign w:val="bottom"/>
            <w:hideMark/>
          </w:tcPr>
          <w:p w14:paraId="64FC3B9E"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Digi-Key</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3B87F843" w14:textId="77777777" w:rsidR="00F209E1" w:rsidRPr="00F659F3" w:rsidRDefault="003E67A4" w:rsidP="00090D19">
            <w:pPr>
              <w:spacing w:after="0" w:line="240" w:lineRule="auto"/>
              <w:rPr>
                <w:rFonts w:ascii="Calibri" w:eastAsia="Times New Roman" w:hAnsi="Calibri" w:cs="Times New Roman"/>
                <w:color w:val="0563C1"/>
                <w:sz w:val="18"/>
                <w:szCs w:val="18"/>
                <w:u w:val="single"/>
              </w:rPr>
            </w:pPr>
            <w:hyperlink r:id="rId33" w:history="1">
              <w:r w:rsidR="00F209E1" w:rsidRPr="00F659F3">
                <w:rPr>
                  <w:rFonts w:ascii="Calibri" w:eastAsia="Times New Roman" w:hAnsi="Calibri" w:cs="Times New Roman"/>
                  <w:color w:val="0563C1"/>
                  <w:sz w:val="18"/>
                  <w:szCs w:val="18"/>
                  <w:u w:val="single"/>
                </w:rPr>
                <w:t>http://www.digikey.com</w:t>
              </w:r>
            </w:hyperlink>
          </w:p>
        </w:tc>
      </w:tr>
      <w:tr w:rsidR="00F209E1" w:rsidRPr="00F659F3" w14:paraId="5051A5D2" w14:textId="77777777" w:rsidTr="00090D19">
        <w:trPr>
          <w:trHeight w:val="240"/>
        </w:trPr>
        <w:tc>
          <w:tcPr>
            <w:tcW w:w="700" w:type="dxa"/>
            <w:tcBorders>
              <w:top w:val="single" w:sz="4" w:space="0" w:color="5B9BD5"/>
              <w:left w:val="single" w:sz="4" w:space="0" w:color="5B9BD5"/>
              <w:bottom w:val="single" w:sz="4" w:space="0" w:color="5B9BD5"/>
              <w:right w:val="nil"/>
            </w:tcBorders>
            <w:shd w:val="clear" w:color="auto" w:fill="auto"/>
            <w:noWrap/>
            <w:vAlign w:val="bottom"/>
            <w:hideMark/>
          </w:tcPr>
          <w:p w14:paraId="7E5016D0"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2780" w:type="dxa"/>
            <w:tcBorders>
              <w:top w:val="single" w:sz="4" w:space="0" w:color="5B9BD5"/>
              <w:left w:val="single" w:sz="4" w:space="0" w:color="5B9BD5"/>
              <w:bottom w:val="single" w:sz="4" w:space="0" w:color="5B9BD5"/>
              <w:right w:val="nil"/>
            </w:tcBorders>
            <w:shd w:val="clear" w:color="auto" w:fill="auto"/>
            <w:vAlign w:val="bottom"/>
            <w:hideMark/>
          </w:tcPr>
          <w:p w14:paraId="61882844"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Newark</w:t>
            </w:r>
          </w:p>
        </w:tc>
        <w:tc>
          <w:tcPr>
            <w:tcW w:w="592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3F7D9889" w14:textId="77777777" w:rsidR="00F209E1" w:rsidRPr="00F659F3" w:rsidRDefault="003E67A4" w:rsidP="00090D19">
            <w:pPr>
              <w:spacing w:after="0" w:line="240" w:lineRule="auto"/>
              <w:rPr>
                <w:rFonts w:ascii="Calibri" w:eastAsia="Times New Roman" w:hAnsi="Calibri" w:cs="Times New Roman"/>
                <w:color w:val="0563C1"/>
                <w:sz w:val="18"/>
                <w:szCs w:val="18"/>
                <w:u w:val="single"/>
              </w:rPr>
            </w:pPr>
            <w:hyperlink r:id="rId34" w:history="1">
              <w:r w:rsidR="00F209E1" w:rsidRPr="00F659F3">
                <w:rPr>
                  <w:rFonts w:ascii="Calibri" w:eastAsia="Times New Roman" w:hAnsi="Calibri" w:cs="Times New Roman"/>
                  <w:color w:val="0563C1"/>
                  <w:sz w:val="18"/>
                  <w:szCs w:val="18"/>
                  <w:u w:val="single"/>
                </w:rPr>
                <w:t>http://www.newark.com</w:t>
              </w:r>
            </w:hyperlink>
          </w:p>
        </w:tc>
      </w:tr>
    </w:tbl>
    <w:p w14:paraId="67535243" w14:textId="77777777" w:rsidR="00F209E1" w:rsidRDefault="00F209E1" w:rsidP="00F209E1"/>
    <w:p w14:paraId="0287C08A" w14:textId="77777777" w:rsidR="00E956F9" w:rsidRDefault="007F6257" w:rsidP="00FA1518">
      <w:pPr>
        <w:pStyle w:val="Heading2Bar"/>
      </w:pPr>
      <w:bookmarkStart w:id="153" w:name="_Toc67087446"/>
      <w:r>
        <w:t xml:space="preserve">Project </w:t>
      </w:r>
      <w:r w:rsidR="00703BF3">
        <w:t>Units</w:t>
      </w:r>
      <w:bookmarkEnd w:id="153"/>
    </w:p>
    <w:p w14:paraId="2CF22CB3" w14:textId="77777777" w:rsidR="00BA05F8" w:rsidRDefault="00BA05F8" w:rsidP="00126C18">
      <w:pPr>
        <w:pStyle w:val="TableCaption"/>
      </w:pPr>
      <w:bookmarkStart w:id="154" w:name="_Toc67090402"/>
      <w:r>
        <w:t xml:space="preserve">Table </w:t>
      </w:r>
      <w:r w:rsidR="00982632">
        <w:fldChar w:fldCharType="begin"/>
      </w:r>
      <w:r w:rsidR="00982632">
        <w:instrText xml:space="preserve"> STYLEREF  "Appendix Heading</w:instrText>
      </w:r>
      <w:r w:rsidR="00221E1C">
        <w:instrText xml:space="preserve"> 1</w:instrText>
      </w:r>
      <w:r w:rsidR="00982632">
        <w:instrText xml:space="preserve">" \r \t </w:instrText>
      </w:r>
      <w:r w:rsidR="00982632">
        <w:fldChar w:fldCharType="separate"/>
      </w:r>
      <w:r w:rsidR="00344EA7">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344EA7">
        <w:rPr>
          <w:noProof/>
        </w:rPr>
        <w:t>3</w:t>
      </w:r>
      <w:r w:rsidR="00A0652D">
        <w:rPr>
          <w:noProof/>
        </w:rPr>
        <w:fldChar w:fldCharType="end"/>
      </w:r>
      <w:r>
        <w:t xml:space="preserve"> – </w:t>
      </w:r>
      <w:r w:rsidR="00206FC3">
        <w:t>Project</w:t>
      </w:r>
      <w:r>
        <w:t xml:space="preserve"> unit</w:t>
      </w:r>
      <w:r w:rsidR="00A41A72">
        <w:t>s</w:t>
      </w:r>
      <w:r w:rsidR="00126C18">
        <w:t>.</w:t>
      </w:r>
      <w:bookmarkEnd w:id="154"/>
    </w:p>
    <w:tbl>
      <w:tblPr>
        <w:tblW w:w="6920" w:type="dxa"/>
        <w:tblLook w:val="04A0" w:firstRow="1" w:lastRow="0" w:firstColumn="1" w:lastColumn="0" w:noHBand="0" w:noVBand="1"/>
      </w:tblPr>
      <w:tblGrid>
        <w:gridCol w:w="1000"/>
        <w:gridCol w:w="5920"/>
      </w:tblGrid>
      <w:tr w:rsidR="00F209E1" w:rsidRPr="00F659F3" w14:paraId="504E99F4" w14:textId="77777777" w:rsidTr="001D7EBF">
        <w:trPr>
          <w:trHeight w:val="240"/>
          <w:tblHeader/>
        </w:trPr>
        <w:tc>
          <w:tcPr>
            <w:tcW w:w="100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61A99C34"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Identifier</w:t>
            </w:r>
          </w:p>
        </w:tc>
        <w:tc>
          <w:tcPr>
            <w:tcW w:w="592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42DA6B2E"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Description</w:t>
            </w:r>
          </w:p>
        </w:tc>
      </w:tr>
      <w:tr w:rsidR="00F209E1" w:rsidRPr="00F659F3" w14:paraId="2BB46DB3" w14:textId="77777777" w:rsidTr="001D7EBF">
        <w:trPr>
          <w:trHeight w:val="240"/>
        </w:trPr>
        <w:tc>
          <w:tcPr>
            <w:tcW w:w="1000" w:type="dxa"/>
            <w:tcBorders>
              <w:top w:val="single" w:sz="4" w:space="0" w:color="5B9BD5"/>
              <w:left w:val="single" w:sz="4" w:space="0" w:color="5B9BD5"/>
              <w:bottom w:val="nil"/>
              <w:right w:val="nil"/>
            </w:tcBorders>
            <w:shd w:val="clear" w:color="auto" w:fill="auto"/>
            <w:noWrap/>
            <w:vAlign w:val="center"/>
            <w:hideMark/>
          </w:tcPr>
          <w:p w14:paraId="72750219"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0DDE7ED5" w14:textId="77777777" w:rsidR="00F209E1" w:rsidRPr="00F659F3" w:rsidRDefault="00451416"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Remote-controlled Vehicle</w:t>
            </w:r>
          </w:p>
        </w:tc>
      </w:tr>
      <w:tr w:rsidR="00F209E1" w:rsidRPr="00F659F3" w14:paraId="092C43CF" w14:textId="77777777" w:rsidTr="001D7EBF">
        <w:trPr>
          <w:trHeight w:val="240"/>
        </w:trPr>
        <w:tc>
          <w:tcPr>
            <w:tcW w:w="1000" w:type="dxa"/>
            <w:tcBorders>
              <w:top w:val="single" w:sz="4" w:space="0" w:color="5B9BD5"/>
              <w:left w:val="single" w:sz="4" w:space="0" w:color="5B9BD5"/>
              <w:bottom w:val="nil"/>
              <w:right w:val="nil"/>
            </w:tcBorders>
            <w:shd w:val="clear" w:color="auto" w:fill="auto"/>
            <w:noWrap/>
            <w:vAlign w:val="center"/>
            <w:hideMark/>
          </w:tcPr>
          <w:p w14:paraId="43E127F8"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2FC73AEC" w14:textId="77777777" w:rsidR="00F209E1" w:rsidRPr="00F659F3" w:rsidRDefault="00F21B77"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Base Station</w:t>
            </w:r>
          </w:p>
        </w:tc>
      </w:tr>
    </w:tbl>
    <w:p w14:paraId="02320809" w14:textId="77777777" w:rsidR="00F209E1" w:rsidRDefault="00F209E1" w:rsidP="00F209E1"/>
    <w:p w14:paraId="546AFEB6" w14:textId="77777777" w:rsidR="00E956F9" w:rsidRDefault="00A51C61" w:rsidP="00FA1518">
      <w:pPr>
        <w:pStyle w:val="Heading2Bar"/>
      </w:pPr>
      <w:bookmarkStart w:id="155" w:name="_Toc67087447"/>
      <w:r>
        <w:lastRenderedPageBreak/>
        <w:t>Unit 1</w:t>
      </w:r>
      <w:r w:rsidR="006F2AE5">
        <w:t>:</w:t>
      </w:r>
      <w:r w:rsidR="009A70DA">
        <w:t xml:space="preserve"> </w:t>
      </w:r>
      <w:r w:rsidR="006F2AE5">
        <w:t>Remote-</w:t>
      </w:r>
      <w:r w:rsidR="004C6BD6">
        <w:t>c</w:t>
      </w:r>
      <w:r w:rsidR="006F2AE5">
        <w:t xml:space="preserve">ontrolled </w:t>
      </w:r>
      <w:r w:rsidR="00E956F9">
        <w:t>Vehicle</w:t>
      </w:r>
      <w:bookmarkEnd w:id="155"/>
    </w:p>
    <w:p w14:paraId="27BA63DD" w14:textId="77777777" w:rsidR="00F209E1" w:rsidRDefault="00BA05F8" w:rsidP="00126C18">
      <w:pPr>
        <w:pStyle w:val="TableCaption"/>
      </w:pPr>
      <w:bookmarkStart w:id="156" w:name="_Toc67090403"/>
      <w:r>
        <w:t xml:space="preserve">Table </w:t>
      </w:r>
      <w:r w:rsidR="00982632">
        <w:fldChar w:fldCharType="begin"/>
      </w:r>
      <w:r w:rsidR="00982632">
        <w:instrText xml:space="preserve"> STYLEREF  "Appendix Heading</w:instrText>
      </w:r>
      <w:r w:rsidR="001536DD">
        <w:instrText xml:space="preserve"> 1</w:instrText>
      </w:r>
      <w:r w:rsidR="00982632">
        <w:instrText xml:space="preserve">" \r \t </w:instrText>
      </w:r>
      <w:r w:rsidR="00982632">
        <w:fldChar w:fldCharType="separate"/>
      </w:r>
      <w:r w:rsidR="00344EA7">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344EA7">
        <w:rPr>
          <w:noProof/>
        </w:rPr>
        <w:t>4</w:t>
      </w:r>
      <w:r w:rsidR="00A0652D">
        <w:rPr>
          <w:noProof/>
        </w:rPr>
        <w:fldChar w:fldCharType="end"/>
      </w:r>
      <w:r>
        <w:t xml:space="preserve"> – </w:t>
      </w:r>
      <w:r w:rsidR="004C6BD6">
        <w:t xml:space="preserve">Remote-controlled </w:t>
      </w:r>
      <w:r w:rsidR="00907B92">
        <w:t>v</w:t>
      </w:r>
      <w:r w:rsidR="00551FD0">
        <w:t xml:space="preserve">ehicle </w:t>
      </w:r>
      <w:r w:rsidR="00A24474">
        <w:t>a</w:t>
      </w:r>
      <w:r w:rsidR="00F209E1">
        <w:t>ssemblies</w:t>
      </w:r>
      <w:r w:rsidR="00126C18">
        <w:t>.</w:t>
      </w:r>
      <w:bookmarkEnd w:id="156"/>
    </w:p>
    <w:tbl>
      <w:tblPr>
        <w:tblW w:w="6925" w:type="dxa"/>
        <w:tblLook w:val="04A0" w:firstRow="1" w:lastRow="0" w:firstColumn="1" w:lastColumn="0" w:noHBand="0" w:noVBand="1"/>
      </w:tblPr>
      <w:tblGrid>
        <w:gridCol w:w="1260"/>
        <w:gridCol w:w="5665"/>
      </w:tblGrid>
      <w:tr w:rsidR="001D7EBF" w:rsidRPr="00F659F3" w14:paraId="237FD825" w14:textId="77777777" w:rsidTr="001D7EBF">
        <w:trPr>
          <w:trHeight w:val="480"/>
          <w:tblHeader/>
        </w:trPr>
        <w:tc>
          <w:tcPr>
            <w:tcW w:w="1260" w:type="dxa"/>
            <w:tcBorders>
              <w:top w:val="single" w:sz="4" w:space="0" w:color="BFBFBF"/>
              <w:left w:val="single" w:sz="4" w:space="0" w:color="BFBFBF"/>
              <w:bottom w:val="single" w:sz="4" w:space="0" w:color="BFBFBF"/>
              <w:right w:val="single" w:sz="4" w:space="0" w:color="BFBFBF"/>
            </w:tcBorders>
            <w:shd w:val="clear" w:color="5B9BD5" w:fill="5B9BD5"/>
            <w:vAlign w:val="bottom"/>
            <w:hideMark/>
          </w:tcPr>
          <w:p w14:paraId="3495D44D" w14:textId="77777777" w:rsidR="001D7EBF" w:rsidRPr="00F659F3" w:rsidRDefault="001D7EBF" w:rsidP="00D43C50">
            <w:pPr>
              <w:spacing w:after="0" w:line="240" w:lineRule="auto"/>
              <w:jc w:val="center"/>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 xml:space="preserve">Reference </w:t>
            </w:r>
            <w:r w:rsidR="00D43C50">
              <w:rPr>
                <w:rFonts w:ascii="Calibri" w:eastAsia="Times New Roman" w:hAnsi="Calibri" w:cs="Times New Roman"/>
                <w:b/>
                <w:bCs/>
                <w:color w:val="FFFFFF"/>
                <w:sz w:val="18"/>
                <w:szCs w:val="18"/>
              </w:rPr>
              <w:t>Designation</w:t>
            </w:r>
          </w:p>
        </w:tc>
        <w:tc>
          <w:tcPr>
            <w:tcW w:w="5665"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72FE5E98" w14:textId="77777777" w:rsidR="001D7EBF" w:rsidRPr="00F659F3" w:rsidRDefault="001D7EBF"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Description</w:t>
            </w:r>
          </w:p>
        </w:tc>
      </w:tr>
      <w:tr w:rsidR="001D7EBF" w:rsidRPr="00F659F3" w14:paraId="7ECAAF29" w14:textId="77777777" w:rsidTr="001D7EBF">
        <w:trPr>
          <w:trHeight w:val="240"/>
        </w:trPr>
        <w:tc>
          <w:tcPr>
            <w:tcW w:w="1260" w:type="dxa"/>
            <w:tcBorders>
              <w:top w:val="single" w:sz="4" w:space="0" w:color="5B9BD5"/>
              <w:left w:val="single" w:sz="4" w:space="0" w:color="5B9BD5"/>
              <w:bottom w:val="nil"/>
              <w:right w:val="nil"/>
            </w:tcBorders>
            <w:shd w:val="clear" w:color="auto" w:fill="auto"/>
            <w:noWrap/>
            <w:vAlign w:val="center"/>
            <w:hideMark/>
          </w:tcPr>
          <w:p w14:paraId="7A93BEB5" w14:textId="77777777" w:rsidR="001D7EBF" w:rsidRPr="00F659F3" w:rsidRDefault="00551FD0"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r w:rsidR="00602D17">
              <w:rPr>
                <w:rFonts w:ascii="Calibri" w:eastAsia="Times New Roman" w:hAnsi="Calibri" w:cs="Times New Roman"/>
                <w:color w:val="000000"/>
                <w:sz w:val="18"/>
                <w:szCs w:val="18"/>
              </w:rPr>
              <w:t>A1</w:t>
            </w:r>
          </w:p>
        </w:tc>
        <w:tc>
          <w:tcPr>
            <w:tcW w:w="5665" w:type="dxa"/>
            <w:tcBorders>
              <w:top w:val="single" w:sz="4" w:space="0" w:color="5B9BD5"/>
              <w:left w:val="single" w:sz="4" w:space="0" w:color="5B9BD5"/>
              <w:bottom w:val="nil"/>
              <w:right w:val="nil"/>
            </w:tcBorders>
            <w:shd w:val="clear" w:color="auto" w:fill="auto"/>
            <w:vAlign w:val="bottom"/>
            <w:hideMark/>
          </w:tcPr>
          <w:p w14:paraId="11081999" w14:textId="77777777" w:rsidR="001D7EBF" w:rsidRPr="00F659F3" w:rsidRDefault="008854B1"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L</w:t>
            </w:r>
            <w:r w:rsidR="001D7EBF">
              <w:rPr>
                <w:rFonts w:ascii="Calibri" w:eastAsia="Times New Roman" w:hAnsi="Calibri" w:cs="Times New Roman"/>
                <w:color w:val="000000"/>
                <w:sz w:val="18"/>
                <w:szCs w:val="18"/>
              </w:rPr>
              <w:t>inear amplifier</w:t>
            </w:r>
            <w:r w:rsidR="00F56C4B">
              <w:rPr>
                <w:rFonts w:ascii="Calibri" w:eastAsia="Times New Roman" w:hAnsi="Calibri" w:cs="Times New Roman"/>
                <w:color w:val="000000"/>
                <w:sz w:val="18"/>
                <w:szCs w:val="18"/>
              </w:rPr>
              <w:t xml:space="preserve">, 20 </w:t>
            </w:r>
            <w:proofErr w:type="spellStart"/>
            <w:r w:rsidR="00F56C4B">
              <w:rPr>
                <w:rFonts w:ascii="Calibri" w:eastAsia="Times New Roman" w:hAnsi="Calibri" w:cs="Times New Roman"/>
                <w:color w:val="000000"/>
                <w:sz w:val="18"/>
                <w:szCs w:val="18"/>
              </w:rPr>
              <w:t>dBV</w:t>
            </w:r>
            <w:proofErr w:type="spellEnd"/>
          </w:p>
        </w:tc>
      </w:tr>
      <w:tr w:rsidR="001D7EBF" w:rsidRPr="00F659F3" w14:paraId="41546EFB" w14:textId="77777777" w:rsidTr="001D7EBF">
        <w:trPr>
          <w:trHeight w:val="240"/>
        </w:trPr>
        <w:tc>
          <w:tcPr>
            <w:tcW w:w="1260" w:type="dxa"/>
            <w:tcBorders>
              <w:top w:val="single" w:sz="4" w:space="0" w:color="5B9BD5"/>
              <w:left w:val="single" w:sz="4" w:space="0" w:color="5B9BD5"/>
              <w:bottom w:val="nil"/>
              <w:right w:val="nil"/>
            </w:tcBorders>
            <w:shd w:val="clear" w:color="auto" w:fill="auto"/>
            <w:noWrap/>
            <w:vAlign w:val="center"/>
            <w:hideMark/>
          </w:tcPr>
          <w:p w14:paraId="40AEBB05" w14:textId="77777777" w:rsidR="001D7EBF" w:rsidRPr="00F659F3" w:rsidRDefault="00551FD0"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r w:rsidR="00602D17">
              <w:rPr>
                <w:rFonts w:ascii="Calibri" w:eastAsia="Times New Roman" w:hAnsi="Calibri" w:cs="Times New Roman"/>
                <w:color w:val="000000"/>
                <w:sz w:val="18"/>
                <w:szCs w:val="18"/>
              </w:rPr>
              <w:t>A2</w:t>
            </w:r>
          </w:p>
        </w:tc>
        <w:tc>
          <w:tcPr>
            <w:tcW w:w="5665" w:type="dxa"/>
            <w:tcBorders>
              <w:top w:val="single" w:sz="4" w:space="0" w:color="5B9BD5"/>
              <w:left w:val="single" w:sz="4" w:space="0" w:color="5B9BD5"/>
              <w:bottom w:val="nil"/>
              <w:right w:val="nil"/>
            </w:tcBorders>
            <w:shd w:val="clear" w:color="auto" w:fill="auto"/>
            <w:vAlign w:val="bottom"/>
            <w:hideMark/>
          </w:tcPr>
          <w:p w14:paraId="0A4983DD" w14:textId="77777777" w:rsidR="001D7EBF" w:rsidRPr="00F659F3" w:rsidRDefault="00F21B77" w:rsidP="00F21B7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Butterworth </w:t>
            </w:r>
            <w:r w:rsidR="001D7EBF" w:rsidRPr="00F659F3">
              <w:rPr>
                <w:rFonts w:ascii="Calibri" w:eastAsia="Times New Roman" w:hAnsi="Calibri" w:cs="Times New Roman"/>
                <w:color w:val="000000"/>
                <w:sz w:val="18"/>
                <w:szCs w:val="18"/>
              </w:rPr>
              <w:t>5 Hz low</w:t>
            </w:r>
            <w:r w:rsidR="001D7EBF">
              <w:rPr>
                <w:rFonts w:ascii="Calibri" w:eastAsia="Times New Roman" w:hAnsi="Calibri" w:cs="Times New Roman"/>
                <w:color w:val="000000"/>
                <w:sz w:val="18"/>
                <w:szCs w:val="18"/>
              </w:rPr>
              <w:t xml:space="preserve"> </w:t>
            </w:r>
            <w:r w:rsidR="001D7EBF" w:rsidRPr="00F659F3">
              <w:rPr>
                <w:rFonts w:ascii="Calibri" w:eastAsia="Times New Roman" w:hAnsi="Calibri" w:cs="Times New Roman"/>
                <w:color w:val="000000"/>
                <w:sz w:val="18"/>
                <w:szCs w:val="18"/>
              </w:rPr>
              <w:t>pass filter</w:t>
            </w:r>
          </w:p>
        </w:tc>
      </w:tr>
      <w:tr w:rsidR="001D7EBF" w:rsidRPr="00F659F3" w14:paraId="1D22A03E" w14:textId="77777777" w:rsidTr="001D7EBF">
        <w:trPr>
          <w:trHeight w:val="240"/>
        </w:trPr>
        <w:tc>
          <w:tcPr>
            <w:tcW w:w="1260" w:type="dxa"/>
            <w:tcBorders>
              <w:top w:val="single" w:sz="4" w:space="0" w:color="5B9BD5"/>
              <w:left w:val="single" w:sz="4" w:space="0" w:color="5B9BD5"/>
              <w:bottom w:val="nil"/>
              <w:right w:val="nil"/>
            </w:tcBorders>
            <w:shd w:val="clear" w:color="auto" w:fill="auto"/>
            <w:noWrap/>
            <w:vAlign w:val="center"/>
            <w:hideMark/>
          </w:tcPr>
          <w:p w14:paraId="5F3267C7" w14:textId="77777777" w:rsidR="001D7EBF" w:rsidRPr="00F659F3" w:rsidRDefault="00551FD0" w:rsidP="00B11F7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r w:rsidR="00602D17">
              <w:rPr>
                <w:rFonts w:ascii="Calibri" w:eastAsia="Times New Roman" w:hAnsi="Calibri" w:cs="Times New Roman"/>
                <w:color w:val="000000"/>
                <w:sz w:val="18"/>
                <w:szCs w:val="18"/>
              </w:rPr>
              <w:t>A3</w:t>
            </w:r>
          </w:p>
        </w:tc>
        <w:tc>
          <w:tcPr>
            <w:tcW w:w="5665" w:type="dxa"/>
            <w:tcBorders>
              <w:top w:val="single" w:sz="4" w:space="0" w:color="5B9BD5"/>
              <w:left w:val="single" w:sz="4" w:space="0" w:color="5B9BD5"/>
              <w:bottom w:val="nil"/>
              <w:right w:val="nil"/>
            </w:tcBorders>
            <w:shd w:val="clear" w:color="auto" w:fill="auto"/>
            <w:vAlign w:val="bottom"/>
            <w:hideMark/>
          </w:tcPr>
          <w:p w14:paraId="2BC419E8" w14:textId="77777777" w:rsidR="001D7EBF" w:rsidRPr="00F659F3" w:rsidRDefault="001D7EBF"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Controller</w:t>
            </w:r>
          </w:p>
        </w:tc>
      </w:tr>
      <w:tr w:rsidR="001D7EBF" w:rsidRPr="00F659F3" w14:paraId="5B39001B" w14:textId="77777777" w:rsidTr="001D7EBF">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hideMark/>
          </w:tcPr>
          <w:p w14:paraId="546A1E86" w14:textId="77777777" w:rsidR="001D7EBF" w:rsidRPr="00F659F3" w:rsidRDefault="00551FD0"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r w:rsidR="00602D17">
              <w:rPr>
                <w:rFonts w:ascii="Calibri" w:eastAsia="Times New Roman" w:hAnsi="Calibri" w:cs="Times New Roman"/>
                <w:color w:val="000000"/>
                <w:sz w:val="18"/>
                <w:szCs w:val="18"/>
              </w:rPr>
              <w:t>A4</w:t>
            </w:r>
          </w:p>
        </w:tc>
        <w:tc>
          <w:tcPr>
            <w:tcW w:w="5665" w:type="dxa"/>
            <w:tcBorders>
              <w:top w:val="single" w:sz="4" w:space="0" w:color="5B9BD5"/>
              <w:left w:val="single" w:sz="4" w:space="0" w:color="5B9BD5"/>
              <w:bottom w:val="single" w:sz="4" w:space="0" w:color="5B9BD5"/>
              <w:right w:val="nil"/>
            </w:tcBorders>
            <w:shd w:val="clear" w:color="auto" w:fill="auto"/>
            <w:vAlign w:val="bottom"/>
            <w:hideMark/>
          </w:tcPr>
          <w:p w14:paraId="0621D6C5" w14:textId="77777777" w:rsidR="001D7EBF" w:rsidRPr="00F659F3" w:rsidRDefault="001D7EBF"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Controller Power Supply, +3.3 VDC</w:t>
            </w:r>
            <w:r w:rsidR="0012341D">
              <w:rPr>
                <w:rFonts w:ascii="Calibri" w:eastAsia="Times New Roman" w:hAnsi="Calibri" w:cs="Times New Roman"/>
                <w:color w:val="000000"/>
                <w:sz w:val="18"/>
                <w:szCs w:val="18"/>
              </w:rPr>
              <w:t>, 0.5 W</w:t>
            </w:r>
          </w:p>
        </w:tc>
      </w:tr>
      <w:tr w:rsidR="00EC0CC7" w:rsidRPr="00F659F3" w14:paraId="506D8F59" w14:textId="77777777" w:rsidTr="001D7EBF">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tcPr>
          <w:p w14:paraId="34C60305" w14:textId="77777777" w:rsidR="00EC0CC7" w:rsidRDefault="00EC0CC7"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1U1</w:t>
            </w:r>
          </w:p>
        </w:tc>
        <w:tc>
          <w:tcPr>
            <w:tcW w:w="5665" w:type="dxa"/>
            <w:tcBorders>
              <w:top w:val="single" w:sz="4" w:space="0" w:color="5B9BD5"/>
              <w:left w:val="single" w:sz="4" w:space="0" w:color="5B9BD5"/>
              <w:bottom w:val="single" w:sz="4" w:space="0" w:color="5B9BD5"/>
              <w:right w:val="nil"/>
            </w:tcBorders>
            <w:shd w:val="clear" w:color="auto" w:fill="auto"/>
            <w:vAlign w:val="bottom"/>
          </w:tcPr>
          <w:p w14:paraId="2B6EB048" w14:textId="77777777" w:rsidR="00EC0CC7" w:rsidRDefault="00EC0CC7" w:rsidP="00DF035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IEEE 802.15.4 </w:t>
            </w:r>
            <w:r w:rsidR="00DF035E">
              <w:rPr>
                <w:rFonts w:ascii="Calibri" w:eastAsia="Times New Roman" w:hAnsi="Calibri" w:cs="Times New Roman"/>
                <w:color w:val="000000"/>
                <w:sz w:val="18"/>
                <w:szCs w:val="18"/>
              </w:rPr>
              <w:t xml:space="preserve">LR-WPAN </w:t>
            </w:r>
            <w:r>
              <w:rPr>
                <w:rFonts w:ascii="Calibri" w:eastAsia="Times New Roman" w:hAnsi="Calibri" w:cs="Times New Roman"/>
                <w:color w:val="000000"/>
                <w:sz w:val="18"/>
                <w:szCs w:val="18"/>
              </w:rPr>
              <w:t>transceiver</w:t>
            </w:r>
          </w:p>
        </w:tc>
      </w:tr>
    </w:tbl>
    <w:p w14:paraId="16213754" w14:textId="77777777" w:rsidR="00F209E1" w:rsidRDefault="00F209E1" w:rsidP="00F209E1"/>
    <w:p w14:paraId="13545DDF" w14:textId="77777777" w:rsidR="00F209E1" w:rsidRDefault="00D949B2" w:rsidP="00126C18">
      <w:pPr>
        <w:pStyle w:val="TableCaption"/>
      </w:pPr>
      <w:bookmarkStart w:id="157" w:name="_Toc67090404"/>
      <w:r>
        <w:t xml:space="preserve">Table </w:t>
      </w:r>
      <w:r w:rsidR="00982632">
        <w:fldChar w:fldCharType="begin"/>
      </w:r>
      <w:r w:rsidR="00982632">
        <w:instrText xml:space="preserve"> STYLEREF  "Appendix Heading</w:instrText>
      </w:r>
      <w:r w:rsidR="003C7F65">
        <w:instrText xml:space="preserve"> 1</w:instrText>
      </w:r>
      <w:r w:rsidR="00982632">
        <w:instrText xml:space="preserve">" \r \t </w:instrText>
      </w:r>
      <w:r w:rsidR="00982632">
        <w:fldChar w:fldCharType="separate"/>
      </w:r>
      <w:r w:rsidR="00344EA7">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344EA7">
        <w:rPr>
          <w:noProof/>
        </w:rPr>
        <w:t>5</w:t>
      </w:r>
      <w:r w:rsidR="00A0652D">
        <w:rPr>
          <w:noProof/>
        </w:rPr>
        <w:fldChar w:fldCharType="end"/>
      </w:r>
      <w:r>
        <w:t xml:space="preserve"> – </w:t>
      </w:r>
      <w:r w:rsidR="004C6BD6">
        <w:t xml:space="preserve">Remote-controlled </w:t>
      </w:r>
      <w:r w:rsidR="00907B92">
        <w:t>v</w:t>
      </w:r>
      <w:r w:rsidR="00010886">
        <w:t>ehicle parts list</w:t>
      </w:r>
      <w:r w:rsidR="004A3A8B">
        <w:t xml:space="preserve"> (example only; this list is not complete)</w:t>
      </w:r>
      <w:r w:rsidR="00126C18">
        <w:t>.</w:t>
      </w:r>
      <w:bookmarkEnd w:id="157"/>
    </w:p>
    <w:tbl>
      <w:tblPr>
        <w:tblW w:w="5000" w:type="pct"/>
        <w:tblLook w:val="04A0" w:firstRow="1" w:lastRow="0" w:firstColumn="1" w:lastColumn="0" w:noHBand="0" w:noVBand="1"/>
      </w:tblPr>
      <w:tblGrid>
        <w:gridCol w:w="1107"/>
        <w:gridCol w:w="596"/>
        <w:gridCol w:w="1547"/>
        <w:gridCol w:w="3738"/>
        <w:gridCol w:w="596"/>
        <w:gridCol w:w="1766"/>
      </w:tblGrid>
      <w:tr w:rsidR="00602D17" w:rsidRPr="00F659F3" w14:paraId="76787AC9" w14:textId="77777777" w:rsidTr="006E5811">
        <w:trPr>
          <w:trHeight w:val="480"/>
          <w:tblHeader/>
        </w:trPr>
        <w:tc>
          <w:tcPr>
            <w:tcW w:w="411" w:type="pct"/>
            <w:tcBorders>
              <w:top w:val="single" w:sz="4" w:space="0" w:color="5B9BD5"/>
              <w:left w:val="single" w:sz="4" w:space="0" w:color="5B9BD5"/>
              <w:bottom w:val="single" w:sz="4" w:space="0" w:color="5B9BD5"/>
              <w:right w:val="single" w:sz="4" w:space="0" w:color="5B9BD5"/>
            </w:tcBorders>
            <w:shd w:val="clear" w:color="000000" w:fill="C6E0B4"/>
            <w:vAlign w:val="bottom"/>
            <w:hideMark/>
          </w:tcPr>
          <w:p w14:paraId="26A1EB03" w14:textId="77777777" w:rsidR="00602D17" w:rsidRPr="00F659F3" w:rsidRDefault="00602D17" w:rsidP="006151C6">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Ref</w:t>
            </w:r>
            <w:r w:rsidR="006151C6">
              <w:rPr>
                <w:rFonts w:ascii="Calibri" w:eastAsia="Times New Roman" w:hAnsi="Calibri" w:cs="Times New Roman"/>
                <w:b/>
                <w:bCs/>
                <w:sz w:val="18"/>
                <w:szCs w:val="18"/>
              </w:rPr>
              <w:t>erence Designation</w:t>
            </w:r>
          </w:p>
        </w:tc>
        <w:tc>
          <w:tcPr>
            <w:tcW w:w="343" w:type="pct"/>
            <w:tcBorders>
              <w:top w:val="single" w:sz="4" w:space="0" w:color="5B9BD5"/>
              <w:left w:val="single" w:sz="4" w:space="0" w:color="5B9BD5"/>
              <w:bottom w:val="single" w:sz="4" w:space="0" w:color="5B9BD5"/>
              <w:right w:val="single" w:sz="4" w:space="0" w:color="5B9BD5"/>
            </w:tcBorders>
            <w:shd w:val="clear" w:color="000000" w:fill="C6E0B4"/>
            <w:vAlign w:val="bottom"/>
            <w:hideMark/>
          </w:tcPr>
          <w:p w14:paraId="2CC19201" w14:textId="77777777" w:rsidR="00602D17" w:rsidRPr="00F659F3" w:rsidRDefault="00602D17" w:rsidP="00090D19">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OEM</w:t>
            </w:r>
            <w:r w:rsidRPr="00F659F3">
              <w:rPr>
                <w:rFonts w:ascii="Calibri" w:eastAsia="Times New Roman" w:hAnsi="Calibri" w:cs="Times New Roman"/>
                <w:b/>
                <w:bCs/>
                <w:sz w:val="18"/>
                <w:szCs w:val="18"/>
              </w:rPr>
              <w:br/>
              <w:t>Code</w:t>
            </w:r>
          </w:p>
        </w:tc>
        <w:tc>
          <w:tcPr>
            <w:tcW w:w="876" w:type="pct"/>
            <w:tcBorders>
              <w:top w:val="single" w:sz="4" w:space="0" w:color="5B9BD5"/>
              <w:left w:val="single" w:sz="4" w:space="0" w:color="5B9BD5"/>
              <w:bottom w:val="single" w:sz="4" w:space="0" w:color="5B9BD5"/>
              <w:right w:val="single" w:sz="4" w:space="0" w:color="5B9BD5"/>
            </w:tcBorders>
            <w:shd w:val="clear" w:color="000000" w:fill="C6E0B4"/>
            <w:noWrap/>
            <w:vAlign w:val="bottom"/>
            <w:hideMark/>
          </w:tcPr>
          <w:p w14:paraId="190B07E2" w14:textId="77777777" w:rsidR="00602D17" w:rsidRPr="00F659F3" w:rsidRDefault="00602D17" w:rsidP="00090D19">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OEM P/N</w:t>
            </w:r>
          </w:p>
        </w:tc>
        <w:tc>
          <w:tcPr>
            <w:tcW w:w="2035" w:type="pct"/>
            <w:tcBorders>
              <w:top w:val="single" w:sz="4" w:space="0" w:color="5B9BD5"/>
              <w:left w:val="single" w:sz="4" w:space="0" w:color="5B9BD5"/>
              <w:bottom w:val="single" w:sz="4" w:space="0" w:color="5B9BD5"/>
              <w:right w:val="single" w:sz="4" w:space="0" w:color="5B9BD5"/>
            </w:tcBorders>
            <w:shd w:val="clear" w:color="000000" w:fill="C6E0B4"/>
            <w:noWrap/>
            <w:vAlign w:val="bottom"/>
            <w:hideMark/>
          </w:tcPr>
          <w:p w14:paraId="573A2292" w14:textId="77777777" w:rsidR="00602D17" w:rsidRPr="00F659F3" w:rsidRDefault="00602D17" w:rsidP="00090D19">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Description</w:t>
            </w:r>
          </w:p>
        </w:tc>
        <w:tc>
          <w:tcPr>
            <w:tcW w:w="343" w:type="pct"/>
            <w:tcBorders>
              <w:top w:val="single" w:sz="4" w:space="0" w:color="5B9BD5"/>
              <w:left w:val="single" w:sz="4" w:space="0" w:color="5B9BD5"/>
              <w:bottom w:val="single" w:sz="4" w:space="0" w:color="5B9BD5"/>
              <w:right w:val="single" w:sz="4" w:space="0" w:color="5B9BD5"/>
            </w:tcBorders>
            <w:shd w:val="clear" w:color="000000" w:fill="B4C6E7"/>
            <w:vAlign w:val="bottom"/>
            <w:hideMark/>
          </w:tcPr>
          <w:p w14:paraId="6C4D2117" w14:textId="77777777" w:rsidR="00602D17" w:rsidRPr="00F659F3" w:rsidRDefault="00602D17" w:rsidP="00090D19">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Dist.</w:t>
            </w:r>
            <w:r w:rsidRPr="00F659F3">
              <w:rPr>
                <w:rFonts w:ascii="Calibri" w:eastAsia="Times New Roman" w:hAnsi="Calibri" w:cs="Times New Roman"/>
                <w:b/>
                <w:bCs/>
                <w:sz w:val="18"/>
                <w:szCs w:val="18"/>
              </w:rPr>
              <w:br/>
              <w:t>Code</w:t>
            </w:r>
          </w:p>
        </w:tc>
        <w:tc>
          <w:tcPr>
            <w:tcW w:w="993" w:type="pct"/>
            <w:tcBorders>
              <w:top w:val="single" w:sz="4" w:space="0" w:color="5B9BD5"/>
              <w:left w:val="single" w:sz="4" w:space="0" w:color="5B9BD5"/>
              <w:bottom w:val="single" w:sz="4" w:space="0" w:color="5B9BD5"/>
              <w:right w:val="single" w:sz="4" w:space="0" w:color="5B9BD5"/>
            </w:tcBorders>
            <w:shd w:val="clear" w:color="000000" w:fill="B4C6E7"/>
            <w:noWrap/>
            <w:vAlign w:val="bottom"/>
            <w:hideMark/>
          </w:tcPr>
          <w:p w14:paraId="65FB5854" w14:textId="77777777" w:rsidR="00602D17" w:rsidRPr="00F659F3" w:rsidRDefault="00602D17" w:rsidP="00090D19">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Distributor P/N</w:t>
            </w:r>
          </w:p>
        </w:tc>
      </w:tr>
      <w:tr w:rsidR="00602D17" w:rsidRPr="00F659F3" w14:paraId="1B94FCF5" w14:textId="77777777" w:rsidTr="006E5811">
        <w:trPr>
          <w:trHeight w:val="480"/>
        </w:trPr>
        <w:tc>
          <w:tcPr>
            <w:tcW w:w="411" w:type="pct"/>
            <w:tcBorders>
              <w:top w:val="single" w:sz="4" w:space="0" w:color="5B9BD5"/>
              <w:left w:val="single" w:sz="4" w:space="0" w:color="5B9BD5"/>
              <w:bottom w:val="nil"/>
              <w:right w:val="nil"/>
            </w:tcBorders>
            <w:shd w:val="clear" w:color="auto" w:fill="auto"/>
            <w:vAlign w:val="center"/>
            <w:hideMark/>
          </w:tcPr>
          <w:p w14:paraId="070B5CEC" w14:textId="77777777" w:rsidR="00602D17" w:rsidRPr="00F659F3" w:rsidRDefault="00602D17" w:rsidP="00602D1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1A3</w:t>
            </w:r>
            <w:r w:rsidRPr="00F659F3">
              <w:rPr>
                <w:rFonts w:ascii="Calibri" w:eastAsia="Times New Roman" w:hAnsi="Calibri" w:cs="Times New Roman"/>
                <w:color w:val="000000"/>
                <w:sz w:val="18"/>
                <w:szCs w:val="18"/>
              </w:rPr>
              <w:t>U1</w:t>
            </w:r>
          </w:p>
        </w:tc>
        <w:tc>
          <w:tcPr>
            <w:tcW w:w="343" w:type="pct"/>
            <w:tcBorders>
              <w:top w:val="single" w:sz="4" w:space="0" w:color="5B9BD5"/>
              <w:left w:val="single" w:sz="4" w:space="0" w:color="5B9BD5"/>
              <w:bottom w:val="nil"/>
              <w:right w:val="nil"/>
            </w:tcBorders>
            <w:shd w:val="clear" w:color="auto" w:fill="auto"/>
            <w:noWrap/>
            <w:vAlign w:val="center"/>
            <w:hideMark/>
          </w:tcPr>
          <w:p w14:paraId="59F86C6D"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876" w:type="pct"/>
            <w:tcBorders>
              <w:top w:val="single" w:sz="4" w:space="0" w:color="5B9BD5"/>
              <w:left w:val="single" w:sz="4" w:space="0" w:color="5B9BD5"/>
              <w:bottom w:val="nil"/>
              <w:right w:val="nil"/>
            </w:tcBorders>
            <w:shd w:val="clear" w:color="auto" w:fill="auto"/>
            <w:vAlign w:val="center"/>
            <w:hideMark/>
          </w:tcPr>
          <w:p w14:paraId="2A646F42"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ATmega644PA-PU</w:t>
            </w:r>
          </w:p>
        </w:tc>
        <w:tc>
          <w:tcPr>
            <w:tcW w:w="2035" w:type="pct"/>
            <w:tcBorders>
              <w:top w:val="single" w:sz="4" w:space="0" w:color="5B9BD5"/>
              <w:left w:val="single" w:sz="4" w:space="0" w:color="5B9BD5"/>
              <w:bottom w:val="nil"/>
              <w:right w:val="nil"/>
            </w:tcBorders>
            <w:shd w:val="clear" w:color="auto" w:fill="auto"/>
            <w:vAlign w:val="center"/>
            <w:hideMark/>
          </w:tcPr>
          <w:p w14:paraId="6A0D12C3"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8-bit MCU, 64kb Flash, 2k EEPROM, 4k SRAM, 20 MHz, 1.8~5.5V, 40-DIP</w:t>
            </w:r>
          </w:p>
        </w:tc>
        <w:tc>
          <w:tcPr>
            <w:tcW w:w="343" w:type="pct"/>
            <w:tcBorders>
              <w:top w:val="single" w:sz="4" w:space="0" w:color="5B9BD5"/>
              <w:left w:val="single" w:sz="4" w:space="0" w:color="5B9BD5"/>
              <w:bottom w:val="nil"/>
              <w:right w:val="nil"/>
            </w:tcBorders>
            <w:shd w:val="clear" w:color="auto" w:fill="auto"/>
            <w:noWrap/>
            <w:vAlign w:val="center"/>
            <w:hideMark/>
          </w:tcPr>
          <w:p w14:paraId="1295B03D"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993" w:type="pct"/>
            <w:tcBorders>
              <w:top w:val="single" w:sz="4" w:space="0" w:color="5B9BD5"/>
              <w:left w:val="single" w:sz="4" w:space="0" w:color="5B9BD5"/>
              <w:bottom w:val="nil"/>
              <w:right w:val="single" w:sz="4" w:space="0" w:color="5B9BD5"/>
            </w:tcBorders>
            <w:shd w:val="clear" w:color="auto" w:fill="auto"/>
            <w:vAlign w:val="center"/>
            <w:hideMark/>
          </w:tcPr>
          <w:p w14:paraId="1396CF22"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ATMEGA644PA-PU-ND</w:t>
            </w:r>
          </w:p>
        </w:tc>
      </w:tr>
      <w:tr w:rsidR="00602D17" w:rsidRPr="00F659F3" w14:paraId="12D757D1" w14:textId="77777777" w:rsidTr="006E5811">
        <w:trPr>
          <w:trHeight w:val="240"/>
        </w:trPr>
        <w:tc>
          <w:tcPr>
            <w:tcW w:w="411" w:type="pct"/>
            <w:tcBorders>
              <w:top w:val="single" w:sz="4" w:space="0" w:color="5B9BD5"/>
              <w:left w:val="single" w:sz="4" w:space="0" w:color="5B9BD5"/>
              <w:bottom w:val="nil"/>
              <w:right w:val="nil"/>
            </w:tcBorders>
            <w:shd w:val="clear" w:color="auto" w:fill="auto"/>
            <w:vAlign w:val="center"/>
            <w:hideMark/>
          </w:tcPr>
          <w:p w14:paraId="3DB8FFEC" w14:textId="77777777" w:rsidR="00602D17" w:rsidRPr="00F659F3" w:rsidRDefault="00602D17" w:rsidP="00602D1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1A4</w:t>
            </w:r>
            <w:r w:rsidRPr="00F659F3">
              <w:rPr>
                <w:rFonts w:ascii="Calibri" w:eastAsia="Times New Roman" w:hAnsi="Calibri" w:cs="Times New Roman"/>
                <w:color w:val="000000"/>
                <w:sz w:val="18"/>
                <w:szCs w:val="18"/>
              </w:rPr>
              <w:t>C1</w:t>
            </w:r>
          </w:p>
        </w:tc>
        <w:tc>
          <w:tcPr>
            <w:tcW w:w="343" w:type="pct"/>
            <w:tcBorders>
              <w:top w:val="single" w:sz="4" w:space="0" w:color="5B9BD5"/>
              <w:left w:val="single" w:sz="4" w:space="0" w:color="5B9BD5"/>
              <w:bottom w:val="nil"/>
              <w:right w:val="nil"/>
            </w:tcBorders>
            <w:shd w:val="clear" w:color="auto" w:fill="auto"/>
            <w:noWrap/>
            <w:vAlign w:val="center"/>
            <w:hideMark/>
          </w:tcPr>
          <w:p w14:paraId="7D3ECE0F"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3</w:t>
            </w:r>
          </w:p>
        </w:tc>
        <w:tc>
          <w:tcPr>
            <w:tcW w:w="876" w:type="pct"/>
            <w:tcBorders>
              <w:top w:val="single" w:sz="4" w:space="0" w:color="5B9BD5"/>
              <w:left w:val="single" w:sz="4" w:space="0" w:color="5B9BD5"/>
              <w:bottom w:val="nil"/>
              <w:right w:val="nil"/>
            </w:tcBorders>
            <w:shd w:val="clear" w:color="auto" w:fill="auto"/>
            <w:vAlign w:val="center"/>
            <w:hideMark/>
          </w:tcPr>
          <w:p w14:paraId="6D7400AB"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UES1V100MEM</w:t>
            </w:r>
          </w:p>
        </w:tc>
        <w:tc>
          <w:tcPr>
            <w:tcW w:w="2035" w:type="pct"/>
            <w:tcBorders>
              <w:top w:val="single" w:sz="4" w:space="0" w:color="5B9BD5"/>
              <w:left w:val="single" w:sz="4" w:space="0" w:color="5B9BD5"/>
              <w:bottom w:val="nil"/>
              <w:right w:val="nil"/>
            </w:tcBorders>
            <w:shd w:val="clear" w:color="auto" w:fill="auto"/>
            <w:vAlign w:val="center"/>
            <w:hideMark/>
          </w:tcPr>
          <w:p w14:paraId="164A9DA1" w14:textId="77777777" w:rsidR="00602D17" w:rsidRPr="00B05E2F" w:rsidRDefault="00602D17" w:rsidP="00090D19">
            <w:pPr>
              <w:spacing w:after="0" w:line="240" w:lineRule="auto"/>
              <w:rPr>
                <w:rFonts w:ascii="Calibri" w:eastAsia="Times New Roman" w:hAnsi="Calibri" w:cs="Times New Roman"/>
                <w:color w:val="000000"/>
                <w:sz w:val="18"/>
                <w:szCs w:val="18"/>
                <w:lang w:val="es-ES"/>
              </w:rPr>
            </w:pPr>
            <w:r w:rsidRPr="00B05E2F">
              <w:rPr>
                <w:rFonts w:ascii="Calibri" w:eastAsia="Times New Roman" w:hAnsi="Calibri" w:cs="Times New Roman"/>
                <w:color w:val="000000"/>
                <w:sz w:val="18"/>
                <w:szCs w:val="18"/>
                <w:lang w:val="es-ES"/>
              </w:rPr>
              <w:t>CAP ALUM 10UF 35V 20% RADIAL</w:t>
            </w:r>
          </w:p>
        </w:tc>
        <w:tc>
          <w:tcPr>
            <w:tcW w:w="343" w:type="pct"/>
            <w:tcBorders>
              <w:top w:val="single" w:sz="4" w:space="0" w:color="5B9BD5"/>
              <w:left w:val="single" w:sz="4" w:space="0" w:color="5B9BD5"/>
              <w:bottom w:val="nil"/>
              <w:right w:val="nil"/>
            </w:tcBorders>
            <w:shd w:val="clear" w:color="auto" w:fill="auto"/>
            <w:noWrap/>
            <w:vAlign w:val="center"/>
            <w:hideMark/>
          </w:tcPr>
          <w:p w14:paraId="478DE68E"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993" w:type="pct"/>
            <w:tcBorders>
              <w:top w:val="single" w:sz="4" w:space="0" w:color="5B9BD5"/>
              <w:left w:val="single" w:sz="4" w:space="0" w:color="5B9BD5"/>
              <w:bottom w:val="nil"/>
              <w:right w:val="single" w:sz="4" w:space="0" w:color="5B9BD5"/>
            </w:tcBorders>
            <w:shd w:val="clear" w:color="auto" w:fill="auto"/>
            <w:vAlign w:val="center"/>
            <w:hideMark/>
          </w:tcPr>
          <w:p w14:paraId="29D2B0DA"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UES1V100MEM-ND</w:t>
            </w:r>
          </w:p>
        </w:tc>
      </w:tr>
      <w:tr w:rsidR="00602D17" w:rsidRPr="00F659F3" w14:paraId="7E591E21" w14:textId="77777777" w:rsidTr="006E5811">
        <w:trPr>
          <w:trHeight w:val="240"/>
        </w:trPr>
        <w:tc>
          <w:tcPr>
            <w:tcW w:w="411" w:type="pct"/>
            <w:tcBorders>
              <w:top w:val="single" w:sz="4" w:space="0" w:color="5B9BD5"/>
              <w:left w:val="single" w:sz="4" w:space="0" w:color="5B9BD5"/>
              <w:bottom w:val="nil"/>
              <w:right w:val="nil"/>
            </w:tcBorders>
            <w:shd w:val="clear" w:color="auto" w:fill="auto"/>
            <w:vAlign w:val="center"/>
            <w:hideMark/>
          </w:tcPr>
          <w:p w14:paraId="6A509E60" w14:textId="77777777" w:rsidR="00602D17" w:rsidRPr="00F659F3" w:rsidRDefault="00602D17" w:rsidP="00602D1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1A4</w:t>
            </w:r>
            <w:r w:rsidRPr="00F659F3">
              <w:rPr>
                <w:rFonts w:ascii="Calibri" w:eastAsia="Times New Roman" w:hAnsi="Calibri" w:cs="Times New Roman"/>
                <w:color w:val="000000"/>
                <w:sz w:val="18"/>
                <w:szCs w:val="18"/>
              </w:rPr>
              <w:t>R1</w:t>
            </w:r>
          </w:p>
        </w:tc>
        <w:tc>
          <w:tcPr>
            <w:tcW w:w="343" w:type="pct"/>
            <w:tcBorders>
              <w:top w:val="single" w:sz="4" w:space="0" w:color="5B9BD5"/>
              <w:left w:val="single" w:sz="4" w:space="0" w:color="5B9BD5"/>
              <w:bottom w:val="nil"/>
              <w:right w:val="nil"/>
            </w:tcBorders>
            <w:shd w:val="clear" w:color="auto" w:fill="auto"/>
            <w:noWrap/>
            <w:vAlign w:val="center"/>
            <w:hideMark/>
          </w:tcPr>
          <w:p w14:paraId="31D8C495"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876" w:type="pct"/>
            <w:tcBorders>
              <w:top w:val="single" w:sz="4" w:space="0" w:color="5B9BD5"/>
              <w:left w:val="single" w:sz="4" w:space="0" w:color="5B9BD5"/>
              <w:bottom w:val="nil"/>
              <w:right w:val="nil"/>
            </w:tcBorders>
            <w:shd w:val="clear" w:color="auto" w:fill="auto"/>
            <w:vAlign w:val="center"/>
            <w:hideMark/>
          </w:tcPr>
          <w:p w14:paraId="63FA5DB2"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CFR-50JB-5210K</w:t>
            </w:r>
          </w:p>
        </w:tc>
        <w:tc>
          <w:tcPr>
            <w:tcW w:w="2035" w:type="pct"/>
            <w:tcBorders>
              <w:top w:val="single" w:sz="4" w:space="0" w:color="5B9BD5"/>
              <w:left w:val="single" w:sz="4" w:space="0" w:color="5B9BD5"/>
              <w:bottom w:val="nil"/>
              <w:right w:val="nil"/>
            </w:tcBorders>
            <w:shd w:val="clear" w:color="auto" w:fill="auto"/>
            <w:vAlign w:val="center"/>
            <w:hideMark/>
          </w:tcPr>
          <w:p w14:paraId="16E96024"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RES CARBON FILM 10K 5% 1/2W AXIAL</w:t>
            </w:r>
          </w:p>
        </w:tc>
        <w:tc>
          <w:tcPr>
            <w:tcW w:w="343" w:type="pct"/>
            <w:tcBorders>
              <w:top w:val="single" w:sz="4" w:space="0" w:color="5B9BD5"/>
              <w:left w:val="single" w:sz="4" w:space="0" w:color="5B9BD5"/>
              <w:bottom w:val="nil"/>
              <w:right w:val="nil"/>
            </w:tcBorders>
            <w:shd w:val="clear" w:color="auto" w:fill="auto"/>
            <w:noWrap/>
            <w:vAlign w:val="center"/>
            <w:hideMark/>
          </w:tcPr>
          <w:p w14:paraId="1219FCD4"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993" w:type="pct"/>
            <w:tcBorders>
              <w:top w:val="single" w:sz="4" w:space="0" w:color="5B9BD5"/>
              <w:left w:val="single" w:sz="4" w:space="0" w:color="5B9BD5"/>
              <w:bottom w:val="nil"/>
              <w:right w:val="single" w:sz="4" w:space="0" w:color="5B9BD5"/>
            </w:tcBorders>
            <w:shd w:val="clear" w:color="auto" w:fill="auto"/>
            <w:vAlign w:val="center"/>
            <w:hideMark/>
          </w:tcPr>
          <w:p w14:paraId="0A0509E4"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10KH-ND</w:t>
            </w:r>
          </w:p>
        </w:tc>
      </w:tr>
      <w:tr w:rsidR="00DC0E2D" w:rsidRPr="00F659F3" w14:paraId="6B51CC04" w14:textId="77777777" w:rsidTr="006E5811">
        <w:trPr>
          <w:trHeight w:val="240"/>
        </w:trPr>
        <w:tc>
          <w:tcPr>
            <w:tcW w:w="411" w:type="pct"/>
            <w:tcBorders>
              <w:top w:val="single" w:sz="4" w:space="0" w:color="5B9BD5"/>
              <w:left w:val="single" w:sz="4" w:space="0" w:color="5B9BD5"/>
              <w:bottom w:val="nil"/>
              <w:right w:val="nil"/>
            </w:tcBorders>
            <w:shd w:val="clear" w:color="auto" w:fill="auto"/>
            <w:vAlign w:val="center"/>
          </w:tcPr>
          <w:p w14:paraId="3BE5E1EF" w14:textId="77777777" w:rsidR="00DC0E2D" w:rsidRDefault="00DC0E2D" w:rsidP="00602D1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1A4U1</w:t>
            </w:r>
          </w:p>
        </w:tc>
        <w:tc>
          <w:tcPr>
            <w:tcW w:w="343" w:type="pct"/>
            <w:tcBorders>
              <w:top w:val="single" w:sz="4" w:space="0" w:color="5B9BD5"/>
              <w:left w:val="single" w:sz="4" w:space="0" w:color="5B9BD5"/>
              <w:bottom w:val="nil"/>
              <w:right w:val="nil"/>
            </w:tcBorders>
            <w:shd w:val="clear" w:color="auto" w:fill="auto"/>
            <w:noWrap/>
            <w:vAlign w:val="center"/>
          </w:tcPr>
          <w:p w14:paraId="7D1950BB" w14:textId="77777777" w:rsidR="00DC0E2D" w:rsidRPr="00F659F3" w:rsidRDefault="00DC0E2D"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6</w:t>
            </w:r>
          </w:p>
        </w:tc>
        <w:tc>
          <w:tcPr>
            <w:tcW w:w="876" w:type="pct"/>
            <w:tcBorders>
              <w:top w:val="single" w:sz="4" w:space="0" w:color="5B9BD5"/>
              <w:left w:val="single" w:sz="4" w:space="0" w:color="5B9BD5"/>
              <w:bottom w:val="nil"/>
              <w:right w:val="nil"/>
            </w:tcBorders>
            <w:shd w:val="clear" w:color="auto" w:fill="auto"/>
            <w:vAlign w:val="center"/>
          </w:tcPr>
          <w:p w14:paraId="4F3B1E01" w14:textId="77777777" w:rsidR="00DC0E2D" w:rsidRPr="00F659F3" w:rsidRDefault="00DC0E2D"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LM317BTG</w:t>
            </w:r>
          </w:p>
        </w:tc>
        <w:tc>
          <w:tcPr>
            <w:tcW w:w="2035" w:type="pct"/>
            <w:tcBorders>
              <w:top w:val="single" w:sz="4" w:space="0" w:color="5B9BD5"/>
              <w:left w:val="single" w:sz="4" w:space="0" w:color="5B9BD5"/>
              <w:bottom w:val="nil"/>
              <w:right w:val="nil"/>
            </w:tcBorders>
            <w:shd w:val="clear" w:color="auto" w:fill="auto"/>
            <w:vAlign w:val="center"/>
          </w:tcPr>
          <w:p w14:paraId="29FAE0CF" w14:textId="77777777" w:rsidR="00DC0E2D" w:rsidRPr="00F659F3" w:rsidRDefault="00DC0E2D"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ADJ LDO REG 1.2-36 VDC 1.5A TO220</w:t>
            </w:r>
          </w:p>
        </w:tc>
        <w:tc>
          <w:tcPr>
            <w:tcW w:w="343" w:type="pct"/>
            <w:tcBorders>
              <w:top w:val="single" w:sz="4" w:space="0" w:color="5B9BD5"/>
              <w:left w:val="single" w:sz="4" w:space="0" w:color="5B9BD5"/>
              <w:bottom w:val="nil"/>
              <w:right w:val="nil"/>
            </w:tcBorders>
            <w:shd w:val="clear" w:color="auto" w:fill="auto"/>
            <w:noWrap/>
            <w:vAlign w:val="center"/>
          </w:tcPr>
          <w:p w14:paraId="188F33E0" w14:textId="77777777" w:rsidR="00DC0E2D" w:rsidRPr="00F659F3" w:rsidRDefault="00DC0E2D"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p>
        </w:tc>
        <w:tc>
          <w:tcPr>
            <w:tcW w:w="993" w:type="pct"/>
            <w:tcBorders>
              <w:top w:val="single" w:sz="4" w:space="0" w:color="5B9BD5"/>
              <w:left w:val="single" w:sz="4" w:space="0" w:color="5B9BD5"/>
              <w:bottom w:val="nil"/>
              <w:right w:val="single" w:sz="4" w:space="0" w:color="5B9BD5"/>
            </w:tcBorders>
            <w:shd w:val="clear" w:color="auto" w:fill="auto"/>
            <w:vAlign w:val="center"/>
          </w:tcPr>
          <w:p w14:paraId="48C5E793" w14:textId="77777777" w:rsidR="00DC0E2D" w:rsidRPr="00F659F3" w:rsidRDefault="00DC0E2D"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18M8206</w:t>
            </w:r>
          </w:p>
        </w:tc>
      </w:tr>
    </w:tbl>
    <w:p w14:paraId="3C0C9895" w14:textId="77777777" w:rsidR="00F209E1" w:rsidRDefault="00F209E1" w:rsidP="00F209E1"/>
    <w:p w14:paraId="4A4671F5" w14:textId="77777777" w:rsidR="00E956F9" w:rsidRDefault="00A51C61" w:rsidP="00FA1518">
      <w:pPr>
        <w:pStyle w:val="Heading2Bar"/>
      </w:pPr>
      <w:bookmarkStart w:id="158" w:name="_Toc67087448"/>
      <w:r>
        <w:t>Unit 2</w:t>
      </w:r>
      <w:r w:rsidR="009A70DA">
        <w:t xml:space="preserve">: </w:t>
      </w:r>
      <w:r w:rsidR="00E956F9">
        <w:t>Base Station</w:t>
      </w:r>
      <w:bookmarkEnd w:id="158"/>
    </w:p>
    <w:p w14:paraId="0B8E9814" w14:textId="77777777" w:rsidR="00010886" w:rsidRDefault="00010886" w:rsidP="00126C18">
      <w:pPr>
        <w:pStyle w:val="TableCaption"/>
      </w:pPr>
      <w:bookmarkStart w:id="159" w:name="_Toc67090405"/>
      <w:r>
        <w:t xml:space="preserve">Table </w:t>
      </w:r>
      <w:r w:rsidR="00982632">
        <w:fldChar w:fldCharType="begin"/>
      </w:r>
      <w:r w:rsidR="00982632">
        <w:instrText xml:space="preserve"> STYLEREF  "Appendix Heading</w:instrText>
      </w:r>
      <w:r w:rsidR="003C7F65">
        <w:instrText xml:space="preserve"> 1</w:instrText>
      </w:r>
      <w:r w:rsidR="00982632">
        <w:instrText xml:space="preserve">" \r \t </w:instrText>
      </w:r>
      <w:r w:rsidR="00982632">
        <w:fldChar w:fldCharType="separate"/>
      </w:r>
      <w:r w:rsidR="00344EA7">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344EA7">
        <w:rPr>
          <w:noProof/>
        </w:rPr>
        <w:t>6</w:t>
      </w:r>
      <w:r w:rsidR="00A0652D">
        <w:rPr>
          <w:noProof/>
        </w:rPr>
        <w:fldChar w:fldCharType="end"/>
      </w:r>
      <w:r>
        <w:t xml:space="preserve"> – Base station assemblies</w:t>
      </w:r>
      <w:r w:rsidR="00126C18">
        <w:t>.</w:t>
      </w:r>
      <w:bookmarkEnd w:id="159"/>
    </w:p>
    <w:tbl>
      <w:tblPr>
        <w:tblW w:w="6925" w:type="dxa"/>
        <w:tblLook w:val="04A0" w:firstRow="1" w:lastRow="0" w:firstColumn="1" w:lastColumn="0" w:noHBand="0" w:noVBand="1"/>
      </w:tblPr>
      <w:tblGrid>
        <w:gridCol w:w="1260"/>
        <w:gridCol w:w="5665"/>
      </w:tblGrid>
      <w:tr w:rsidR="00010886" w:rsidRPr="00F659F3" w14:paraId="365AF135" w14:textId="77777777" w:rsidTr="008854B1">
        <w:trPr>
          <w:trHeight w:val="480"/>
          <w:tblHeader/>
        </w:trPr>
        <w:tc>
          <w:tcPr>
            <w:tcW w:w="1260" w:type="dxa"/>
            <w:tcBorders>
              <w:top w:val="single" w:sz="4" w:space="0" w:color="BFBFBF"/>
              <w:left w:val="single" w:sz="4" w:space="0" w:color="BFBFBF"/>
              <w:bottom w:val="single" w:sz="4" w:space="0" w:color="BFBFBF"/>
              <w:right w:val="single" w:sz="4" w:space="0" w:color="BFBFBF"/>
            </w:tcBorders>
            <w:shd w:val="clear" w:color="5B9BD5" w:fill="5B9BD5"/>
            <w:vAlign w:val="bottom"/>
            <w:hideMark/>
          </w:tcPr>
          <w:p w14:paraId="786CE318" w14:textId="77777777" w:rsidR="00010886" w:rsidRPr="00F659F3" w:rsidRDefault="00010886" w:rsidP="00842213">
            <w:pPr>
              <w:spacing w:after="0" w:line="240" w:lineRule="auto"/>
              <w:jc w:val="center"/>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 xml:space="preserve">Reference </w:t>
            </w:r>
            <w:r w:rsidR="00842213">
              <w:rPr>
                <w:rFonts w:ascii="Calibri" w:eastAsia="Times New Roman" w:hAnsi="Calibri" w:cs="Times New Roman"/>
                <w:b/>
                <w:bCs/>
                <w:color w:val="FFFFFF"/>
                <w:sz w:val="18"/>
                <w:szCs w:val="18"/>
              </w:rPr>
              <w:t>Designation</w:t>
            </w:r>
          </w:p>
        </w:tc>
        <w:tc>
          <w:tcPr>
            <w:tcW w:w="5665"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045119E4" w14:textId="77777777" w:rsidR="00010886" w:rsidRPr="00F659F3" w:rsidRDefault="00010886" w:rsidP="008854B1">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Description</w:t>
            </w:r>
          </w:p>
        </w:tc>
      </w:tr>
      <w:tr w:rsidR="00010886" w:rsidRPr="00F659F3" w14:paraId="48FA2672" w14:textId="77777777" w:rsidTr="008854B1">
        <w:trPr>
          <w:trHeight w:val="240"/>
        </w:trPr>
        <w:tc>
          <w:tcPr>
            <w:tcW w:w="1260" w:type="dxa"/>
            <w:tcBorders>
              <w:top w:val="single" w:sz="4" w:space="0" w:color="5B9BD5"/>
              <w:left w:val="single" w:sz="4" w:space="0" w:color="5B9BD5"/>
              <w:bottom w:val="nil"/>
              <w:right w:val="nil"/>
            </w:tcBorders>
            <w:shd w:val="clear" w:color="auto" w:fill="auto"/>
            <w:noWrap/>
            <w:vAlign w:val="center"/>
            <w:hideMark/>
          </w:tcPr>
          <w:p w14:paraId="59E44CA1" w14:textId="77777777" w:rsidR="00010886" w:rsidRPr="00F659F3" w:rsidRDefault="00216B41"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r w:rsidR="00010886" w:rsidRPr="00F659F3">
              <w:rPr>
                <w:rFonts w:ascii="Calibri" w:eastAsia="Times New Roman" w:hAnsi="Calibri" w:cs="Times New Roman"/>
                <w:color w:val="000000"/>
                <w:sz w:val="18"/>
                <w:szCs w:val="18"/>
              </w:rPr>
              <w:t>A1</w:t>
            </w:r>
          </w:p>
        </w:tc>
        <w:tc>
          <w:tcPr>
            <w:tcW w:w="5665" w:type="dxa"/>
            <w:tcBorders>
              <w:top w:val="single" w:sz="4" w:space="0" w:color="5B9BD5"/>
              <w:left w:val="single" w:sz="4" w:space="0" w:color="5B9BD5"/>
              <w:bottom w:val="nil"/>
              <w:right w:val="nil"/>
            </w:tcBorders>
            <w:shd w:val="clear" w:color="auto" w:fill="auto"/>
            <w:vAlign w:val="bottom"/>
            <w:hideMark/>
          </w:tcPr>
          <w:p w14:paraId="265C962E" w14:textId="77777777" w:rsidR="00010886" w:rsidRPr="00F659F3" w:rsidRDefault="00216B41" w:rsidP="008854B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Power supply, +15 VDC, 1 W</w:t>
            </w:r>
          </w:p>
        </w:tc>
      </w:tr>
      <w:tr w:rsidR="00010886" w:rsidRPr="00F659F3" w14:paraId="79A52689" w14:textId="77777777" w:rsidTr="00D37490">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hideMark/>
          </w:tcPr>
          <w:p w14:paraId="3FA1C50C" w14:textId="77777777" w:rsidR="00010886" w:rsidRPr="00F659F3" w:rsidRDefault="00216B41"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r w:rsidR="00010886">
              <w:rPr>
                <w:rFonts w:ascii="Calibri" w:eastAsia="Times New Roman" w:hAnsi="Calibri" w:cs="Times New Roman"/>
                <w:color w:val="000000"/>
                <w:sz w:val="18"/>
                <w:szCs w:val="18"/>
              </w:rPr>
              <w:t>A2</w:t>
            </w:r>
          </w:p>
        </w:tc>
        <w:tc>
          <w:tcPr>
            <w:tcW w:w="5665" w:type="dxa"/>
            <w:tcBorders>
              <w:top w:val="single" w:sz="4" w:space="0" w:color="5B9BD5"/>
              <w:left w:val="single" w:sz="4" w:space="0" w:color="5B9BD5"/>
              <w:bottom w:val="single" w:sz="4" w:space="0" w:color="5B9BD5"/>
              <w:right w:val="nil"/>
            </w:tcBorders>
            <w:shd w:val="clear" w:color="auto" w:fill="auto"/>
            <w:vAlign w:val="bottom"/>
            <w:hideMark/>
          </w:tcPr>
          <w:p w14:paraId="3C112AD6" w14:textId="77777777" w:rsidR="00010886" w:rsidRPr="00F659F3" w:rsidRDefault="00216B41"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Power supply, -15 VDC, 1 W</w:t>
            </w:r>
          </w:p>
        </w:tc>
      </w:tr>
      <w:tr w:rsidR="00D37490" w:rsidRPr="00F659F3" w14:paraId="19CD1474" w14:textId="77777777" w:rsidTr="002805BE">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tcPr>
          <w:p w14:paraId="4FC44AF5" w14:textId="77777777" w:rsidR="00D37490" w:rsidRDefault="00D37490"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2A3</w:t>
            </w:r>
          </w:p>
        </w:tc>
        <w:tc>
          <w:tcPr>
            <w:tcW w:w="5665" w:type="dxa"/>
            <w:tcBorders>
              <w:top w:val="single" w:sz="4" w:space="0" w:color="5B9BD5"/>
              <w:left w:val="single" w:sz="4" w:space="0" w:color="5B9BD5"/>
              <w:bottom w:val="single" w:sz="4" w:space="0" w:color="5B9BD5"/>
              <w:right w:val="nil"/>
            </w:tcBorders>
            <w:shd w:val="clear" w:color="auto" w:fill="auto"/>
            <w:vAlign w:val="bottom"/>
          </w:tcPr>
          <w:p w14:paraId="387C7624" w14:textId="77777777" w:rsidR="00D37490" w:rsidRDefault="002805BE" w:rsidP="00D37490">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Li-Ion </w:t>
            </w:r>
            <w:r w:rsidR="00D37490">
              <w:rPr>
                <w:rFonts w:ascii="Calibri" w:eastAsia="Times New Roman" w:hAnsi="Calibri" w:cs="Times New Roman"/>
                <w:color w:val="000000"/>
                <w:sz w:val="18"/>
                <w:szCs w:val="18"/>
              </w:rPr>
              <w:t>Battery Charger Assembly</w:t>
            </w:r>
          </w:p>
        </w:tc>
      </w:tr>
      <w:tr w:rsidR="002805BE" w:rsidRPr="00F659F3" w14:paraId="7AC7FD46" w14:textId="77777777" w:rsidTr="002805BE">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tcPr>
          <w:p w14:paraId="6B9663A8" w14:textId="77777777" w:rsidR="002805BE" w:rsidRDefault="002805BE"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2A3A1</w:t>
            </w:r>
          </w:p>
        </w:tc>
        <w:tc>
          <w:tcPr>
            <w:tcW w:w="5665" w:type="dxa"/>
            <w:tcBorders>
              <w:top w:val="single" w:sz="4" w:space="0" w:color="5B9BD5"/>
              <w:left w:val="single" w:sz="4" w:space="0" w:color="5B9BD5"/>
              <w:bottom w:val="single" w:sz="4" w:space="0" w:color="5B9BD5"/>
              <w:right w:val="nil"/>
            </w:tcBorders>
            <w:shd w:val="clear" w:color="auto" w:fill="auto"/>
            <w:vAlign w:val="bottom"/>
          </w:tcPr>
          <w:p w14:paraId="037A02BF" w14:textId="77777777" w:rsidR="002805BE" w:rsidRDefault="002805BE" w:rsidP="002805B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Li-Ion Battery Overcurrent Protection Subassembly</w:t>
            </w:r>
          </w:p>
        </w:tc>
      </w:tr>
      <w:tr w:rsidR="002805BE" w:rsidRPr="00F659F3" w14:paraId="4E4DB97B" w14:textId="77777777" w:rsidTr="008854B1">
        <w:trPr>
          <w:trHeight w:val="240"/>
        </w:trPr>
        <w:tc>
          <w:tcPr>
            <w:tcW w:w="1260" w:type="dxa"/>
            <w:tcBorders>
              <w:top w:val="single" w:sz="4" w:space="0" w:color="5B9BD5"/>
              <w:left w:val="single" w:sz="4" w:space="0" w:color="5B9BD5"/>
              <w:bottom w:val="nil"/>
              <w:right w:val="nil"/>
            </w:tcBorders>
            <w:shd w:val="clear" w:color="auto" w:fill="auto"/>
            <w:noWrap/>
            <w:vAlign w:val="center"/>
          </w:tcPr>
          <w:p w14:paraId="654C66DB" w14:textId="77777777" w:rsidR="002805BE" w:rsidRDefault="002805BE"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2A3A2</w:t>
            </w:r>
          </w:p>
        </w:tc>
        <w:tc>
          <w:tcPr>
            <w:tcW w:w="5665" w:type="dxa"/>
            <w:tcBorders>
              <w:top w:val="single" w:sz="4" w:space="0" w:color="5B9BD5"/>
              <w:left w:val="single" w:sz="4" w:space="0" w:color="5B9BD5"/>
              <w:bottom w:val="nil"/>
              <w:right w:val="nil"/>
            </w:tcBorders>
            <w:shd w:val="clear" w:color="auto" w:fill="auto"/>
            <w:vAlign w:val="bottom"/>
          </w:tcPr>
          <w:p w14:paraId="3F12C649" w14:textId="77777777" w:rsidR="002805BE" w:rsidRDefault="002805BE" w:rsidP="002805B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Li-Ion Battery Charge Level Monitor Subassembly</w:t>
            </w:r>
          </w:p>
        </w:tc>
      </w:tr>
    </w:tbl>
    <w:p w14:paraId="16D19128" w14:textId="77777777" w:rsidR="00743D04" w:rsidRDefault="00743D04" w:rsidP="00010886"/>
    <w:p w14:paraId="00BA6D79" w14:textId="77777777" w:rsidR="00010886" w:rsidRDefault="00D949B2" w:rsidP="00126C18">
      <w:pPr>
        <w:pStyle w:val="TableCaption"/>
      </w:pPr>
      <w:bookmarkStart w:id="160" w:name="_Toc67090406"/>
      <w:r>
        <w:t xml:space="preserve">Table </w:t>
      </w:r>
      <w:r w:rsidR="00982632">
        <w:fldChar w:fldCharType="begin"/>
      </w:r>
      <w:r w:rsidR="00982632">
        <w:instrText xml:space="preserve"> STYLEREF  "Appendix Heading</w:instrText>
      </w:r>
      <w:r w:rsidR="003C7F65">
        <w:instrText xml:space="preserve"> 1</w:instrText>
      </w:r>
      <w:r w:rsidR="00982632">
        <w:instrText xml:space="preserve">" \r \t </w:instrText>
      </w:r>
      <w:r w:rsidR="00982632">
        <w:fldChar w:fldCharType="separate"/>
      </w:r>
      <w:r w:rsidR="00344EA7">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344EA7">
        <w:rPr>
          <w:noProof/>
        </w:rPr>
        <w:t>7</w:t>
      </w:r>
      <w:r w:rsidR="00A0652D">
        <w:rPr>
          <w:noProof/>
        </w:rPr>
        <w:fldChar w:fldCharType="end"/>
      </w:r>
      <w:r>
        <w:t xml:space="preserve"> – </w:t>
      </w:r>
      <w:r w:rsidR="00010886">
        <w:t>Base station parts list</w:t>
      </w:r>
      <w:r w:rsidR="004A3A8B">
        <w:t xml:space="preserve"> (example only; this list is not complete)</w:t>
      </w:r>
      <w:r w:rsidR="00126C18">
        <w:t>.</w:t>
      </w:r>
      <w:bookmarkEnd w:id="160"/>
    </w:p>
    <w:tbl>
      <w:tblPr>
        <w:tblW w:w="5000" w:type="pct"/>
        <w:tblLook w:val="04A0" w:firstRow="1" w:lastRow="0" w:firstColumn="1" w:lastColumn="0" w:noHBand="0" w:noVBand="1"/>
      </w:tblPr>
      <w:tblGrid>
        <w:gridCol w:w="1107"/>
        <w:gridCol w:w="601"/>
        <w:gridCol w:w="1563"/>
        <w:gridCol w:w="3732"/>
        <w:gridCol w:w="601"/>
        <w:gridCol w:w="1746"/>
      </w:tblGrid>
      <w:tr w:rsidR="00216B41" w:rsidRPr="00F659F3" w14:paraId="18AAE2ED" w14:textId="77777777" w:rsidTr="00ED45BD">
        <w:trPr>
          <w:trHeight w:val="480"/>
          <w:tblHeader/>
        </w:trPr>
        <w:tc>
          <w:tcPr>
            <w:tcW w:w="484" w:type="pct"/>
            <w:tcBorders>
              <w:top w:val="single" w:sz="4" w:space="0" w:color="5B9BD5"/>
              <w:left w:val="single" w:sz="4" w:space="0" w:color="5B9BD5"/>
              <w:bottom w:val="single" w:sz="4" w:space="0" w:color="5B9BD5"/>
              <w:right w:val="single" w:sz="4" w:space="0" w:color="5B9BD5"/>
            </w:tcBorders>
            <w:shd w:val="clear" w:color="000000" w:fill="C6E0B4"/>
            <w:vAlign w:val="bottom"/>
            <w:hideMark/>
          </w:tcPr>
          <w:p w14:paraId="0B066871" w14:textId="77777777" w:rsidR="00216B41" w:rsidRPr="00F659F3" w:rsidRDefault="006151C6" w:rsidP="00216B41">
            <w:pPr>
              <w:spacing w:after="0" w:line="240" w:lineRule="auto"/>
              <w:rPr>
                <w:rFonts w:ascii="Calibri" w:eastAsia="Times New Roman" w:hAnsi="Calibri" w:cs="Times New Roman"/>
                <w:b/>
                <w:bCs/>
                <w:sz w:val="18"/>
                <w:szCs w:val="18"/>
              </w:rPr>
            </w:pPr>
            <w:r>
              <w:rPr>
                <w:rFonts w:ascii="Calibri" w:eastAsia="Times New Roman" w:hAnsi="Calibri" w:cs="Times New Roman"/>
                <w:b/>
                <w:bCs/>
                <w:sz w:val="18"/>
                <w:szCs w:val="18"/>
              </w:rPr>
              <w:t>Reference Designation</w:t>
            </w:r>
          </w:p>
        </w:tc>
        <w:tc>
          <w:tcPr>
            <w:tcW w:w="343" w:type="pct"/>
            <w:tcBorders>
              <w:top w:val="single" w:sz="4" w:space="0" w:color="5B9BD5"/>
              <w:left w:val="single" w:sz="4" w:space="0" w:color="5B9BD5"/>
              <w:bottom w:val="single" w:sz="4" w:space="0" w:color="5B9BD5"/>
              <w:right w:val="single" w:sz="4" w:space="0" w:color="5B9BD5"/>
            </w:tcBorders>
            <w:shd w:val="clear" w:color="000000" w:fill="C6E0B4"/>
            <w:vAlign w:val="bottom"/>
            <w:hideMark/>
          </w:tcPr>
          <w:p w14:paraId="0FE17459"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OEM</w:t>
            </w:r>
            <w:r w:rsidRPr="00F659F3">
              <w:rPr>
                <w:rFonts w:ascii="Calibri" w:eastAsia="Times New Roman" w:hAnsi="Calibri" w:cs="Times New Roman"/>
                <w:b/>
                <w:bCs/>
                <w:sz w:val="18"/>
                <w:szCs w:val="18"/>
              </w:rPr>
              <w:br/>
              <w:t>Code</w:t>
            </w:r>
          </w:p>
        </w:tc>
        <w:tc>
          <w:tcPr>
            <w:tcW w:w="857" w:type="pct"/>
            <w:tcBorders>
              <w:top w:val="single" w:sz="4" w:space="0" w:color="5B9BD5"/>
              <w:left w:val="single" w:sz="4" w:space="0" w:color="5B9BD5"/>
              <w:bottom w:val="single" w:sz="4" w:space="0" w:color="5B9BD5"/>
              <w:right w:val="single" w:sz="4" w:space="0" w:color="5B9BD5"/>
            </w:tcBorders>
            <w:shd w:val="clear" w:color="000000" w:fill="C6E0B4"/>
            <w:noWrap/>
            <w:vAlign w:val="bottom"/>
            <w:hideMark/>
          </w:tcPr>
          <w:p w14:paraId="57392946"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OEM P/N</w:t>
            </w:r>
          </w:p>
        </w:tc>
        <w:tc>
          <w:tcPr>
            <w:tcW w:w="2017" w:type="pct"/>
            <w:tcBorders>
              <w:top w:val="single" w:sz="4" w:space="0" w:color="5B9BD5"/>
              <w:left w:val="single" w:sz="4" w:space="0" w:color="5B9BD5"/>
              <w:bottom w:val="single" w:sz="4" w:space="0" w:color="5B9BD5"/>
              <w:right w:val="single" w:sz="4" w:space="0" w:color="5B9BD5"/>
            </w:tcBorders>
            <w:shd w:val="clear" w:color="000000" w:fill="C6E0B4"/>
            <w:noWrap/>
            <w:vAlign w:val="bottom"/>
            <w:hideMark/>
          </w:tcPr>
          <w:p w14:paraId="46F147B2"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Description</w:t>
            </w:r>
          </w:p>
        </w:tc>
        <w:tc>
          <w:tcPr>
            <w:tcW w:w="343" w:type="pct"/>
            <w:tcBorders>
              <w:top w:val="single" w:sz="4" w:space="0" w:color="5B9BD5"/>
              <w:left w:val="single" w:sz="4" w:space="0" w:color="5B9BD5"/>
              <w:bottom w:val="single" w:sz="4" w:space="0" w:color="5B9BD5"/>
              <w:right w:val="single" w:sz="4" w:space="0" w:color="5B9BD5"/>
            </w:tcBorders>
            <w:shd w:val="clear" w:color="000000" w:fill="B4C6E7"/>
            <w:vAlign w:val="bottom"/>
            <w:hideMark/>
          </w:tcPr>
          <w:p w14:paraId="315850FB"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Dist.</w:t>
            </w:r>
            <w:r w:rsidRPr="00F659F3">
              <w:rPr>
                <w:rFonts w:ascii="Calibri" w:eastAsia="Times New Roman" w:hAnsi="Calibri" w:cs="Times New Roman"/>
                <w:b/>
                <w:bCs/>
                <w:sz w:val="18"/>
                <w:szCs w:val="18"/>
              </w:rPr>
              <w:br/>
              <w:t>Code</w:t>
            </w:r>
          </w:p>
        </w:tc>
        <w:tc>
          <w:tcPr>
            <w:tcW w:w="955" w:type="pct"/>
            <w:tcBorders>
              <w:top w:val="single" w:sz="4" w:space="0" w:color="5B9BD5"/>
              <w:left w:val="single" w:sz="4" w:space="0" w:color="5B9BD5"/>
              <w:bottom w:val="single" w:sz="4" w:space="0" w:color="5B9BD5"/>
              <w:right w:val="single" w:sz="4" w:space="0" w:color="5B9BD5"/>
            </w:tcBorders>
            <w:shd w:val="clear" w:color="000000" w:fill="B4C6E7"/>
            <w:noWrap/>
            <w:vAlign w:val="bottom"/>
            <w:hideMark/>
          </w:tcPr>
          <w:p w14:paraId="24277471"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Distributor P/N</w:t>
            </w:r>
          </w:p>
        </w:tc>
      </w:tr>
      <w:tr w:rsidR="00216B41" w:rsidRPr="00F659F3" w14:paraId="15EB2157" w14:textId="77777777" w:rsidTr="00ED45BD">
        <w:trPr>
          <w:trHeight w:val="240"/>
        </w:trPr>
        <w:tc>
          <w:tcPr>
            <w:tcW w:w="484" w:type="pct"/>
            <w:tcBorders>
              <w:top w:val="single" w:sz="4" w:space="0" w:color="5B9BD5"/>
              <w:left w:val="single" w:sz="4" w:space="0" w:color="5B9BD5"/>
              <w:bottom w:val="nil"/>
              <w:right w:val="nil"/>
            </w:tcBorders>
            <w:shd w:val="clear" w:color="auto" w:fill="auto"/>
            <w:vAlign w:val="center"/>
            <w:hideMark/>
          </w:tcPr>
          <w:p w14:paraId="6ED069B3" w14:textId="77777777" w:rsidR="00216B41" w:rsidRPr="00F659F3" w:rsidRDefault="00216B41"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2A1C1</w:t>
            </w:r>
          </w:p>
        </w:tc>
        <w:tc>
          <w:tcPr>
            <w:tcW w:w="343" w:type="pct"/>
            <w:tcBorders>
              <w:top w:val="single" w:sz="4" w:space="0" w:color="5B9BD5"/>
              <w:left w:val="single" w:sz="4" w:space="0" w:color="5B9BD5"/>
              <w:bottom w:val="nil"/>
              <w:right w:val="nil"/>
            </w:tcBorders>
            <w:shd w:val="clear" w:color="auto" w:fill="auto"/>
            <w:noWrap/>
            <w:vAlign w:val="center"/>
            <w:hideMark/>
          </w:tcPr>
          <w:p w14:paraId="4C73DC6E"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3</w:t>
            </w:r>
          </w:p>
        </w:tc>
        <w:tc>
          <w:tcPr>
            <w:tcW w:w="857" w:type="pct"/>
            <w:tcBorders>
              <w:top w:val="single" w:sz="4" w:space="0" w:color="5B9BD5"/>
              <w:left w:val="single" w:sz="4" w:space="0" w:color="5B9BD5"/>
              <w:bottom w:val="nil"/>
              <w:right w:val="nil"/>
            </w:tcBorders>
            <w:shd w:val="clear" w:color="auto" w:fill="auto"/>
            <w:vAlign w:val="center"/>
            <w:hideMark/>
          </w:tcPr>
          <w:p w14:paraId="13DC5117"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UES1V100MEM</w:t>
            </w:r>
          </w:p>
        </w:tc>
        <w:tc>
          <w:tcPr>
            <w:tcW w:w="2017" w:type="pct"/>
            <w:tcBorders>
              <w:top w:val="single" w:sz="4" w:space="0" w:color="5B9BD5"/>
              <w:left w:val="single" w:sz="4" w:space="0" w:color="5B9BD5"/>
              <w:bottom w:val="nil"/>
              <w:right w:val="nil"/>
            </w:tcBorders>
            <w:shd w:val="clear" w:color="auto" w:fill="auto"/>
            <w:vAlign w:val="center"/>
            <w:hideMark/>
          </w:tcPr>
          <w:p w14:paraId="061F8CC4" w14:textId="77777777" w:rsidR="00216B41" w:rsidRPr="00B05E2F" w:rsidRDefault="00216B41" w:rsidP="008854B1">
            <w:pPr>
              <w:spacing w:after="0" w:line="240" w:lineRule="auto"/>
              <w:rPr>
                <w:rFonts w:ascii="Calibri" w:eastAsia="Times New Roman" w:hAnsi="Calibri" w:cs="Times New Roman"/>
                <w:color w:val="000000"/>
                <w:sz w:val="18"/>
                <w:szCs w:val="18"/>
                <w:lang w:val="es-ES"/>
              </w:rPr>
            </w:pPr>
            <w:r w:rsidRPr="00B05E2F">
              <w:rPr>
                <w:rFonts w:ascii="Calibri" w:eastAsia="Times New Roman" w:hAnsi="Calibri" w:cs="Times New Roman"/>
                <w:color w:val="000000"/>
                <w:sz w:val="18"/>
                <w:szCs w:val="18"/>
                <w:lang w:val="es-ES"/>
              </w:rPr>
              <w:t>CAP ALUM 10UF 35V 20% RADIAL</w:t>
            </w:r>
          </w:p>
        </w:tc>
        <w:tc>
          <w:tcPr>
            <w:tcW w:w="343" w:type="pct"/>
            <w:tcBorders>
              <w:top w:val="single" w:sz="4" w:space="0" w:color="5B9BD5"/>
              <w:left w:val="single" w:sz="4" w:space="0" w:color="5B9BD5"/>
              <w:bottom w:val="nil"/>
              <w:right w:val="nil"/>
            </w:tcBorders>
            <w:shd w:val="clear" w:color="auto" w:fill="auto"/>
            <w:noWrap/>
            <w:vAlign w:val="center"/>
            <w:hideMark/>
          </w:tcPr>
          <w:p w14:paraId="0367F188"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955" w:type="pct"/>
            <w:tcBorders>
              <w:top w:val="single" w:sz="4" w:space="0" w:color="5B9BD5"/>
              <w:left w:val="single" w:sz="4" w:space="0" w:color="5B9BD5"/>
              <w:bottom w:val="nil"/>
              <w:right w:val="single" w:sz="4" w:space="0" w:color="5B9BD5"/>
            </w:tcBorders>
            <w:shd w:val="clear" w:color="auto" w:fill="auto"/>
            <w:vAlign w:val="center"/>
            <w:hideMark/>
          </w:tcPr>
          <w:p w14:paraId="45A995F8"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UES1V100MEM-ND</w:t>
            </w:r>
          </w:p>
        </w:tc>
      </w:tr>
      <w:tr w:rsidR="00216B41" w:rsidRPr="00F659F3" w14:paraId="68D06138" w14:textId="77777777" w:rsidTr="00ED45BD">
        <w:trPr>
          <w:trHeight w:val="240"/>
        </w:trPr>
        <w:tc>
          <w:tcPr>
            <w:tcW w:w="484" w:type="pct"/>
            <w:tcBorders>
              <w:top w:val="single" w:sz="4" w:space="0" w:color="5B9BD5"/>
              <w:left w:val="single" w:sz="4" w:space="0" w:color="5B9BD5"/>
              <w:bottom w:val="nil"/>
              <w:right w:val="nil"/>
            </w:tcBorders>
            <w:shd w:val="clear" w:color="auto" w:fill="auto"/>
            <w:vAlign w:val="center"/>
            <w:hideMark/>
          </w:tcPr>
          <w:p w14:paraId="786ABCB3" w14:textId="77777777" w:rsidR="00216B41" w:rsidRPr="00F659F3" w:rsidRDefault="00216B41"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2A1MP1</w:t>
            </w:r>
          </w:p>
        </w:tc>
        <w:tc>
          <w:tcPr>
            <w:tcW w:w="343" w:type="pct"/>
            <w:tcBorders>
              <w:top w:val="single" w:sz="4" w:space="0" w:color="5B9BD5"/>
              <w:left w:val="single" w:sz="4" w:space="0" w:color="5B9BD5"/>
              <w:bottom w:val="nil"/>
              <w:right w:val="nil"/>
            </w:tcBorders>
            <w:shd w:val="clear" w:color="auto" w:fill="auto"/>
            <w:noWrap/>
            <w:vAlign w:val="center"/>
            <w:hideMark/>
          </w:tcPr>
          <w:p w14:paraId="31D624C7"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7</w:t>
            </w:r>
          </w:p>
        </w:tc>
        <w:tc>
          <w:tcPr>
            <w:tcW w:w="857" w:type="pct"/>
            <w:tcBorders>
              <w:top w:val="single" w:sz="4" w:space="0" w:color="5B9BD5"/>
              <w:left w:val="single" w:sz="4" w:space="0" w:color="5B9BD5"/>
              <w:bottom w:val="nil"/>
              <w:right w:val="nil"/>
            </w:tcBorders>
            <w:shd w:val="clear" w:color="auto" w:fill="auto"/>
            <w:vAlign w:val="center"/>
            <w:hideMark/>
          </w:tcPr>
          <w:p w14:paraId="7F4DA29B"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6021BG</w:t>
            </w:r>
          </w:p>
        </w:tc>
        <w:tc>
          <w:tcPr>
            <w:tcW w:w="2017" w:type="pct"/>
            <w:tcBorders>
              <w:top w:val="single" w:sz="4" w:space="0" w:color="5B9BD5"/>
              <w:left w:val="single" w:sz="4" w:space="0" w:color="5B9BD5"/>
              <w:bottom w:val="nil"/>
              <w:right w:val="nil"/>
            </w:tcBorders>
            <w:shd w:val="clear" w:color="auto" w:fill="auto"/>
            <w:vAlign w:val="center"/>
            <w:hideMark/>
          </w:tcPr>
          <w:p w14:paraId="60641CFA"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HEAT SINK 12.5°C/W TO220</w:t>
            </w:r>
          </w:p>
        </w:tc>
        <w:tc>
          <w:tcPr>
            <w:tcW w:w="343" w:type="pct"/>
            <w:tcBorders>
              <w:top w:val="single" w:sz="4" w:space="0" w:color="5B9BD5"/>
              <w:left w:val="single" w:sz="4" w:space="0" w:color="5B9BD5"/>
              <w:bottom w:val="nil"/>
              <w:right w:val="nil"/>
            </w:tcBorders>
            <w:shd w:val="clear" w:color="auto" w:fill="auto"/>
            <w:noWrap/>
            <w:vAlign w:val="center"/>
            <w:hideMark/>
          </w:tcPr>
          <w:p w14:paraId="7BB888A5"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955" w:type="pct"/>
            <w:tcBorders>
              <w:top w:val="single" w:sz="4" w:space="0" w:color="5B9BD5"/>
              <w:left w:val="single" w:sz="4" w:space="0" w:color="5B9BD5"/>
              <w:bottom w:val="nil"/>
              <w:right w:val="single" w:sz="4" w:space="0" w:color="5B9BD5"/>
            </w:tcBorders>
            <w:shd w:val="clear" w:color="auto" w:fill="auto"/>
            <w:vAlign w:val="center"/>
            <w:hideMark/>
          </w:tcPr>
          <w:p w14:paraId="715F1C5F"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18M8206</w:t>
            </w:r>
          </w:p>
        </w:tc>
      </w:tr>
      <w:tr w:rsidR="00216B41" w:rsidRPr="00F659F3" w14:paraId="08DBF0A8" w14:textId="77777777" w:rsidTr="00ED45BD">
        <w:trPr>
          <w:trHeight w:val="240"/>
        </w:trPr>
        <w:tc>
          <w:tcPr>
            <w:tcW w:w="484" w:type="pct"/>
            <w:tcBorders>
              <w:top w:val="single" w:sz="4" w:space="0" w:color="5B9BD5"/>
              <w:left w:val="single" w:sz="4" w:space="0" w:color="5B9BD5"/>
              <w:bottom w:val="single" w:sz="4" w:space="0" w:color="5B9BD5"/>
              <w:right w:val="nil"/>
            </w:tcBorders>
            <w:shd w:val="clear" w:color="auto" w:fill="auto"/>
            <w:vAlign w:val="center"/>
            <w:hideMark/>
          </w:tcPr>
          <w:p w14:paraId="1D2E932A" w14:textId="77777777" w:rsidR="00216B41" w:rsidRPr="00F659F3" w:rsidRDefault="00216B41"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2A1MP2</w:t>
            </w:r>
          </w:p>
        </w:tc>
        <w:tc>
          <w:tcPr>
            <w:tcW w:w="343" w:type="pct"/>
            <w:tcBorders>
              <w:top w:val="single" w:sz="4" w:space="0" w:color="5B9BD5"/>
              <w:left w:val="single" w:sz="4" w:space="0" w:color="5B9BD5"/>
              <w:bottom w:val="single" w:sz="4" w:space="0" w:color="5B9BD5"/>
              <w:right w:val="nil"/>
            </w:tcBorders>
            <w:shd w:val="clear" w:color="auto" w:fill="auto"/>
            <w:noWrap/>
            <w:vAlign w:val="center"/>
            <w:hideMark/>
          </w:tcPr>
          <w:p w14:paraId="1ED0625D"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7</w:t>
            </w:r>
          </w:p>
        </w:tc>
        <w:tc>
          <w:tcPr>
            <w:tcW w:w="857" w:type="pct"/>
            <w:tcBorders>
              <w:top w:val="single" w:sz="4" w:space="0" w:color="5B9BD5"/>
              <w:left w:val="single" w:sz="4" w:space="0" w:color="5B9BD5"/>
              <w:bottom w:val="single" w:sz="4" w:space="0" w:color="5B9BD5"/>
              <w:right w:val="nil"/>
            </w:tcBorders>
            <w:shd w:val="clear" w:color="auto" w:fill="auto"/>
            <w:vAlign w:val="center"/>
            <w:hideMark/>
          </w:tcPr>
          <w:p w14:paraId="3B5A54CA"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4880SG</w:t>
            </w:r>
          </w:p>
        </w:tc>
        <w:tc>
          <w:tcPr>
            <w:tcW w:w="2017" w:type="pct"/>
            <w:tcBorders>
              <w:top w:val="single" w:sz="4" w:space="0" w:color="5B9BD5"/>
              <w:left w:val="single" w:sz="4" w:space="0" w:color="5B9BD5"/>
              <w:bottom w:val="single" w:sz="4" w:space="0" w:color="5B9BD5"/>
              <w:right w:val="nil"/>
            </w:tcBorders>
            <w:shd w:val="clear" w:color="auto" w:fill="auto"/>
            <w:vAlign w:val="center"/>
            <w:hideMark/>
          </w:tcPr>
          <w:p w14:paraId="13739C68" w14:textId="77777777" w:rsidR="00216B41"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 xml:space="preserve">HEAT SINK </w:t>
            </w:r>
            <w:r>
              <w:rPr>
                <w:rFonts w:ascii="Calibri" w:eastAsia="Times New Roman" w:hAnsi="Calibri" w:cs="Times New Roman"/>
                <w:color w:val="000000"/>
                <w:sz w:val="18"/>
                <w:szCs w:val="18"/>
              </w:rPr>
              <w:t xml:space="preserve">INSULATOR/MOUNTING </w:t>
            </w:r>
          </w:p>
          <w:p w14:paraId="5543FF26"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KIT TO220</w:t>
            </w:r>
          </w:p>
        </w:tc>
        <w:tc>
          <w:tcPr>
            <w:tcW w:w="343" w:type="pct"/>
            <w:tcBorders>
              <w:top w:val="single" w:sz="4" w:space="0" w:color="5B9BD5"/>
              <w:left w:val="single" w:sz="4" w:space="0" w:color="5B9BD5"/>
              <w:bottom w:val="single" w:sz="4" w:space="0" w:color="5B9BD5"/>
              <w:right w:val="nil"/>
            </w:tcBorders>
            <w:shd w:val="clear" w:color="auto" w:fill="auto"/>
            <w:noWrap/>
            <w:vAlign w:val="center"/>
            <w:hideMark/>
          </w:tcPr>
          <w:p w14:paraId="2CA02594"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955" w:type="pct"/>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16CE7144"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10M7230</w:t>
            </w:r>
          </w:p>
        </w:tc>
      </w:tr>
      <w:tr w:rsidR="001A7F07" w:rsidRPr="00F659F3" w14:paraId="6B886CA8" w14:textId="77777777" w:rsidTr="00ED45BD">
        <w:trPr>
          <w:trHeight w:val="240"/>
        </w:trPr>
        <w:tc>
          <w:tcPr>
            <w:tcW w:w="484" w:type="pct"/>
            <w:tcBorders>
              <w:top w:val="single" w:sz="4" w:space="0" w:color="5B9BD5"/>
              <w:left w:val="single" w:sz="4" w:space="0" w:color="5B9BD5"/>
              <w:bottom w:val="nil"/>
              <w:right w:val="nil"/>
            </w:tcBorders>
            <w:shd w:val="clear" w:color="auto" w:fill="auto"/>
            <w:vAlign w:val="center"/>
            <w:hideMark/>
          </w:tcPr>
          <w:p w14:paraId="78AC2449" w14:textId="77777777" w:rsidR="001A7F07" w:rsidRPr="00F659F3" w:rsidRDefault="001A7F07"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2A1U1</w:t>
            </w:r>
          </w:p>
        </w:tc>
        <w:tc>
          <w:tcPr>
            <w:tcW w:w="343" w:type="pct"/>
            <w:tcBorders>
              <w:top w:val="single" w:sz="4" w:space="0" w:color="5B9BD5"/>
              <w:left w:val="single" w:sz="4" w:space="0" w:color="5B9BD5"/>
              <w:bottom w:val="nil"/>
              <w:right w:val="nil"/>
            </w:tcBorders>
            <w:shd w:val="clear" w:color="auto" w:fill="auto"/>
            <w:noWrap/>
            <w:vAlign w:val="center"/>
            <w:hideMark/>
          </w:tcPr>
          <w:p w14:paraId="7EF8FAC1" w14:textId="77777777" w:rsidR="001A7F07" w:rsidRPr="00F659F3" w:rsidRDefault="001A7F07"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6</w:t>
            </w:r>
          </w:p>
        </w:tc>
        <w:tc>
          <w:tcPr>
            <w:tcW w:w="857" w:type="pct"/>
            <w:tcBorders>
              <w:top w:val="single" w:sz="4" w:space="0" w:color="5B9BD5"/>
              <w:left w:val="single" w:sz="4" w:space="0" w:color="5B9BD5"/>
              <w:bottom w:val="nil"/>
              <w:right w:val="nil"/>
            </w:tcBorders>
            <w:shd w:val="clear" w:color="auto" w:fill="auto"/>
            <w:vAlign w:val="center"/>
            <w:hideMark/>
          </w:tcPr>
          <w:p w14:paraId="30B8B03B" w14:textId="77777777" w:rsidR="001A7F07" w:rsidRPr="00F659F3" w:rsidRDefault="001A7F07"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LM317BTG</w:t>
            </w:r>
          </w:p>
        </w:tc>
        <w:tc>
          <w:tcPr>
            <w:tcW w:w="2017" w:type="pct"/>
            <w:tcBorders>
              <w:top w:val="single" w:sz="4" w:space="0" w:color="5B9BD5"/>
              <w:left w:val="single" w:sz="4" w:space="0" w:color="5B9BD5"/>
              <w:bottom w:val="nil"/>
              <w:right w:val="nil"/>
            </w:tcBorders>
            <w:shd w:val="clear" w:color="auto" w:fill="auto"/>
            <w:vAlign w:val="center"/>
            <w:hideMark/>
          </w:tcPr>
          <w:p w14:paraId="384D937D" w14:textId="77777777" w:rsidR="001A7F07" w:rsidRPr="00F659F3" w:rsidRDefault="001A7F07"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 xml:space="preserve">ADJ LDO REG 1.2-37 VDC 1.5A TO220 </w:t>
            </w:r>
          </w:p>
        </w:tc>
        <w:tc>
          <w:tcPr>
            <w:tcW w:w="343" w:type="pct"/>
            <w:tcBorders>
              <w:top w:val="single" w:sz="4" w:space="0" w:color="5B9BD5"/>
              <w:left w:val="single" w:sz="4" w:space="0" w:color="5B9BD5"/>
              <w:bottom w:val="nil"/>
              <w:right w:val="nil"/>
            </w:tcBorders>
            <w:shd w:val="clear" w:color="auto" w:fill="auto"/>
            <w:noWrap/>
            <w:vAlign w:val="center"/>
            <w:hideMark/>
          </w:tcPr>
          <w:p w14:paraId="131FE3E7" w14:textId="77777777" w:rsidR="001A7F07" w:rsidRPr="00F659F3" w:rsidRDefault="001A7F07"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955" w:type="pct"/>
            <w:tcBorders>
              <w:top w:val="single" w:sz="4" w:space="0" w:color="5B9BD5"/>
              <w:left w:val="single" w:sz="4" w:space="0" w:color="5B9BD5"/>
              <w:bottom w:val="nil"/>
              <w:right w:val="single" w:sz="4" w:space="0" w:color="5B9BD5"/>
            </w:tcBorders>
            <w:shd w:val="clear" w:color="auto" w:fill="auto"/>
            <w:vAlign w:val="center"/>
            <w:hideMark/>
          </w:tcPr>
          <w:p w14:paraId="4976BEF4" w14:textId="77777777" w:rsidR="001A7F07" w:rsidRPr="00F659F3" w:rsidRDefault="001A7F07"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45J0735</w:t>
            </w:r>
          </w:p>
        </w:tc>
      </w:tr>
    </w:tbl>
    <w:p w14:paraId="6BBD56F3" w14:textId="77777777" w:rsidR="00010886" w:rsidRDefault="00010886" w:rsidP="00010886"/>
    <w:p w14:paraId="59BD9419" w14:textId="77777777" w:rsidR="00857D6C" w:rsidRDefault="00881404" w:rsidP="00A83E69">
      <w:pPr>
        <w:pStyle w:val="Heading1"/>
        <w:pageBreakBefore/>
      </w:pPr>
      <w:bookmarkStart w:id="161" w:name="_Toc67087449"/>
      <w:r>
        <w:lastRenderedPageBreak/>
        <w:t>References</w:t>
      </w:r>
      <w:bookmarkEnd w:id="161"/>
    </w:p>
    <w:p w14:paraId="58E76B9B" w14:textId="77777777" w:rsidR="00C61E9B" w:rsidRDefault="00C61E9B" w:rsidP="00DB3A5A">
      <w:pPr>
        <w:ind w:left="540" w:hanging="540"/>
      </w:pPr>
    </w:p>
    <w:p w14:paraId="4118020F" w14:textId="77777777" w:rsidR="00126C18" w:rsidRPr="00126C18" w:rsidRDefault="00C61E9B" w:rsidP="00126C18">
      <w:pPr>
        <w:pStyle w:val="EndNoteBibliography"/>
        <w:spacing w:after="0"/>
        <w:ind w:left="560" w:hanging="560"/>
      </w:pPr>
      <w:r>
        <w:fldChar w:fldCharType="begin"/>
      </w:r>
      <w:r>
        <w:instrText xml:space="preserve"> ADDIN EN.REFLIST </w:instrText>
      </w:r>
      <w:r>
        <w:fldChar w:fldCharType="separate"/>
      </w:r>
      <w:bookmarkStart w:id="162" w:name="_ENREF_1"/>
      <w:r w:rsidR="00126C18" w:rsidRPr="00126C18">
        <w:t>[1]</w:t>
      </w:r>
      <w:r w:rsidR="00126C18" w:rsidRPr="00126C18">
        <w:tab/>
      </w:r>
      <w:r w:rsidR="00126C18" w:rsidRPr="00126C18">
        <w:rPr>
          <w:i/>
        </w:rPr>
        <w:t>IEEE Standard Reference Designations for Electrical and Electronics Parts and Equipments</w:t>
      </w:r>
      <w:r w:rsidR="00126C18" w:rsidRPr="00126C18">
        <w:t>, IEEE Std 200-1975, ANSI Y32.16-1975, 1975.</w:t>
      </w:r>
      <w:bookmarkEnd w:id="162"/>
    </w:p>
    <w:p w14:paraId="5113D0BD" w14:textId="77777777" w:rsidR="00126C18" w:rsidRPr="00126C18" w:rsidRDefault="00126C18" w:rsidP="00126C18">
      <w:pPr>
        <w:pStyle w:val="EndNoteBibliography"/>
        <w:spacing w:after="0"/>
        <w:ind w:left="560" w:hanging="560"/>
      </w:pPr>
      <w:bookmarkStart w:id="163" w:name="_ENREF_2"/>
      <w:r w:rsidRPr="00126C18">
        <w:t>[2]</w:t>
      </w:r>
      <w:r w:rsidRPr="00126C18">
        <w:tab/>
        <w:t xml:space="preserve">MySafetySign.com. </w:t>
      </w:r>
      <w:r w:rsidRPr="00126C18">
        <w:rPr>
          <w:i/>
        </w:rPr>
        <w:t>Definitions for Danger, Warning, Caution Signs that follow ANSI Z535 Standards and OSHA 1910.145 Rules</w:t>
      </w:r>
      <w:r w:rsidRPr="00126C18">
        <w:t xml:space="preserve"> [Online]. Available: </w:t>
      </w:r>
      <w:hyperlink r:id="rId35" w:history="1">
        <w:r w:rsidRPr="00126C18">
          <w:rPr>
            <w:rStyle w:val="Hyperlink"/>
          </w:rPr>
          <w:t>http://www.mysafetysign.com/danger-caution-warning-safety-sign-headers</w:t>
        </w:r>
      </w:hyperlink>
      <w:r w:rsidRPr="00126C18">
        <w:t>. [Accessed: February 18, 2015].</w:t>
      </w:r>
      <w:bookmarkEnd w:id="163"/>
    </w:p>
    <w:p w14:paraId="003BD3F5" w14:textId="77777777" w:rsidR="00126C18" w:rsidRPr="00126C18" w:rsidRDefault="00126C18" w:rsidP="00126C18">
      <w:pPr>
        <w:pStyle w:val="EndNoteBibliography"/>
        <w:spacing w:after="0"/>
        <w:ind w:left="560" w:hanging="560"/>
      </w:pPr>
      <w:bookmarkStart w:id="164" w:name="_ENREF_3"/>
      <w:r w:rsidRPr="00126C18">
        <w:t>[3]</w:t>
      </w:r>
      <w:r w:rsidRPr="00126C18">
        <w:tab/>
        <w:t xml:space="preserve">Stranco, Inc. </w:t>
      </w:r>
      <w:r w:rsidRPr="00126C18">
        <w:rPr>
          <w:i/>
        </w:rPr>
        <w:t>Safety Labels: Information on ANSI Z535.4-2007</w:t>
      </w:r>
      <w:r w:rsidRPr="00126C18">
        <w:t xml:space="preserve"> [Online]. Available: </w:t>
      </w:r>
      <w:hyperlink r:id="rId36" w:history="1">
        <w:r w:rsidRPr="00126C18">
          <w:rPr>
            <w:rStyle w:val="Hyperlink"/>
          </w:rPr>
          <w:t>http://www.strancoinc.com/pdf/warning/ANSI.pdf</w:t>
        </w:r>
      </w:hyperlink>
      <w:r w:rsidRPr="00126C18">
        <w:t>. [Accessed: February 18, 2015].</w:t>
      </w:r>
      <w:bookmarkEnd w:id="164"/>
    </w:p>
    <w:p w14:paraId="123F03B2" w14:textId="77777777" w:rsidR="00126C18" w:rsidRPr="00126C18" w:rsidRDefault="00126C18" w:rsidP="00126C18">
      <w:pPr>
        <w:pStyle w:val="EndNoteBibliography"/>
        <w:spacing w:after="0"/>
        <w:ind w:left="560" w:hanging="560"/>
      </w:pPr>
      <w:bookmarkStart w:id="165" w:name="_ENREF_4"/>
      <w:r w:rsidRPr="00126C18">
        <w:t>[4]</w:t>
      </w:r>
      <w:r w:rsidRPr="00126C18">
        <w:tab/>
        <w:t>S. M. Hall</w:t>
      </w:r>
      <w:r w:rsidRPr="00126C18">
        <w:rPr>
          <w:i/>
        </w:rPr>
        <w:t xml:space="preserve"> et al.</w:t>
      </w:r>
      <w:r w:rsidRPr="00126C18">
        <w:t xml:space="preserve"> </w:t>
      </w:r>
      <w:r w:rsidRPr="00126C18">
        <w:rPr>
          <w:i/>
        </w:rPr>
        <w:t>Update on ANSI Z535.6: A New Standard for Safety Information in Product Manuals, Instructions, and Other Collateral Materials</w:t>
      </w:r>
      <w:r w:rsidRPr="00126C18">
        <w:t xml:space="preserve"> [Online]. Available: </w:t>
      </w:r>
      <w:hyperlink r:id="rId37" w:history="1">
        <w:r w:rsidRPr="00126C18">
          <w:rPr>
            <w:rStyle w:val="Hyperlink"/>
          </w:rPr>
          <w:t>http://www.ussafetysign.com/ansi.html</w:t>
        </w:r>
      </w:hyperlink>
      <w:r w:rsidRPr="00126C18">
        <w:t>. [Accessed: February 18, 2015].</w:t>
      </w:r>
      <w:bookmarkEnd w:id="165"/>
    </w:p>
    <w:p w14:paraId="167D8528" w14:textId="77777777" w:rsidR="00126C18" w:rsidRPr="00126C18" w:rsidRDefault="00126C18" w:rsidP="00126C18">
      <w:pPr>
        <w:pStyle w:val="EndNoteBibliography"/>
        <w:spacing w:after="0"/>
        <w:ind w:left="560" w:hanging="560"/>
      </w:pPr>
      <w:bookmarkStart w:id="166" w:name="_ENREF_5"/>
      <w:r w:rsidRPr="00126C18">
        <w:t>[5]</w:t>
      </w:r>
      <w:r w:rsidRPr="00126C18">
        <w:tab/>
        <w:t xml:space="preserve">M. Ibrahim. (2009, May 20). </w:t>
      </w:r>
      <w:r w:rsidRPr="00126C18">
        <w:rPr>
          <w:i/>
        </w:rPr>
        <w:t>'Do Not Trash' clip art</w:t>
      </w:r>
      <w:r w:rsidRPr="00126C18">
        <w:t xml:space="preserve"> [Online]. Available: </w:t>
      </w:r>
      <w:hyperlink r:id="rId38" w:history="1">
        <w:r w:rsidRPr="00126C18">
          <w:rPr>
            <w:rStyle w:val="Hyperlink"/>
          </w:rPr>
          <w:t>http://www.clker.com/clipart-28635.html</w:t>
        </w:r>
      </w:hyperlink>
      <w:r w:rsidRPr="00126C18">
        <w:t>. [Accessed: Jan. 10, 2014].</w:t>
      </w:r>
      <w:bookmarkEnd w:id="166"/>
    </w:p>
    <w:p w14:paraId="686A07EE" w14:textId="77777777" w:rsidR="00126C18" w:rsidRPr="00126C18" w:rsidRDefault="00126C18" w:rsidP="00126C18">
      <w:pPr>
        <w:pStyle w:val="EndNoteBibliography"/>
        <w:spacing w:after="0"/>
        <w:ind w:left="560" w:hanging="560"/>
      </w:pPr>
      <w:bookmarkStart w:id="167" w:name="_ENREF_6"/>
      <w:r w:rsidRPr="00126C18">
        <w:t>[6]</w:t>
      </w:r>
      <w:r w:rsidRPr="00126C18">
        <w:tab/>
        <w:t xml:space="preserve">The Pennsylvania State University. (2005). </w:t>
      </w:r>
      <w:r w:rsidRPr="00126C18">
        <w:rPr>
          <w:i/>
        </w:rPr>
        <w:t>MANGT 520: Planning and Resource Management, 8.1 Project Constraints</w:t>
      </w:r>
      <w:r w:rsidRPr="00126C18">
        <w:t xml:space="preserve"> [Online]. Available: </w:t>
      </w:r>
      <w:hyperlink r:id="rId39" w:history="1">
        <w:r w:rsidRPr="00126C18">
          <w:rPr>
            <w:rStyle w:val="Hyperlink"/>
          </w:rPr>
          <w:t>https://courses.worldcampus.psu.edu/welcome/pmangt/samplecontent/520lesson08/lesson08_02.html</w:t>
        </w:r>
        <w:bookmarkEnd w:id="167"/>
      </w:hyperlink>
    </w:p>
    <w:p w14:paraId="46BF34E5" w14:textId="77777777" w:rsidR="00126C18" w:rsidRPr="00126C18" w:rsidRDefault="00126C18" w:rsidP="00126C18">
      <w:pPr>
        <w:pStyle w:val="EndNoteBibliography"/>
        <w:spacing w:after="0"/>
        <w:ind w:left="560" w:hanging="560"/>
      </w:pPr>
      <w:bookmarkStart w:id="168" w:name="_ENREF_7"/>
      <w:r w:rsidRPr="00126C18">
        <w:t>[7]</w:t>
      </w:r>
      <w:r w:rsidRPr="00126C18">
        <w:tab/>
        <w:t xml:space="preserve">Wikipedia Contributors. (2014, Nov. 10). </w:t>
      </w:r>
      <w:r w:rsidRPr="00126C18">
        <w:rPr>
          <w:i/>
        </w:rPr>
        <w:t>Project management triangle</w:t>
      </w:r>
      <w:r w:rsidRPr="00126C18">
        <w:t xml:space="preserve"> [Online]. Available: </w:t>
      </w:r>
      <w:hyperlink r:id="rId40" w:history="1">
        <w:r w:rsidRPr="00126C18">
          <w:rPr>
            <w:rStyle w:val="Hyperlink"/>
          </w:rPr>
          <w:t>http://en.wikipedia.org/wiki/Project_management_triangle</w:t>
        </w:r>
      </w:hyperlink>
      <w:r w:rsidRPr="00126C18">
        <w:t>. [Accessed: January 20, 2015].</w:t>
      </w:r>
      <w:bookmarkEnd w:id="168"/>
    </w:p>
    <w:p w14:paraId="305D15C6" w14:textId="77777777" w:rsidR="00126C18" w:rsidRPr="00126C18" w:rsidRDefault="00126C18" w:rsidP="00126C18">
      <w:pPr>
        <w:pStyle w:val="EndNoteBibliography"/>
        <w:spacing w:after="0"/>
        <w:ind w:left="560" w:hanging="560"/>
      </w:pPr>
      <w:bookmarkStart w:id="169" w:name="_ENREF_8"/>
      <w:r w:rsidRPr="00126C18">
        <w:t>[8]</w:t>
      </w:r>
      <w:r w:rsidRPr="00126C18">
        <w:tab/>
        <w:t xml:space="preserve">Washington State, Office of the Chief Information Officer. "Assumptions &amp; Constraints," </w:t>
      </w:r>
      <w:r w:rsidRPr="00126C18">
        <w:rPr>
          <w:i/>
        </w:rPr>
        <w:t>Project Management Framework</w:t>
      </w:r>
      <w:r w:rsidRPr="00126C18">
        <w:t xml:space="preserve"> [Online]. Available: </w:t>
      </w:r>
      <w:hyperlink r:id="rId41" w:history="1">
        <w:r w:rsidRPr="00126C18">
          <w:rPr>
            <w:rStyle w:val="Hyperlink"/>
          </w:rPr>
          <w:t>https://ocio.wa.gov/pmframework/initiation/organization/assumptions</w:t>
        </w:r>
      </w:hyperlink>
      <w:r w:rsidRPr="00126C18">
        <w:t>. [Accessed: August 24, 2016].</w:t>
      </w:r>
      <w:bookmarkEnd w:id="169"/>
    </w:p>
    <w:p w14:paraId="7E192BEF" w14:textId="77777777" w:rsidR="00126C18" w:rsidRPr="00126C18" w:rsidRDefault="00126C18" w:rsidP="00126C18">
      <w:pPr>
        <w:pStyle w:val="EndNoteBibliography"/>
        <w:ind w:left="560" w:hanging="560"/>
      </w:pPr>
      <w:bookmarkStart w:id="170" w:name="_ENREF_9"/>
      <w:r w:rsidRPr="00126C18">
        <w:t>[9]</w:t>
      </w:r>
      <w:r w:rsidRPr="00126C18">
        <w:tab/>
        <w:t xml:space="preserve">R. Halligan. </w:t>
      </w:r>
      <w:r w:rsidRPr="00126C18">
        <w:rPr>
          <w:i/>
        </w:rPr>
        <w:t>Q. What is the significance of different types of requirements such as states and modes, functional, performance, external interface, environmental, resource, physical, other qualities and design?</w:t>
      </w:r>
      <w:r w:rsidRPr="00126C18">
        <w:t xml:space="preserve"> [Online]. Available: </w:t>
      </w:r>
      <w:hyperlink r:id="rId42" w:history="1">
        <w:r w:rsidRPr="00126C18">
          <w:rPr>
            <w:rStyle w:val="Hyperlink"/>
          </w:rPr>
          <w:t>https://www.ppi-int.com/resources/systems-engineering-faq/q-significance-different-types-requirements-</w:t>
        </w:r>
        <w:r w:rsidRPr="00126C18">
          <w:rPr>
            <w:rStyle w:val="Hyperlink"/>
          </w:rPr>
          <w:lastRenderedPageBreak/>
          <w:t>states-modes-functional-performance-external-interface-environmental-resource-physical-qualities-design/</w:t>
        </w:r>
      </w:hyperlink>
      <w:r w:rsidRPr="00126C18">
        <w:t>. [Accessed: February 12, 2018].</w:t>
      </w:r>
      <w:bookmarkEnd w:id="170"/>
    </w:p>
    <w:p w14:paraId="26B77C51" w14:textId="77777777" w:rsidR="00272033" w:rsidRPr="00272033" w:rsidRDefault="00C61E9B" w:rsidP="00DB3A5A">
      <w:pPr>
        <w:ind w:left="540" w:hanging="540"/>
      </w:pPr>
      <w:r>
        <w:fldChar w:fldCharType="end"/>
      </w:r>
    </w:p>
    <w:sectPr w:rsidR="00272033" w:rsidRPr="002720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ischer, James D." w:date="2017-08-24T18:53:00Z" w:initials="FJD">
    <w:p w14:paraId="2B0429DB" w14:textId="77777777" w:rsidR="000252AA" w:rsidRDefault="000252AA">
      <w:pPr>
        <w:pStyle w:val="CommentText"/>
      </w:pPr>
      <w:r>
        <w:rPr>
          <w:rStyle w:val="CommentReference"/>
        </w:rPr>
        <w:annotationRef/>
      </w:r>
      <w:r>
        <w:t>If the project has only one advisor, change ‘Advisors</w:t>
      </w:r>
      <w:proofErr w:type="gramStart"/>
      <w:r>
        <w:t>’  (</w:t>
      </w:r>
      <w:proofErr w:type="gramEnd"/>
      <w:r>
        <w:t>plural) to ‘Advisor’ (singular).</w:t>
      </w:r>
    </w:p>
  </w:comment>
  <w:comment w:id="6" w:author="Fischer, James D." w:date="2018-02-16T14:09:00Z" w:initials="FJD">
    <w:p w14:paraId="59C67F63" w14:textId="77777777" w:rsidR="000252AA" w:rsidRDefault="000252AA">
      <w:pPr>
        <w:pStyle w:val="CommentText"/>
      </w:pPr>
      <w:r>
        <w:rPr>
          <w:rStyle w:val="CommentReference"/>
        </w:rPr>
        <w:annotationRef/>
      </w:r>
      <w:r>
        <w:t>The “Report Purpose” section informs the reader of this report’s purpose—i.e., this report provides information that pertains to the project as a whole; it does not document individual contributions, and it informs the reader that separate reports exist that document each person’s individual contributions.</w:t>
      </w:r>
    </w:p>
  </w:comment>
  <w:comment w:id="89" w:author="Fischer, James D." w:date="2021-03-12T13:14:00Z" w:initials="FJD">
    <w:p w14:paraId="285D9101" w14:textId="77777777" w:rsidR="00992FBB" w:rsidRDefault="00992FBB" w:rsidP="00992FBB">
      <w:pPr>
        <w:pStyle w:val="CommentText"/>
      </w:pPr>
      <w:r>
        <w:rPr>
          <w:rStyle w:val="CommentReference"/>
        </w:rPr>
        <w:annotationRef/>
      </w:r>
      <w:r>
        <w:t xml:space="preserve">Format all paragraphs with the formatting style “Paragraph </w:t>
      </w:r>
      <w:proofErr w:type="gramStart"/>
      <w:r>
        <w:t>Text”</w:t>
      </w:r>
      <w:proofErr w:type="gramEnd"/>
    </w:p>
  </w:comment>
  <w:comment w:id="121" w:author="Fischer, James D." w:date="2021-03-12T13:14:00Z" w:initials="FJD">
    <w:p w14:paraId="61AF632F" w14:textId="77777777" w:rsidR="00B7729E" w:rsidRDefault="00B7729E" w:rsidP="00B7729E">
      <w:pPr>
        <w:pStyle w:val="CommentText"/>
      </w:pPr>
      <w:r>
        <w:rPr>
          <w:rStyle w:val="CommentReference"/>
        </w:rPr>
        <w:annotationRef/>
      </w:r>
      <w:r>
        <w:t xml:space="preserve">Format all paragraphs with the formatting style “Paragraph </w:t>
      </w:r>
      <w:proofErr w:type="gramStart"/>
      <w:r>
        <w:t>Text”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0429DB" w15:done="0"/>
  <w15:commentEx w15:paraId="59C67F63" w15:done="0"/>
  <w15:commentEx w15:paraId="285D9101" w15:done="1"/>
  <w15:commentEx w15:paraId="61AF632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F2EE6" w16cex:dateUtc="2021-03-12T19:14:00Z"/>
  <w16cex:commentExtensible w16cex:durableId="23FFAAAC" w16cex:dateUtc="2021-03-12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0429DB" w16cid:durableId="21DD6B1F"/>
  <w16cid:commentId w16cid:paraId="59C67F63" w16cid:durableId="21DD6B20"/>
  <w16cid:commentId w16cid:paraId="285D9101" w16cid:durableId="23FF2EE6"/>
  <w16cid:commentId w16cid:paraId="61AF632F" w16cid:durableId="23FFAA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990C0" w14:textId="77777777" w:rsidR="003E67A4" w:rsidRDefault="003E67A4" w:rsidP="00B84234">
      <w:pPr>
        <w:spacing w:after="0" w:line="240" w:lineRule="auto"/>
      </w:pPr>
      <w:r>
        <w:separator/>
      </w:r>
    </w:p>
  </w:endnote>
  <w:endnote w:type="continuationSeparator" w:id="0">
    <w:p w14:paraId="4918A0BE" w14:textId="77777777" w:rsidR="003E67A4" w:rsidRDefault="003E67A4" w:rsidP="00B84234">
      <w:pPr>
        <w:spacing w:after="0" w:line="240" w:lineRule="auto"/>
      </w:pPr>
      <w:r>
        <w:continuationSeparator/>
      </w:r>
    </w:p>
  </w:endnote>
  <w:endnote w:type="continuationNotice" w:id="1">
    <w:p w14:paraId="0DE6790E" w14:textId="77777777" w:rsidR="003E67A4" w:rsidRDefault="003E67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159764"/>
      <w:docPartObj>
        <w:docPartGallery w:val="Page Numbers (Bottom of Page)"/>
        <w:docPartUnique/>
      </w:docPartObj>
    </w:sdtPr>
    <w:sdtEndPr>
      <w:rPr>
        <w:noProof/>
      </w:rPr>
    </w:sdtEndPr>
    <w:sdtContent>
      <w:p w14:paraId="465C9023" w14:textId="77777777" w:rsidR="000252AA" w:rsidRDefault="000252AA" w:rsidP="007750A2">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5981323"/>
      <w:docPartObj>
        <w:docPartGallery w:val="Page Numbers (Bottom of Page)"/>
        <w:docPartUnique/>
      </w:docPartObj>
    </w:sdtPr>
    <w:sdtEndPr>
      <w:rPr>
        <w:noProof/>
      </w:rPr>
    </w:sdtEndPr>
    <w:sdtContent>
      <w:p w14:paraId="22B83E7D" w14:textId="77777777" w:rsidR="000252AA" w:rsidRDefault="000252AA" w:rsidP="007750A2">
        <w:pPr>
          <w:pStyle w:val="Footer"/>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FDA9D" w14:textId="77777777" w:rsidR="003E67A4" w:rsidRDefault="003E67A4" w:rsidP="00B84234">
      <w:pPr>
        <w:spacing w:after="0" w:line="240" w:lineRule="auto"/>
      </w:pPr>
      <w:r>
        <w:separator/>
      </w:r>
    </w:p>
  </w:footnote>
  <w:footnote w:type="continuationSeparator" w:id="0">
    <w:p w14:paraId="7FE014FD" w14:textId="77777777" w:rsidR="003E67A4" w:rsidRDefault="003E67A4" w:rsidP="00B84234">
      <w:pPr>
        <w:spacing w:after="0" w:line="240" w:lineRule="auto"/>
      </w:pPr>
      <w:r>
        <w:continuationSeparator/>
      </w:r>
    </w:p>
  </w:footnote>
  <w:footnote w:type="continuationNotice" w:id="1">
    <w:p w14:paraId="4D0B6D8D" w14:textId="77777777" w:rsidR="003E67A4" w:rsidRDefault="003E67A4">
      <w:pPr>
        <w:spacing w:after="0" w:line="240" w:lineRule="auto"/>
      </w:pPr>
    </w:p>
  </w:footnote>
  <w:footnote w:id="2">
    <w:p w14:paraId="4E2EAB3C" w14:textId="77777777" w:rsidR="000252AA" w:rsidRDefault="000252AA">
      <w:pPr>
        <w:pStyle w:val="FootnoteText"/>
      </w:pPr>
      <w:r>
        <w:rPr>
          <w:rStyle w:val="FootnoteReference"/>
        </w:rPr>
        <w:footnoteRef/>
      </w:r>
      <w:r>
        <w:t xml:space="preserve"> 2013 IEEE Taxonomy Version 1.0 </w:t>
      </w:r>
      <w:hyperlink r:id="rId1" w:history="1">
        <w:r w:rsidRPr="006C467D">
          <w:rPr>
            <w:rStyle w:val="Hyperlink"/>
          </w:rPr>
          <w:t>http://www.ieee.org/documents/taxonomy_v101.pdf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D12E0" w14:textId="77777777" w:rsidR="000252AA" w:rsidRDefault="00025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25AD1"/>
    <w:multiLevelType w:val="hybridMultilevel"/>
    <w:tmpl w:val="83C21224"/>
    <w:lvl w:ilvl="0" w:tplc="FBB60216">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215A"/>
    <w:multiLevelType w:val="hybridMultilevel"/>
    <w:tmpl w:val="3F82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B3F3F"/>
    <w:multiLevelType w:val="hybridMultilevel"/>
    <w:tmpl w:val="C5B66250"/>
    <w:lvl w:ilvl="0" w:tplc="25D83662">
      <w:start w:val="3"/>
      <w:numFmt w:val="bullet"/>
      <w:lvlText w:val="-"/>
      <w:lvlJc w:val="left"/>
      <w:pPr>
        <w:ind w:left="2520" w:hanging="360"/>
      </w:pPr>
      <w:rPr>
        <w:rFonts w:ascii="Courier New" w:eastAsiaTheme="minorHAnsi"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2518FC"/>
    <w:multiLevelType w:val="hybridMultilevel"/>
    <w:tmpl w:val="7A7C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50D94"/>
    <w:multiLevelType w:val="hybridMultilevel"/>
    <w:tmpl w:val="86A85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E1867"/>
    <w:multiLevelType w:val="hybridMultilevel"/>
    <w:tmpl w:val="492A4A30"/>
    <w:lvl w:ilvl="0" w:tplc="996C3B80">
      <w:start w:val="1"/>
      <w:numFmt w:val="decimal"/>
      <w:lvlText w:val="%1."/>
      <w:lvlJc w:val="left"/>
      <w:pPr>
        <w:ind w:left="720" w:hanging="360"/>
      </w:pPr>
    </w:lvl>
    <w:lvl w:ilvl="1" w:tplc="27962DCE">
      <w:start w:val="1"/>
      <w:numFmt w:val="lowerLetter"/>
      <w:lvlText w:val="%2."/>
      <w:lvlJc w:val="left"/>
      <w:pPr>
        <w:ind w:left="1440" w:hanging="360"/>
      </w:pPr>
    </w:lvl>
    <w:lvl w:ilvl="2" w:tplc="86028132">
      <w:start w:val="1"/>
      <w:numFmt w:val="lowerRoman"/>
      <w:lvlText w:val="%3."/>
      <w:lvlJc w:val="right"/>
      <w:pPr>
        <w:ind w:left="2160" w:hanging="180"/>
      </w:pPr>
    </w:lvl>
    <w:lvl w:ilvl="3" w:tplc="CBD2D578">
      <w:start w:val="1"/>
      <w:numFmt w:val="decimal"/>
      <w:lvlText w:val="%4."/>
      <w:lvlJc w:val="left"/>
      <w:pPr>
        <w:ind w:left="2880" w:hanging="360"/>
      </w:pPr>
    </w:lvl>
    <w:lvl w:ilvl="4" w:tplc="00E82480">
      <w:start w:val="1"/>
      <w:numFmt w:val="lowerLetter"/>
      <w:lvlText w:val="%5."/>
      <w:lvlJc w:val="left"/>
      <w:pPr>
        <w:ind w:left="3600" w:hanging="360"/>
      </w:pPr>
    </w:lvl>
    <w:lvl w:ilvl="5" w:tplc="8F9260DA">
      <w:start w:val="1"/>
      <w:numFmt w:val="lowerRoman"/>
      <w:lvlText w:val="%6."/>
      <w:lvlJc w:val="right"/>
      <w:pPr>
        <w:ind w:left="4320" w:hanging="180"/>
      </w:pPr>
    </w:lvl>
    <w:lvl w:ilvl="6" w:tplc="2390A91E">
      <w:start w:val="1"/>
      <w:numFmt w:val="decimal"/>
      <w:lvlText w:val="%7."/>
      <w:lvlJc w:val="left"/>
      <w:pPr>
        <w:ind w:left="5040" w:hanging="360"/>
      </w:pPr>
    </w:lvl>
    <w:lvl w:ilvl="7" w:tplc="8F08A690">
      <w:start w:val="1"/>
      <w:numFmt w:val="lowerLetter"/>
      <w:lvlText w:val="%8."/>
      <w:lvlJc w:val="left"/>
      <w:pPr>
        <w:ind w:left="5760" w:hanging="360"/>
      </w:pPr>
    </w:lvl>
    <w:lvl w:ilvl="8" w:tplc="970E6AAE">
      <w:start w:val="1"/>
      <w:numFmt w:val="lowerRoman"/>
      <w:lvlText w:val="%9."/>
      <w:lvlJc w:val="right"/>
      <w:pPr>
        <w:ind w:left="6480" w:hanging="180"/>
      </w:pPr>
    </w:lvl>
  </w:abstractNum>
  <w:abstractNum w:abstractNumId="6" w15:restartNumberingAfterBreak="0">
    <w:nsid w:val="384C6C4E"/>
    <w:multiLevelType w:val="hybridMultilevel"/>
    <w:tmpl w:val="791488D4"/>
    <w:lvl w:ilvl="0" w:tplc="8E0AA6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458E8"/>
    <w:multiLevelType w:val="hybridMultilevel"/>
    <w:tmpl w:val="99BC5B74"/>
    <w:lvl w:ilvl="0" w:tplc="102A5B14">
      <w:start w:val="1"/>
      <w:numFmt w:val="decimal"/>
      <w:pStyle w:val="ChapterHeading1"/>
      <w:suff w:val="nothing"/>
      <w:lvlText w:val="Chapter %1. "/>
      <w:lvlJc w:val="left"/>
      <w:pPr>
        <w:ind w:left="0" w:firstLine="0"/>
      </w:pPr>
      <w:rPr>
        <w:rFonts w:hint="default"/>
      </w:rPr>
    </w:lvl>
    <w:lvl w:ilvl="1" w:tplc="95464B60">
      <w:start w:val="1"/>
      <w:numFmt w:val="none"/>
      <w:suff w:val="nothing"/>
      <w:lvlText w:val=""/>
      <w:lvlJc w:val="left"/>
      <w:pPr>
        <w:ind w:left="0" w:firstLine="0"/>
      </w:pPr>
      <w:rPr>
        <w:rFonts w:hint="default"/>
      </w:rPr>
    </w:lvl>
    <w:lvl w:ilvl="2" w:tplc="095C6DA8">
      <w:start w:val="1"/>
      <w:numFmt w:val="none"/>
      <w:suff w:val="nothing"/>
      <w:lvlText w:val=""/>
      <w:lvlJc w:val="left"/>
      <w:pPr>
        <w:ind w:left="0" w:firstLine="0"/>
      </w:pPr>
      <w:rPr>
        <w:rFonts w:hint="default"/>
      </w:rPr>
    </w:lvl>
    <w:lvl w:ilvl="3" w:tplc="2F9E2D4C">
      <w:start w:val="1"/>
      <w:numFmt w:val="none"/>
      <w:suff w:val="nothing"/>
      <w:lvlText w:val=""/>
      <w:lvlJc w:val="left"/>
      <w:pPr>
        <w:ind w:left="0" w:firstLine="0"/>
      </w:pPr>
      <w:rPr>
        <w:rFonts w:hint="default"/>
      </w:rPr>
    </w:lvl>
    <w:lvl w:ilvl="4" w:tplc="31B2D180">
      <w:start w:val="1"/>
      <w:numFmt w:val="none"/>
      <w:suff w:val="nothing"/>
      <w:lvlText w:val=""/>
      <w:lvlJc w:val="left"/>
      <w:pPr>
        <w:ind w:left="0" w:firstLine="0"/>
      </w:pPr>
      <w:rPr>
        <w:rFonts w:hint="default"/>
      </w:rPr>
    </w:lvl>
    <w:lvl w:ilvl="5" w:tplc="BB706190">
      <w:start w:val="1"/>
      <w:numFmt w:val="none"/>
      <w:suff w:val="nothing"/>
      <w:lvlText w:val=""/>
      <w:lvlJc w:val="left"/>
      <w:pPr>
        <w:ind w:left="0" w:firstLine="0"/>
      </w:pPr>
      <w:rPr>
        <w:rFonts w:hint="default"/>
      </w:rPr>
    </w:lvl>
    <w:lvl w:ilvl="6" w:tplc="63762072">
      <w:start w:val="1"/>
      <w:numFmt w:val="none"/>
      <w:suff w:val="nothing"/>
      <w:lvlText w:val=""/>
      <w:lvlJc w:val="left"/>
      <w:pPr>
        <w:ind w:left="0" w:firstLine="0"/>
      </w:pPr>
      <w:rPr>
        <w:rFonts w:hint="default"/>
      </w:rPr>
    </w:lvl>
    <w:lvl w:ilvl="7" w:tplc="09DECF8E">
      <w:start w:val="1"/>
      <w:numFmt w:val="none"/>
      <w:suff w:val="nothing"/>
      <w:lvlText w:val=""/>
      <w:lvlJc w:val="left"/>
      <w:pPr>
        <w:ind w:left="0" w:firstLine="0"/>
      </w:pPr>
      <w:rPr>
        <w:rFonts w:hint="default"/>
      </w:rPr>
    </w:lvl>
    <w:lvl w:ilvl="8" w:tplc="24F2C27C">
      <w:start w:val="1"/>
      <w:numFmt w:val="upperLetter"/>
      <w:pStyle w:val="AppendixHeading1"/>
      <w:suff w:val="nothing"/>
      <w:lvlText w:val="Appendix %9. "/>
      <w:lvlJc w:val="left"/>
      <w:pPr>
        <w:ind w:left="0" w:firstLine="0"/>
      </w:pPr>
      <w:rPr>
        <w:rFonts w:hint="default"/>
      </w:rPr>
    </w:lvl>
  </w:abstractNum>
  <w:abstractNum w:abstractNumId="8" w15:restartNumberingAfterBreak="0">
    <w:nsid w:val="4A031E64"/>
    <w:multiLevelType w:val="hybridMultilevel"/>
    <w:tmpl w:val="0EBA78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5434F1"/>
    <w:multiLevelType w:val="hybridMultilevel"/>
    <w:tmpl w:val="7F4C2F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2F49B8"/>
    <w:multiLevelType w:val="hybridMultilevel"/>
    <w:tmpl w:val="9490C4EA"/>
    <w:lvl w:ilvl="0" w:tplc="EC7A9BCA">
      <w:start w:val="1"/>
      <w:numFmt w:val="decimal"/>
      <w:lvlText w:val="%1."/>
      <w:lvlJc w:val="left"/>
      <w:pPr>
        <w:ind w:left="720" w:hanging="360"/>
      </w:pPr>
    </w:lvl>
    <w:lvl w:ilvl="1" w:tplc="0DF4A74E">
      <w:start w:val="1"/>
      <w:numFmt w:val="lowerLetter"/>
      <w:lvlText w:val="%2."/>
      <w:lvlJc w:val="left"/>
      <w:pPr>
        <w:ind w:left="1440" w:hanging="360"/>
      </w:pPr>
    </w:lvl>
    <w:lvl w:ilvl="2" w:tplc="E03E2F3E">
      <w:start w:val="1"/>
      <w:numFmt w:val="lowerRoman"/>
      <w:lvlText w:val="%3."/>
      <w:lvlJc w:val="right"/>
      <w:pPr>
        <w:ind w:left="2160" w:hanging="180"/>
      </w:pPr>
    </w:lvl>
    <w:lvl w:ilvl="3" w:tplc="B868149E">
      <w:start w:val="1"/>
      <w:numFmt w:val="decimal"/>
      <w:lvlText w:val="%4."/>
      <w:lvlJc w:val="left"/>
      <w:pPr>
        <w:ind w:left="2880" w:hanging="360"/>
      </w:pPr>
    </w:lvl>
    <w:lvl w:ilvl="4" w:tplc="54D4AD94">
      <w:start w:val="1"/>
      <w:numFmt w:val="lowerLetter"/>
      <w:lvlText w:val="%5."/>
      <w:lvlJc w:val="left"/>
      <w:pPr>
        <w:ind w:left="3600" w:hanging="360"/>
      </w:pPr>
    </w:lvl>
    <w:lvl w:ilvl="5" w:tplc="B70E29B2">
      <w:start w:val="1"/>
      <w:numFmt w:val="lowerRoman"/>
      <w:lvlText w:val="%6."/>
      <w:lvlJc w:val="right"/>
      <w:pPr>
        <w:ind w:left="4320" w:hanging="180"/>
      </w:pPr>
    </w:lvl>
    <w:lvl w:ilvl="6" w:tplc="0CA0AA9C">
      <w:start w:val="1"/>
      <w:numFmt w:val="decimal"/>
      <w:lvlText w:val="%7."/>
      <w:lvlJc w:val="left"/>
      <w:pPr>
        <w:ind w:left="5040" w:hanging="360"/>
      </w:pPr>
    </w:lvl>
    <w:lvl w:ilvl="7" w:tplc="92D0CE58">
      <w:start w:val="1"/>
      <w:numFmt w:val="lowerLetter"/>
      <w:lvlText w:val="%8."/>
      <w:lvlJc w:val="left"/>
      <w:pPr>
        <w:ind w:left="5760" w:hanging="360"/>
      </w:pPr>
    </w:lvl>
    <w:lvl w:ilvl="8" w:tplc="AD2032C6">
      <w:start w:val="1"/>
      <w:numFmt w:val="lowerRoman"/>
      <w:lvlText w:val="%9."/>
      <w:lvlJc w:val="right"/>
      <w:pPr>
        <w:ind w:left="6480" w:hanging="180"/>
      </w:pPr>
    </w:lvl>
  </w:abstractNum>
  <w:abstractNum w:abstractNumId="11" w15:restartNumberingAfterBreak="0">
    <w:nsid w:val="5960036D"/>
    <w:multiLevelType w:val="hybridMultilevel"/>
    <w:tmpl w:val="53288578"/>
    <w:lvl w:ilvl="0" w:tplc="F3B649D4">
      <w:start w:val="1"/>
      <w:numFmt w:val="decimal"/>
      <w:pStyle w:val="Note"/>
      <w:lvlText w:val="NOTE %1"/>
      <w:lvlJc w:val="left"/>
      <w:pPr>
        <w:ind w:left="1224" w:hanging="864"/>
      </w:pPr>
      <w:rPr>
        <w:rFonts w:hint="default"/>
      </w:rPr>
    </w:lvl>
    <w:lvl w:ilvl="1" w:tplc="B0345174">
      <w:start w:val="1"/>
      <w:numFmt w:val="lowerLetter"/>
      <w:lvlText w:val="%2)"/>
      <w:lvlJc w:val="left"/>
      <w:pPr>
        <w:ind w:left="1224" w:hanging="864"/>
      </w:pPr>
      <w:rPr>
        <w:rFonts w:hint="default"/>
      </w:rPr>
    </w:lvl>
    <w:lvl w:ilvl="2" w:tplc="272081FC">
      <w:start w:val="1"/>
      <w:numFmt w:val="lowerRoman"/>
      <w:lvlText w:val="%3)"/>
      <w:lvlJc w:val="left"/>
      <w:pPr>
        <w:ind w:left="1224" w:hanging="864"/>
      </w:pPr>
      <w:rPr>
        <w:rFonts w:hint="default"/>
      </w:rPr>
    </w:lvl>
    <w:lvl w:ilvl="3" w:tplc="3AA064E4">
      <w:start w:val="1"/>
      <w:numFmt w:val="decimal"/>
      <w:lvlText w:val="(%4)"/>
      <w:lvlJc w:val="left"/>
      <w:pPr>
        <w:ind w:left="1224" w:hanging="864"/>
      </w:pPr>
      <w:rPr>
        <w:rFonts w:hint="default"/>
      </w:rPr>
    </w:lvl>
    <w:lvl w:ilvl="4" w:tplc="166EEDAE">
      <w:start w:val="1"/>
      <w:numFmt w:val="lowerLetter"/>
      <w:lvlText w:val="(%5)"/>
      <w:lvlJc w:val="left"/>
      <w:pPr>
        <w:ind w:left="1224" w:hanging="864"/>
      </w:pPr>
      <w:rPr>
        <w:rFonts w:hint="default"/>
      </w:rPr>
    </w:lvl>
    <w:lvl w:ilvl="5" w:tplc="D99CD590">
      <w:start w:val="1"/>
      <w:numFmt w:val="lowerRoman"/>
      <w:lvlText w:val="(%6)"/>
      <w:lvlJc w:val="left"/>
      <w:pPr>
        <w:ind w:left="1224" w:hanging="864"/>
      </w:pPr>
      <w:rPr>
        <w:rFonts w:hint="default"/>
      </w:rPr>
    </w:lvl>
    <w:lvl w:ilvl="6" w:tplc="B456BD0C">
      <w:start w:val="1"/>
      <w:numFmt w:val="decimal"/>
      <w:lvlText w:val="%7."/>
      <w:lvlJc w:val="left"/>
      <w:pPr>
        <w:ind w:left="1224" w:hanging="864"/>
      </w:pPr>
      <w:rPr>
        <w:rFonts w:hint="default"/>
      </w:rPr>
    </w:lvl>
    <w:lvl w:ilvl="7" w:tplc="EF7036E2">
      <w:start w:val="1"/>
      <w:numFmt w:val="lowerLetter"/>
      <w:lvlText w:val="%8."/>
      <w:lvlJc w:val="left"/>
      <w:pPr>
        <w:ind w:left="1224" w:hanging="864"/>
      </w:pPr>
      <w:rPr>
        <w:rFonts w:hint="default"/>
      </w:rPr>
    </w:lvl>
    <w:lvl w:ilvl="8" w:tplc="04F0AAB0">
      <w:start w:val="1"/>
      <w:numFmt w:val="lowerRoman"/>
      <w:lvlText w:val="%9."/>
      <w:lvlJc w:val="left"/>
      <w:pPr>
        <w:ind w:left="1224" w:hanging="864"/>
      </w:pPr>
      <w:rPr>
        <w:rFonts w:hint="default"/>
      </w:rPr>
    </w:lvl>
  </w:abstractNum>
  <w:abstractNum w:abstractNumId="12" w15:restartNumberingAfterBreak="0">
    <w:nsid w:val="5A761E52"/>
    <w:multiLevelType w:val="hybridMultilevel"/>
    <w:tmpl w:val="A7308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73B4B"/>
    <w:multiLevelType w:val="hybridMultilevel"/>
    <w:tmpl w:val="D2EC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97657"/>
    <w:multiLevelType w:val="hybridMultilevel"/>
    <w:tmpl w:val="2D50A16E"/>
    <w:lvl w:ilvl="0" w:tplc="DFF65FC2">
      <w:start w:val="1"/>
      <w:numFmt w:val="decimal"/>
      <w:suff w:val="nothing"/>
      <w:lvlText w:val="Chapter %1. "/>
      <w:lvlJc w:val="left"/>
      <w:pPr>
        <w:ind w:left="0" w:firstLine="0"/>
      </w:pPr>
      <w:rPr>
        <w:rFonts w:hint="default"/>
      </w:rPr>
    </w:lvl>
    <w:lvl w:ilvl="1" w:tplc="2C62FE58">
      <w:start w:val="1"/>
      <w:numFmt w:val="none"/>
      <w:suff w:val="nothing"/>
      <w:lvlText w:val=""/>
      <w:lvlJc w:val="left"/>
      <w:pPr>
        <w:ind w:left="0" w:firstLine="0"/>
      </w:pPr>
      <w:rPr>
        <w:rFonts w:hint="default"/>
      </w:rPr>
    </w:lvl>
    <w:lvl w:ilvl="2" w:tplc="051A2506">
      <w:start w:val="1"/>
      <w:numFmt w:val="none"/>
      <w:suff w:val="nothing"/>
      <w:lvlText w:val=""/>
      <w:lvlJc w:val="left"/>
      <w:pPr>
        <w:ind w:left="0" w:firstLine="0"/>
      </w:pPr>
      <w:rPr>
        <w:rFonts w:hint="default"/>
      </w:rPr>
    </w:lvl>
    <w:lvl w:ilvl="3" w:tplc="BF2472DE">
      <w:start w:val="1"/>
      <w:numFmt w:val="none"/>
      <w:suff w:val="nothing"/>
      <w:lvlText w:val=""/>
      <w:lvlJc w:val="left"/>
      <w:pPr>
        <w:ind w:left="0" w:firstLine="0"/>
      </w:pPr>
      <w:rPr>
        <w:rFonts w:hint="default"/>
      </w:rPr>
    </w:lvl>
    <w:lvl w:ilvl="4" w:tplc="16AADFA2">
      <w:start w:val="1"/>
      <w:numFmt w:val="none"/>
      <w:suff w:val="nothing"/>
      <w:lvlText w:val=""/>
      <w:lvlJc w:val="left"/>
      <w:pPr>
        <w:ind w:left="0" w:firstLine="0"/>
      </w:pPr>
      <w:rPr>
        <w:rFonts w:hint="default"/>
      </w:rPr>
    </w:lvl>
    <w:lvl w:ilvl="5" w:tplc="0E9250B0">
      <w:start w:val="1"/>
      <w:numFmt w:val="none"/>
      <w:suff w:val="nothing"/>
      <w:lvlText w:val=""/>
      <w:lvlJc w:val="left"/>
      <w:pPr>
        <w:ind w:left="0" w:firstLine="0"/>
      </w:pPr>
      <w:rPr>
        <w:rFonts w:hint="default"/>
      </w:rPr>
    </w:lvl>
    <w:lvl w:ilvl="6" w:tplc="0764C87C">
      <w:start w:val="1"/>
      <w:numFmt w:val="none"/>
      <w:suff w:val="nothing"/>
      <w:lvlText w:val=""/>
      <w:lvlJc w:val="left"/>
      <w:pPr>
        <w:ind w:left="0" w:firstLine="0"/>
      </w:pPr>
      <w:rPr>
        <w:rFonts w:hint="default"/>
      </w:rPr>
    </w:lvl>
    <w:lvl w:ilvl="7" w:tplc="DB96C450">
      <w:start w:val="1"/>
      <w:numFmt w:val="none"/>
      <w:suff w:val="nothing"/>
      <w:lvlText w:val=""/>
      <w:lvlJc w:val="left"/>
      <w:pPr>
        <w:ind w:left="0" w:firstLine="0"/>
      </w:pPr>
      <w:rPr>
        <w:rFonts w:hint="default"/>
      </w:rPr>
    </w:lvl>
    <w:lvl w:ilvl="8" w:tplc="ABF69A92">
      <w:start w:val="1"/>
      <w:numFmt w:val="upperLetter"/>
      <w:pStyle w:val="MyHeading9"/>
      <w:suff w:val="nothing"/>
      <w:lvlText w:val="Appendix %9. "/>
      <w:lvlJc w:val="left"/>
      <w:pPr>
        <w:ind w:left="0" w:firstLine="0"/>
      </w:pPr>
      <w:rPr>
        <w:rFonts w:hint="default"/>
      </w:rPr>
    </w:lvl>
  </w:abstractNum>
  <w:abstractNum w:abstractNumId="15" w15:restartNumberingAfterBreak="0">
    <w:nsid w:val="706A6782"/>
    <w:multiLevelType w:val="hybridMultilevel"/>
    <w:tmpl w:val="492A4A30"/>
    <w:lvl w:ilvl="0" w:tplc="996C3B80">
      <w:start w:val="1"/>
      <w:numFmt w:val="decimal"/>
      <w:lvlText w:val="%1."/>
      <w:lvlJc w:val="left"/>
      <w:pPr>
        <w:ind w:left="720" w:hanging="360"/>
      </w:pPr>
    </w:lvl>
    <w:lvl w:ilvl="1" w:tplc="27962DCE">
      <w:start w:val="1"/>
      <w:numFmt w:val="lowerLetter"/>
      <w:lvlText w:val="%2."/>
      <w:lvlJc w:val="left"/>
      <w:pPr>
        <w:ind w:left="1440" w:hanging="360"/>
      </w:pPr>
    </w:lvl>
    <w:lvl w:ilvl="2" w:tplc="86028132">
      <w:start w:val="1"/>
      <w:numFmt w:val="lowerRoman"/>
      <w:lvlText w:val="%3."/>
      <w:lvlJc w:val="right"/>
      <w:pPr>
        <w:ind w:left="2160" w:hanging="180"/>
      </w:pPr>
    </w:lvl>
    <w:lvl w:ilvl="3" w:tplc="CBD2D578">
      <w:start w:val="1"/>
      <w:numFmt w:val="decimal"/>
      <w:lvlText w:val="%4."/>
      <w:lvlJc w:val="left"/>
      <w:pPr>
        <w:ind w:left="2880" w:hanging="360"/>
      </w:pPr>
    </w:lvl>
    <w:lvl w:ilvl="4" w:tplc="00E82480">
      <w:start w:val="1"/>
      <w:numFmt w:val="lowerLetter"/>
      <w:lvlText w:val="%5."/>
      <w:lvlJc w:val="left"/>
      <w:pPr>
        <w:ind w:left="3600" w:hanging="360"/>
      </w:pPr>
    </w:lvl>
    <w:lvl w:ilvl="5" w:tplc="8F9260DA">
      <w:start w:val="1"/>
      <w:numFmt w:val="lowerRoman"/>
      <w:lvlText w:val="%6."/>
      <w:lvlJc w:val="right"/>
      <w:pPr>
        <w:ind w:left="4320" w:hanging="180"/>
      </w:pPr>
    </w:lvl>
    <w:lvl w:ilvl="6" w:tplc="2390A91E">
      <w:start w:val="1"/>
      <w:numFmt w:val="decimal"/>
      <w:lvlText w:val="%7."/>
      <w:lvlJc w:val="left"/>
      <w:pPr>
        <w:ind w:left="5040" w:hanging="360"/>
      </w:pPr>
    </w:lvl>
    <w:lvl w:ilvl="7" w:tplc="8F08A690">
      <w:start w:val="1"/>
      <w:numFmt w:val="lowerLetter"/>
      <w:lvlText w:val="%8."/>
      <w:lvlJc w:val="left"/>
      <w:pPr>
        <w:ind w:left="5760" w:hanging="360"/>
      </w:pPr>
    </w:lvl>
    <w:lvl w:ilvl="8" w:tplc="970E6AAE">
      <w:start w:val="1"/>
      <w:numFmt w:val="lowerRoman"/>
      <w:lvlText w:val="%9."/>
      <w:lvlJc w:val="right"/>
      <w:pPr>
        <w:ind w:left="6480" w:hanging="180"/>
      </w:pPr>
    </w:lvl>
  </w:abstractNum>
  <w:abstractNum w:abstractNumId="16" w15:restartNumberingAfterBreak="0">
    <w:nsid w:val="7502115D"/>
    <w:multiLevelType w:val="hybridMultilevel"/>
    <w:tmpl w:val="0409001D"/>
    <w:lvl w:ilvl="0" w:tplc="58BC7964">
      <w:start w:val="1"/>
      <w:numFmt w:val="decimal"/>
      <w:lvlText w:val="%1)"/>
      <w:lvlJc w:val="left"/>
      <w:pPr>
        <w:ind w:left="360" w:hanging="360"/>
      </w:pPr>
    </w:lvl>
    <w:lvl w:ilvl="1" w:tplc="513E15D0">
      <w:start w:val="1"/>
      <w:numFmt w:val="lowerLetter"/>
      <w:lvlText w:val="%2)"/>
      <w:lvlJc w:val="left"/>
      <w:pPr>
        <w:ind w:left="720" w:hanging="360"/>
      </w:pPr>
    </w:lvl>
    <w:lvl w:ilvl="2" w:tplc="109ED27E">
      <w:start w:val="1"/>
      <w:numFmt w:val="lowerRoman"/>
      <w:lvlText w:val="%3)"/>
      <w:lvlJc w:val="left"/>
      <w:pPr>
        <w:ind w:left="1080" w:hanging="360"/>
      </w:pPr>
    </w:lvl>
    <w:lvl w:ilvl="3" w:tplc="B1800B9A">
      <w:start w:val="1"/>
      <w:numFmt w:val="decimal"/>
      <w:lvlText w:val="(%4)"/>
      <w:lvlJc w:val="left"/>
      <w:pPr>
        <w:ind w:left="1440" w:hanging="360"/>
      </w:pPr>
    </w:lvl>
    <w:lvl w:ilvl="4" w:tplc="821E3ACA">
      <w:start w:val="1"/>
      <w:numFmt w:val="lowerLetter"/>
      <w:lvlText w:val="(%5)"/>
      <w:lvlJc w:val="left"/>
      <w:pPr>
        <w:ind w:left="1800" w:hanging="360"/>
      </w:pPr>
    </w:lvl>
    <w:lvl w:ilvl="5" w:tplc="C7F22824">
      <w:start w:val="1"/>
      <w:numFmt w:val="lowerRoman"/>
      <w:lvlText w:val="(%6)"/>
      <w:lvlJc w:val="left"/>
      <w:pPr>
        <w:ind w:left="2160" w:hanging="360"/>
      </w:pPr>
    </w:lvl>
    <w:lvl w:ilvl="6" w:tplc="5D7CBA52">
      <w:start w:val="1"/>
      <w:numFmt w:val="decimal"/>
      <w:lvlText w:val="%7."/>
      <w:lvlJc w:val="left"/>
      <w:pPr>
        <w:ind w:left="2520" w:hanging="360"/>
      </w:pPr>
    </w:lvl>
    <w:lvl w:ilvl="7" w:tplc="7D5E1D5A">
      <w:start w:val="1"/>
      <w:numFmt w:val="lowerLetter"/>
      <w:lvlText w:val="%8."/>
      <w:lvlJc w:val="left"/>
      <w:pPr>
        <w:ind w:left="2880" w:hanging="360"/>
      </w:pPr>
    </w:lvl>
    <w:lvl w:ilvl="8" w:tplc="4F3E534A">
      <w:start w:val="1"/>
      <w:numFmt w:val="lowerRoman"/>
      <w:lvlText w:val="%9."/>
      <w:lvlJc w:val="left"/>
      <w:pPr>
        <w:ind w:left="3240" w:hanging="360"/>
      </w:pPr>
    </w:lvl>
  </w:abstractNum>
  <w:abstractNum w:abstractNumId="17" w15:restartNumberingAfterBreak="0">
    <w:nsid w:val="75DD704D"/>
    <w:multiLevelType w:val="hybridMultilevel"/>
    <w:tmpl w:val="F83A7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3"/>
  </w:num>
  <w:num w:numId="4">
    <w:abstractNumId w:val="17"/>
  </w:num>
  <w:num w:numId="5">
    <w:abstractNumId w:val="8"/>
  </w:num>
  <w:num w:numId="6">
    <w:abstractNumId w:val="1"/>
  </w:num>
  <w:num w:numId="7">
    <w:abstractNumId w:val="0"/>
  </w:num>
  <w:num w:numId="8">
    <w:abstractNumId w:val="3"/>
  </w:num>
  <w:num w:numId="9">
    <w:abstractNumId w:val="2"/>
  </w:num>
  <w:num w:numId="10">
    <w:abstractNumId w:val="16"/>
  </w:num>
  <w:num w:numId="11">
    <w:abstractNumId w:val="11"/>
  </w:num>
  <w:num w:numId="12">
    <w:abstractNumId w:val="9"/>
  </w:num>
  <w:num w:numId="13">
    <w:abstractNumId w:val="4"/>
  </w:num>
  <w:num w:numId="14">
    <w:abstractNumId w:val="6"/>
  </w:num>
  <w:num w:numId="15">
    <w:abstractNumId w:val="12"/>
  </w:num>
  <w:num w:numId="16">
    <w:abstractNumId w:val="15"/>
  </w:num>
  <w:num w:numId="17">
    <w:abstractNumId w:val="10"/>
  </w:num>
  <w:num w:numId="18">
    <w:abstractNumId w:val="5"/>
  </w:num>
  <w:num w:numId="19">
    <w:abstractNumId w:val="7"/>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ischer, James D.">
    <w15:presenceInfo w15:providerId="AD" w15:userId="S::fischerjd@umsystem.edu::e71dd93b-8697-43c5-916d-d7d34fbb588d"/>
  </w15:person>
  <w15:person w15:author="Fischer, James D. [2]">
    <w15:presenceInfo w15:providerId="AD" w15:userId="S::fischerjd@umsystem.edu::e71dd93b-8697-43c5-916d-d7d34fbb58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F2CDA25-D79B-4794-8354-B6007F6C6426}"/>
    <w:docVar w:name="dgnword-eventsink" w:val="1651843631040"/>
    <w:docVar w:name="EN.InstantFormat" w:val="&lt;ENInstantFormat&gt;&lt;Enabled&gt;1&lt;/Enabled&gt;&lt;ScanUnformatted&gt;1&lt;/ScanUnformatted&gt;&lt;ScanChanges&gt;1&lt;/ScanChanges&gt;&lt;Suspended&gt;1&lt;/Suspended&gt;&lt;/ENInstantFormat&gt;"/>
    <w:docVar w:name="EN.Layout" w:val="&lt;ENLayout&gt;&lt;Style&gt;IEEE Mizzou&lt;/Style&gt;&lt;LeftDelim&gt;{&lt;/LeftDelim&gt;&lt;RightDelim&gt;}&lt;/RightDelim&gt;&lt;FontName&gt;Times New Roman&lt;/FontName&gt;&lt;FontSize&gt;12&lt;/FontSize&gt;&lt;ReflistTitle&gt;&lt;/ReflistTitle&gt;&lt;StartingRefnum&gt;1&lt;/StartingRefnum&gt;&lt;FirstLineIndent&gt;0&lt;/FirstLineIndent&gt;&lt;HangingIndent&gt;576&lt;/HangingIndent&gt;&lt;LineSpacing&gt;1&lt;/LineSpacing&gt;&lt;SpaceAfter&gt;0&lt;/SpaceAfter&gt;&lt;HyperlinksEnabled&gt;1&lt;/HyperlinksEnabled&gt;&lt;HyperlinksVisible&gt;0&lt;/HyperlinksVisible&gt;&lt;EnableBibliographyCategories&gt;0&lt;/EnableBibliographyCategories&gt;&lt;/ENLayout&gt;"/>
    <w:docVar w:name="EN.Libraries" w:val="&lt;Libraries&gt;&lt;item db-id=&quot;d92zwr5vatd9r3ed0s95erx9stwr0twf9r5e&quot;&gt;ECE Couses&lt;record-ids&gt;&lt;item&gt;34&lt;/item&gt;&lt;item&gt;110&lt;/item&gt;&lt;item&gt;111&lt;/item&gt;&lt;item&gt;135&lt;/item&gt;&lt;item&gt;136&lt;/item&gt;&lt;item&gt;203&lt;/item&gt;&lt;item&gt;273&lt;/item&gt;&lt;item&gt;281&lt;/item&gt;&lt;/record-ids&gt;&lt;/item&gt;&lt;/Libraries&gt;"/>
  </w:docVars>
  <w:rsids>
    <w:rsidRoot w:val="000252AA"/>
    <w:rsid w:val="00000671"/>
    <w:rsid w:val="0000069B"/>
    <w:rsid w:val="00002FF8"/>
    <w:rsid w:val="0000354C"/>
    <w:rsid w:val="000038DD"/>
    <w:rsid w:val="0000655E"/>
    <w:rsid w:val="000074FB"/>
    <w:rsid w:val="00007707"/>
    <w:rsid w:val="00007A31"/>
    <w:rsid w:val="00007B7E"/>
    <w:rsid w:val="0001023A"/>
    <w:rsid w:val="00010886"/>
    <w:rsid w:val="000109E0"/>
    <w:rsid w:val="00011086"/>
    <w:rsid w:val="00011198"/>
    <w:rsid w:val="00012420"/>
    <w:rsid w:val="000128DF"/>
    <w:rsid w:val="00012B6B"/>
    <w:rsid w:val="00012D79"/>
    <w:rsid w:val="00012F7F"/>
    <w:rsid w:val="0001325A"/>
    <w:rsid w:val="0001356B"/>
    <w:rsid w:val="00013DF2"/>
    <w:rsid w:val="000142F3"/>
    <w:rsid w:val="00016585"/>
    <w:rsid w:val="00016ED8"/>
    <w:rsid w:val="00017285"/>
    <w:rsid w:val="0001768B"/>
    <w:rsid w:val="00017E39"/>
    <w:rsid w:val="00017F49"/>
    <w:rsid w:val="00021C3D"/>
    <w:rsid w:val="00022CC1"/>
    <w:rsid w:val="00022ED3"/>
    <w:rsid w:val="000252AA"/>
    <w:rsid w:val="00025557"/>
    <w:rsid w:val="00025AE9"/>
    <w:rsid w:val="00025DDA"/>
    <w:rsid w:val="000260B9"/>
    <w:rsid w:val="000263AB"/>
    <w:rsid w:val="00027871"/>
    <w:rsid w:val="000307D3"/>
    <w:rsid w:val="00031061"/>
    <w:rsid w:val="000330B0"/>
    <w:rsid w:val="00033145"/>
    <w:rsid w:val="00033F24"/>
    <w:rsid w:val="000343F2"/>
    <w:rsid w:val="0003466C"/>
    <w:rsid w:val="0003596D"/>
    <w:rsid w:val="00035AE9"/>
    <w:rsid w:val="00036200"/>
    <w:rsid w:val="00040351"/>
    <w:rsid w:val="0004187D"/>
    <w:rsid w:val="00041976"/>
    <w:rsid w:val="00041CEA"/>
    <w:rsid w:val="00041F30"/>
    <w:rsid w:val="00041F54"/>
    <w:rsid w:val="000426D2"/>
    <w:rsid w:val="00042B57"/>
    <w:rsid w:val="000441AB"/>
    <w:rsid w:val="0004499D"/>
    <w:rsid w:val="00044EB4"/>
    <w:rsid w:val="000451F2"/>
    <w:rsid w:val="00045492"/>
    <w:rsid w:val="000458A6"/>
    <w:rsid w:val="00045BC0"/>
    <w:rsid w:val="00046546"/>
    <w:rsid w:val="000474B1"/>
    <w:rsid w:val="00047DB7"/>
    <w:rsid w:val="00050892"/>
    <w:rsid w:val="00053929"/>
    <w:rsid w:val="00053C25"/>
    <w:rsid w:val="00055658"/>
    <w:rsid w:val="0005569F"/>
    <w:rsid w:val="0005597C"/>
    <w:rsid w:val="00055995"/>
    <w:rsid w:val="00055BE1"/>
    <w:rsid w:val="00055D7E"/>
    <w:rsid w:val="00056604"/>
    <w:rsid w:val="00056743"/>
    <w:rsid w:val="00056BF4"/>
    <w:rsid w:val="00057D5A"/>
    <w:rsid w:val="00060E78"/>
    <w:rsid w:val="00061558"/>
    <w:rsid w:val="00061A6F"/>
    <w:rsid w:val="00061DBD"/>
    <w:rsid w:val="00062623"/>
    <w:rsid w:val="00062BBA"/>
    <w:rsid w:val="00062DFC"/>
    <w:rsid w:val="00063448"/>
    <w:rsid w:val="00063A6D"/>
    <w:rsid w:val="00063B82"/>
    <w:rsid w:val="0006468F"/>
    <w:rsid w:val="0006497A"/>
    <w:rsid w:val="0006580A"/>
    <w:rsid w:val="00065E4C"/>
    <w:rsid w:val="000679B1"/>
    <w:rsid w:val="0007064C"/>
    <w:rsid w:val="00070932"/>
    <w:rsid w:val="000715CD"/>
    <w:rsid w:val="0007189D"/>
    <w:rsid w:val="00071AF7"/>
    <w:rsid w:val="00071C95"/>
    <w:rsid w:val="000722E0"/>
    <w:rsid w:val="00072D3F"/>
    <w:rsid w:val="00072E0E"/>
    <w:rsid w:val="00073758"/>
    <w:rsid w:val="00073912"/>
    <w:rsid w:val="00074489"/>
    <w:rsid w:val="00074D9A"/>
    <w:rsid w:val="0007591C"/>
    <w:rsid w:val="00075C4F"/>
    <w:rsid w:val="0007602F"/>
    <w:rsid w:val="000766A9"/>
    <w:rsid w:val="00077CE6"/>
    <w:rsid w:val="00077F8B"/>
    <w:rsid w:val="000817D1"/>
    <w:rsid w:val="00081AAA"/>
    <w:rsid w:val="00081E2A"/>
    <w:rsid w:val="00082253"/>
    <w:rsid w:val="000822AE"/>
    <w:rsid w:val="000823E2"/>
    <w:rsid w:val="0008341A"/>
    <w:rsid w:val="00083B82"/>
    <w:rsid w:val="00084010"/>
    <w:rsid w:val="00084318"/>
    <w:rsid w:val="00084F7D"/>
    <w:rsid w:val="00085AFD"/>
    <w:rsid w:val="00085C71"/>
    <w:rsid w:val="0008619B"/>
    <w:rsid w:val="000861EA"/>
    <w:rsid w:val="00086F49"/>
    <w:rsid w:val="00087917"/>
    <w:rsid w:val="00087EA2"/>
    <w:rsid w:val="00090ADC"/>
    <w:rsid w:val="00090D19"/>
    <w:rsid w:val="00090E3C"/>
    <w:rsid w:val="0009109E"/>
    <w:rsid w:val="00091181"/>
    <w:rsid w:val="00091B77"/>
    <w:rsid w:val="00091C23"/>
    <w:rsid w:val="000930DC"/>
    <w:rsid w:val="00093847"/>
    <w:rsid w:val="0009387E"/>
    <w:rsid w:val="000943F4"/>
    <w:rsid w:val="00094AC7"/>
    <w:rsid w:val="000951DF"/>
    <w:rsid w:val="00095D88"/>
    <w:rsid w:val="0009681A"/>
    <w:rsid w:val="00097F66"/>
    <w:rsid w:val="000A2A47"/>
    <w:rsid w:val="000A3447"/>
    <w:rsid w:val="000A36D3"/>
    <w:rsid w:val="000A3EDF"/>
    <w:rsid w:val="000A416D"/>
    <w:rsid w:val="000A4BFD"/>
    <w:rsid w:val="000A5400"/>
    <w:rsid w:val="000A5EC0"/>
    <w:rsid w:val="000A600D"/>
    <w:rsid w:val="000A6761"/>
    <w:rsid w:val="000A6789"/>
    <w:rsid w:val="000A6BC7"/>
    <w:rsid w:val="000A73E7"/>
    <w:rsid w:val="000A76A2"/>
    <w:rsid w:val="000A7960"/>
    <w:rsid w:val="000B018C"/>
    <w:rsid w:val="000B03EB"/>
    <w:rsid w:val="000B0527"/>
    <w:rsid w:val="000B054F"/>
    <w:rsid w:val="000B2491"/>
    <w:rsid w:val="000B2797"/>
    <w:rsid w:val="000B37C1"/>
    <w:rsid w:val="000B3889"/>
    <w:rsid w:val="000B3FF6"/>
    <w:rsid w:val="000B4507"/>
    <w:rsid w:val="000B461D"/>
    <w:rsid w:val="000B5216"/>
    <w:rsid w:val="000B56A6"/>
    <w:rsid w:val="000B56ED"/>
    <w:rsid w:val="000B6263"/>
    <w:rsid w:val="000B62CC"/>
    <w:rsid w:val="000B72B2"/>
    <w:rsid w:val="000B7783"/>
    <w:rsid w:val="000B77AB"/>
    <w:rsid w:val="000C06A0"/>
    <w:rsid w:val="000C1AD9"/>
    <w:rsid w:val="000C36F0"/>
    <w:rsid w:val="000C3927"/>
    <w:rsid w:val="000C3E27"/>
    <w:rsid w:val="000C3F75"/>
    <w:rsid w:val="000C4DE1"/>
    <w:rsid w:val="000C525E"/>
    <w:rsid w:val="000C5849"/>
    <w:rsid w:val="000C5CF8"/>
    <w:rsid w:val="000C703E"/>
    <w:rsid w:val="000C724B"/>
    <w:rsid w:val="000C7A12"/>
    <w:rsid w:val="000D260F"/>
    <w:rsid w:val="000D3CB9"/>
    <w:rsid w:val="000D4269"/>
    <w:rsid w:val="000D4B26"/>
    <w:rsid w:val="000D63BB"/>
    <w:rsid w:val="000E0107"/>
    <w:rsid w:val="000E0E00"/>
    <w:rsid w:val="000E0E58"/>
    <w:rsid w:val="000E1042"/>
    <w:rsid w:val="000E1580"/>
    <w:rsid w:val="000E235D"/>
    <w:rsid w:val="000E3605"/>
    <w:rsid w:val="000E4FF7"/>
    <w:rsid w:val="000E630D"/>
    <w:rsid w:val="000E63B4"/>
    <w:rsid w:val="000E69B3"/>
    <w:rsid w:val="000E6EE7"/>
    <w:rsid w:val="000E734A"/>
    <w:rsid w:val="000E7BD0"/>
    <w:rsid w:val="000F126B"/>
    <w:rsid w:val="000F1D8F"/>
    <w:rsid w:val="000F214C"/>
    <w:rsid w:val="000F30B4"/>
    <w:rsid w:val="000F3231"/>
    <w:rsid w:val="000F3CF9"/>
    <w:rsid w:val="000F3F08"/>
    <w:rsid w:val="000F40FB"/>
    <w:rsid w:val="000F434A"/>
    <w:rsid w:val="000F515B"/>
    <w:rsid w:val="000F57A8"/>
    <w:rsid w:val="000F5C9A"/>
    <w:rsid w:val="000F5CBE"/>
    <w:rsid w:val="000F5EC4"/>
    <w:rsid w:val="000F67E6"/>
    <w:rsid w:val="000F6ECE"/>
    <w:rsid w:val="000F7681"/>
    <w:rsid w:val="000F7982"/>
    <w:rsid w:val="0010115E"/>
    <w:rsid w:val="001018F8"/>
    <w:rsid w:val="00101DA7"/>
    <w:rsid w:val="0010225F"/>
    <w:rsid w:val="00102334"/>
    <w:rsid w:val="00102A51"/>
    <w:rsid w:val="00102B7E"/>
    <w:rsid w:val="00102E57"/>
    <w:rsid w:val="00102F4C"/>
    <w:rsid w:val="00103742"/>
    <w:rsid w:val="00103A3E"/>
    <w:rsid w:val="00103D04"/>
    <w:rsid w:val="0010480E"/>
    <w:rsid w:val="0010604B"/>
    <w:rsid w:val="001062DF"/>
    <w:rsid w:val="001064F8"/>
    <w:rsid w:val="0010678F"/>
    <w:rsid w:val="001071BF"/>
    <w:rsid w:val="00110A20"/>
    <w:rsid w:val="00110C35"/>
    <w:rsid w:val="0011126A"/>
    <w:rsid w:val="001113D5"/>
    <w:rsid w:val="00111831"/>
    <w:rsid w:val="0011217E"/>
    <w:rsid w:val="001129BB"/>
    <w:rsid w:val="00112CFB"/>
    <w:rsid w:val="0011372C"/>
    <w:rsid w:val="0011402D"/>
    <w:rsid w:val="00114177"/>
    <w:rsid w:val="00114551"/>
    <w:rsid w:val="00114C8F"/>
    <w:rsid w:val="00115438"/>
    <w:rsid w:val="00115577"/>
    <w:rsid w:val="00116313"/>
    <w:rsid w:val="001176B8"/>
    <w:rsid w:val="001203BF"/>
    <w:rsid w:val="0012128D"/>
    <w:rsid w:val="00123386"/>
    <w:rsid w:val="0012341D"/>
    <w:rsid w:val="00123C51"/>
    <w:rsid w:val="001242E2"/>
    <w:rsid w:val="001250A6"/>
    <w:rsid w:val="001258C7"/>
    <w:rsid w:val="00125B8E"/>
    <w:rsid w:val="00126C18"/>
    <w:rsid w:val="001273C2"/>
    <w:rsid w:val="0013031A"/>
    <w:rsid w:val="0013057E"/>
    <w:rsid w:val="00131408"/>
    <w:rsid w:val="0013155D"/>
    <w:rsid w:val="00131CF0"/>
    <w:rsid w:val="00131D62"/>
    <w:rsid w:val="00131EB9"/>
    <w:rsid w:val="001327D2"/>
    <w:rsid w:val="00132D51"/>
    <w:rsid w:val="001330B9"/>
    <w:rsid w:val="0013337E"/>
    <w:rsid w:val="00133910"/>
    <w:rsid w:val="00133A3C"/>
    <w:rsid w:val="00133D58"/>
    <w:rsid w:val="00135441"/>
    <w:rsid w:val="001354C7"/>
    <w:rsid w:val="0013570F"/>
    <w:rsid w:val="001366C9"/>
    <w:rsid w:val="001368E4"/>
    <w:rsid w:val="001369D2"/>
    <w:rsid w:val="00137031"/>
    <w:rsid w:val="00137B38"/>
    <w:rsid w:val="00137C75"/>
    <w:rsid w:val="00137D5A"/>
    <w:rsid w:val="00137DDA"/>
    <w:rsid w:val="00140543"/>
    <w:rsid w:val="00140616"/>
    <w:rsid w:val="001407AB"/>
    <w:rsid w:val="00140E3C"/>
    <w:rsid w:val="001426BB"/>
    <w:rsid w:val="0014270A"/>
    <w:rsid w:val="00142A77"/>
    <w:rsid w:val="00142AF4"/>
    <w:rsid w:val="001430A5"/>
    <w:rsid w:val="0014348C"/>
    <w:rsid w:val="00143B0F"/>
    <w:rsid w:val="00143FC5"/>
    <w:rsid w:val="00144210"/>
    <w:rsid w:val="00144CB8"/>
    <w:rsid w:val="00146FAE"/>
    <w:rsid w:val="00147963"/>
    <w:rsid w:val="00147F21"/>
    <w:rsid w:val="00151DB5"/>
    <w:rsid w:val="001524E1"/>
    <w:rsid w:val="00152B37"/>
    <w:rsid w:val="00152B97"/>
    <w:rsid w:val="0015358D"/>
    <w:rsid w:val="001536DD"/>
    <w:rsid w:val="00154463"/>
    <w:rsid w:val="0015457B"/>
    <w:rsid w:val="00154852"/>
    <w:rsid w:val="00154C70"/>
    <w:rsid w:val="001558CC"/>
    <w:rsid w:val="00156238"/>
    <w:rsid w:val="001567A2"/>
    <w:rsid w:val="001568D2"/>
    <w:rsid w:val="00156C26"/>
    <w:rsid w:val="001577AB"/>
    <w:rsid w:val="00160306"/>
    <w:rsid w:val="0016039B"/>
    <w:rsid w:val="00160853"/>
    <w:rsid w:val="00160D87"/>
    <w:rsid w:val="00161692"/>
    <w:rsid w:val="00161A69"/>
    <w:rsid w:val="001632D4"/>
    <w:rsid w:val="00164EE7"/>
    <w:rsid w:val="001650BE"/>
    <w:rsid w:val="00165382"/>
    <w:rsid w:val="001659E4"/>
    <w:rsid w:val="0017011D"/>
    <w:rsid w:val="00170303"/>
    <w:rsid w:val="00170A75"/>
    <w:rsid w:val="00170AD4"/>
    <w:rsid w:val="00171921"/>
    <w:rsid w:val="00172D73"/>
    <w:rsid w:val="00174C13"/>
    <w:rsid w:val="00175129"/>
    <w:rsid w:val="0017595F"/>
    <w:rsid w:val="00176613"/>
    <w:rsid w:val="00176996"/>
    <w:rsid w:val="00177425"/>
    <w:rsid w:val="001777C2"/>
    <w:rsid w:val="00180785"/>
    <w:rsid w:val="00180E87"/>
    <w:rsid w:val="00180F39"/>
    <w:rsid w:val="0018118A"/>
    <w:rsid w:val="001816E8"/>
    <w:rsid w:val="001819B8"/>
    <w:rsid w:val="00181C8C"/>
    <w:rsid w:val="00182256"/>
    <w:rsid w:val="00182374"/>
    <w:rsid w:val="001826D4"/>
    <w:rsid w:val="00182BEE"/>
    <w:rsid w:val="00182FBD"/>
    <w:rsid w:val="001861A2"/>
    <w:rsid w:val="00186273"/>
    <w:rsid w:val="00186352"/>
    <w:rsid w:val="00186F44"/>
    <w:rsid w:val="001871BF"/>
    <w:rsid w:val="001875A5"/>
    <w:rsid w:val="001877C3"/>
    <w:rsid w:val="00187EDF"/>
    <w:rsid w:val="00191B9F"/>
    <w:rsid w:val="00192175"/>
    <w:rsid w:val="001924DE"/>
    <w:rsid w:val="001926A4"/>
    <w:rsid w:val="00192721"/>
    <w:rsid w:val="00192886"/>
    <w:rsid w:val="00192B09"/>
    <w:rsid w:val="00193850"/>
    <w:rsid w:val="00193F96"/>
    <w:rsid w:val="0019427F"/>
    <w:rsid w:val="00195AFA"/>
    <w:rsid w:val="001976A6"/>
    <w:rsid w:val="00197AFD"/>
    <w:rsid w:val="00197F15"/>
    <w:rsid w:val="001A0306"/>
    <w:rsid w:val="001A0620"/>
    <w:rsid w:val="001A1393"/>
    <w:rsid w:val="001A2A6D"/>
    <w:rsid w:val="001A402F"/>
    <w:rsid w:val="001A6231"/>
    <w:rsid w:val="001A7F07"/>
    <w:rsid w:val="001B0729"/>
    <w:rsid w:val="001B1153"/>
    <w:rsid w:val="001B1774"/>
    <w:rsid w:val="001B40D3"/>
    <w:rsid w:val="001B4134"/>
    <w:rsid w:val="001B5A5A"/>
    <w:rsid w:val="001B5BEC"/>
    <w:rsid w:val="001B6570"/>
    <w:rsid w:val="001B672C"/>
    <w:rsid w:val="001B6E41"/>
    <w:rsid w:val="001B773A"/>
    <w:rsid w:val="001B7AE4"/>
    <w:rsid w:val="001C0A74"/>
    <w:rsid w:val="001C23CF"/>
    <w:rsid w:val="001C2420"/>
    <w:rsid w:val="001C28B1"/>
    <w:rsid w:val="001C34B9"/>
    <w:rsid w:val="001C3CD3"/>
    <w:rsid w:val="001C5716"/>
    <w:rsid w:val="001C66CB"/>
    <w:rsid w:val="001C7598"/>
    <w:rsid w:val="001D0351"/>
    <w:rsid w:val="001D0557"/>
    <w:rsid w:val="001D1758"/>
    <w:rsid w:val="001D17EA"/>
    <w:rsid w:val="001D1879"/>
    <w:rsid w:val="001D2197"/>
    <w:rsid w:val="001D2FE3"/>
    <w:rsid w:val="001D3341"/>
    <w:rsid w:val="001D33D5"/>
    <w:rsid w:val="001D387C"/>
    <w:rsid w:val="001D3883"/>
    <w:rsid w:val="001D3A71"/>
    <w:rsid w:val="001D4703"/>
    <w:rsid w:val="001D5803"/>
    <w:rsid w:val="001D760C"/>
    <w:rsid w:val="001D777E"/>
    <w:rsid w:val="001D7EBF"/>
    <w:rsid w:val="001E0098"/>
    <w:rsid w:val="001E0295"/>
    <w:rsid w:val="001E0582"/>
    <w:rsid w:val="001E1B2E"/>
    <w:rsid w:val="001E2133"/>
    <w:rsid w:val="001E4A52"/>
    <w:rsid w:val="001E4A9D"/>
    <w:rsid w:val="001E4C81"/>
    <w:rsid w:val="001E5FA8"/>
    <w:rsid w:val="001E65A8"/>
    <w:rsid w:val="001E67A1"/>
    <w:rsid w:val="001E7A76"/>
    <w:rsid w:val="001E7A93"/>
    <w:rsid w:val="001E7AE4"/>
    <w:rsid w:val="001E7B1A"/>
    <w:rsid w:val="001F018C"/>
    <w:rsid w:val="001F0579"/>
    <w:rsid w:val="001F0C88"/>
    <w:rsid w:val="001F195C"/>
    <w:rsid w:val="001F1F50"/>
    <w:rsid w:val="001F2F2E"/>
    <w:rsid w:val="001F3652"/>
    <w:rsid w:val="001F3EE8"/>
    <w:rsid w:val="001F5AF4"/>
    <w:rsid w:val="001F5C40"/>
    <w:rsid w:val="001F6095"/>
    <w:rsid w:val="001F7B96"/>
    <w:rsid w:val="002017E8"/>
    <w:rsid w:val="00201B62"/>
    <w:rsid w:val="00201F6D"/>
    <w:rsid w:val="002022EC"/>
    <w:rsid w:val="0020243B"/>
    <w:rsid w:val="00202492"/>
    <w:rsid w:val="00202FF7"/>
    <w:rsid w:val="00203763"/>
    <w:rsid w:val="00204A55"/>
    <w:rsid w:val="002053E0"/>
    <w:rsid w:val="00205ADD"/>
    <w:rsid w:val="00206236"/>
    <w:rsid w:val="00206838"/>
    <w:rsid w:val="00206D96"/>
    <w:rsid w:val="00206DCB"/>
    <w:rsid w:val="00206FC3"/>
    <w:rsid w:val="00207AFE"/>
    <w:rsid w:val="0021180F"/>
    <w:rsid w:val="002127F3"/>
    <w:rsid w:val="00212CD7"/>
    <w:rsid w:val="00212E65"/>
    <w:rsid w:val="002136A6"/>
    <w:rsid w:val="0021436F"/>
    <w:rsid w:val="00214A30"/>
    <w:rsid w:val="00215083"/>
    <w:rsid w:val="0021593F"/>
    <w:rsid w:val="00216B41"/>
    <w:rsid w:val="00216FCB"/>
    <w:rsid w:val="00217D24"/>
    <w:rsid w:val="00220715"/>
    <w:rsid w:val="0022083A"/>
    <w:rsid w:val="00220CF7"/>
    <w:rsid w:val="002211C4"/>
    <w:rsid w:val="00221E1C"/>
    <w:rsid w:val="00222256"/>
    <w:rsid w:val="00222361"/>
    <w:rsid w:val="00222B95"/>
    <w:rsid w:val="00222D19"/>
    <w:rsid w:val="002230E6"/>
    <w:rsid w:val="0022314D"/>
    <w:rsid w:val="00223458"/>
    <w:rsid w:val="00223D15"/>
    <w:rsid w:val="00224155"/>
    <w:rsid w:val="002252CB"/>
    <w:rsid w:val="00225468"/>
    <w:rsid w:val="00226BF4"/>
    <w:rsid w:val="00226CBE"/>
    <w:rsid w:val="0022770E"/>
    <w:rsid w:val="00232DC9"/>
    <w:rsid w:val="00232E96"/>
    <w:rsid w:val="002355EC"/>
    <w:rsid w:val="0023576C"/>
    <w:rsid w:val="00235AAE"/>
    <w:rsid w:val="00235EDA"/>
    <w:rsid w:val="002360D1"/>
    <w:rsid w:val="002361D2"/>
    <w:rsid w:val="00236402"/>
    <w:rsid w:val="002368C5"/>
    <w:rsid w:val="00236AAF"/>
    <w:rsid w:val="00237090"/>
    <w:rsid w:val="002378D1"/>
    <w:rsid w:val="00237E9A"/>
    <w:rsid w:val="00240CF3"/>
    <w:rsid w:val="00240E4D"/>
    <w:rsid w:val="0024196C"/>
    <w:rsid w:val="0024246D"/>
    <w:rsid w:val="002430EB"/>
    <w:rsid w:val="00245CAB"/>
    <w:rsid w:val="00245D91"/>
    <w:rsid w:val="002464CA"/>
    <w:rsid w:val="00246703"/>
    <w:rsid w:val="00250484"/>
    <w:rsid w:val="00250FF3"/>
    <w:rsid w:val="00252304"/>
    <w:rsid w:val="00252BF7"/>
    <w:rsid w:val="0025309F"/>
    <w:rsid w:val="00253326"/>
    <w:rsid w:val="00253415"/>
    <w:rsid w:val="00253596"/>
    <w:rsid w:val="00253CED"/>
    <w:rsid w:val="00254635"/>
    <w:rsid w:val="002549E7"/>
    <w:rsid w:val="00255361"/>
    <w:rsid w:val="0025664B"/>
    <w:rsid w:val="00256BEF"/>
    <w:rsid w:val="002579F3"/>
    <w:rsid w:val="00260D68"/>
    <w:rsid w:val="00261810"/>
    <w:rsid w:val="00261E84"/>
    <w:rsid w:val="00262271"/>
    <w:rsid w:val="0026278E"/>
    <w:rsid w:val="002632B4"/>
    <w:rsid w:val="002635ED"/>
    <w:rsid w:val="00264690"/>
    <w:rsid w:val="00264E1B"/>
    <w:rsid w:val="00266B4C"/>
    <w:rsid w:val="00266C8F"/>
    <w:rsid w:val="00267CE6"/>
    <w:rsid w:val="0027074A"/>
    <w:rsid w:val="0027086F"/>
    <w:rsid w:val="00270D45"/>
    <w:rsid w:val="00270F3A"/>
    <w:rsid w:val="00271322"/>
    <w:rsid w:val="00272033"/>
    <w:rsid w:val="002722FE"/>
    <w:rsid w:val="00272539"/>
    <w:rsid w:val="00272AA0"/>
    <w:rsid w:val="00273558"/>
    <w:rsid w:val="00273A34"/>
    <w:rsid w:val="00274B16"/>
    <w:rsid w:val="002753B2"/>
    <w:rsid w:val="0027578E"/>
    <w:rsid w:val="00275935"/>
    <w:rsid w:val="00275AC5"/>
    <w:rsid w:val="00275F02"/>
    <w:rsid w:val="0027671B"/>
    <w:rsid w:val="00276F71"/>
    <w:rsid w:val="002773BE"/>
    <w:rsid w:val="0027758D"/>
    <w:rsid w:val="0027764F"/>
    <w:rsid w:val="00277D14"/>
    <w:rsid w:val="00277DB9"/>
    <w:rsid w:val="002805BE"/>
    <w:rsid w:val="00280B65"/>
    <w:rsid w:val="00280C5F"/>
    <w:rsid w:val="00281670"/>
    <w:rsid w:val="00281790"/>
    <w:rsid w:val="00281F6F"/>
    <w:rsid w:val="00283102"/>
    <w:rsid w:val="00283726"/>
    <w:rsid w:val="00283986"/>
    <w:rsid w:val="00283B8C"/>
    <w:rsid w:val="0028510A"/>
    <w:rsid w:val="00286382"/>
    <w:rsid w:val="0028782E"/>
    <w:rsid w:val="00287E4F"/>
    <w:rsid w:val="00291B45"/>
    <w:rsid w:val="00291D5F"/>
    <w:rsid w:val="002925F0"/>
    <w:rsid w:val="00293EC9"/>
    <w:rsid w:val="00294F6A"/>
    <w:rsid w:val="00295B7C"/>
    <w:rsid w:val="00295F6B"/>
    <w:rsid w:val="00295FB6"/>
    <w:rsid w:val="00296593"/>
    <w:rsid w:val="0029660C"/>
    <w:rsid w:val="00297B71"/>
    <w:rsid w:val="002A0E6F"/>
    <w:rsid w:val="002A0F8D"/>
    <w:rsid w:val="002A1152"/>
    <w:rsid w:val="002A1163"/>
    <w:rsid w:val="002A1B4C"/>
    <w:rsid w:val="002A1B4D"/>
    <w:rsid w:val="002A247E"/>
    <w:rsid w:val="002A3737"/>
    <w:rsid w:val="002A3EB9"/>
    <w:rsid w:val="002A478A"/>
    <w:rsid w:val="002A4B67"/>
    <w:rsid w:val="002A6269"/>
    <w:rsid w:val="002A64CA"/>
    <w:rsid w:val="002A6691"/>
    <w:rsid w:val="002A6C95"/>
    <w:rsid w:val="002A6D1F"/>
    <w:rsid w:val="002A6ECE"/>
    <w:rsid w:val="002A7C1E"/>
    <w:rsid w:val="002B16FB"/>
    <w:rsid w:val="002B3F83"/>
    <w:rsid w:val="002B43DA"/>
    <w:rsid w:val="002B45DC"/>
    <w:rsid w:val="002B47ED"/>
    <w:rsid w:val="002B4886"/>
    <w:rsid w:val="002B5026"/>
    <w:rsid w:val="002B5574"/>
    <w:rsid w:val="002B5EDA"/>
    <w:rsid w:val="002C1037"/>
    <w:rsid w:val="002C1108"/>
    <w:rsid w:val="002C12F8"/>
    <w:rsid w:val="002C15F4"/>
    <w:rsid w:val="002C1646"/>
    <w:rsid w:val="002C18A2"/>
    <w:rsid w:val="002C24CB"/>
    <w:rsid w:val="002C2504"/>
    <w:rsid w:val="002C3A41"/>
    <w:rsid w:val="002C3C1D"/>
    <w:rsid w:val="002C44F2"/>
    <w:rsid w:val="002C4F85"/>
    <w:rsid w:val="002C54C2"/>
    <w:rsid w:val="002C58C4"/>
    <w:rsid w:val="002C59B8"/>
    <w:rsid w:val="002C7F98"/>
    <w:rsid w:val="002D0238"/>
    <w:rsid w:val="002D0307"/>
    <w:rsid w:val="002D137E"/>
    <w:rsid w:val="002D1493"/>
    <w:rsid w:val="002D1C86"/>
    <w:rsid w:val="002D23DF"/>
    <w:rsid w:val="002D2629"/>
    <w:rsid w:val="002D2826"/>
    <w:rsid w:val="002D2C51"/>
    <w:rsid w:val="002D4DAE"/>
    <w:rsid w:val="002D5B68"/>
    <w:rsid w:val="002D5BEF"/>
    <w:rsid w:val="002D66A8"/>
    <w:rsid w:val="002D6D0A"/>
    <w:rsid w:val="002D70D2"/>
    <w:rsid w:val="002D744F"/>
    <w:rsid w:val="002D7EC0"/>
    <w:rsid w:val="002E0075"/>
    <w:rsid w:val="002E167A"/>
    <w:rsid w:val="002E21A5"/>
    <w:rsid w:val="002E2353"/>
    <w:rsid w:val="002E301D"/>
    <w:rsid w:val="002E3BA4"/>
    <w:rsid w:val="002E421B"/>
    <w:rsid w:val="002E4338"/>
    <w:rsid w:val="002E5C0E"/>
    <w:rsid w:val="002E62C6"/>
    <w:rsid w:val="002E6847"/>
    <w:rsid w:val="002E6AA3"/>
    <w:rsid w:val="002E6FBC"/>
    <w:rsid w:val="002E7102"/>
    <w:rsid w:val="002E74F7"/>
    <w:rsid w:val="002E7B16"/>
    <w:rsid w:val="002E7B94"/>
    <w:rsid w:val="002F044B"/>
    <w:rsid w:val="002F151A"/>
    <w:rsid w:val="002F1B24"/>
    <w:rsid w:val="002F1F41"/>
    <w:rsid w:val="002F455D"/>
    <w:rsid w:val="002F4A32"/>
    <w:rsid w:val="002F4C92"/>
    <w:rsid w:val="002F4F8D"/>
    <w:rsid w:val="002F5B31"/>
    <w:rsid w:val="002F6035"/>
    <w:rsid w:val="002F64C7"/>
    <w:rsid w:val="002F6FD9"/>
    <w:rsid w:val="00300F0A"/>
    <w:rsid w:val="0030265A"/>
    <w:rsid w:val="00302800"/>
    <w:rsid w:val="00303C6B"/>
    <w:rsid w:val="00304610"/>
    <w:rsid w:val="0030498A"/>
    <w:rsid w:val="00304DAB"/>
    <w:rsid w:val="00305B92"/>
    <w:rsid w:val="00305BBB"/>
    <w:rsid w:val="00306F08"/>
    <w:rsid w:val="0030711E"/>
    <w:rsid w:val="003074B6"/>
    <w:rsid w:val="00307C01"/>
    <w:rsid w:val="003105A1"/>
    <w:rsid w:val="0031072C"/>
    <w:rsid w:val="0031170B"/>
    <w:rsid w:val="00312003"/>
    <w:rsid w:val="003124EC"/>
    <w:rsid w:val="00312886"/>
    <w:rsid w:val="00312BCE"/>
    <w:rsid w:val="0031304A"/>
    <w:rsid w:val="0031384D"/>
    <w:rsid w:val="0031386C"/>
    <w:rsid w:val="00314723"/>
    <w:rsid w:val="0031484B"/>
    <w:rsid w:val="003154A7"/>
    <w:rsid w:val="003159E5"/>
    <w:rsid w:val="00316FC9"/>
    <w:rsid w:val="0032062F"/>
    <w:rsid w:val="0032106E"/>
    <w:rsid w:val="00321184"/>
    <w:rsid w:val="00321305"/>
    <w:rsid w:val="003216E4"/>
    <w:rsid w:val="003216EF"/>
    <w:rsid w:val="003219DD"/>
    <w:rsid w:val="003227F4"/>
    <w:rsid w:val="00323548"/>
    <w:rsid w:val="00325569"/>
    <w:rsid w:val="003257FC"/>
    <w:rsid w:val="00325CEF"/>
    <w:rsid w:val="003267D6"/>
    <w:rsid w:val="00326869"/>
    <w:rsid w:val="00326D44"/>
    <w:rsid w:val="003273C1"/>
    <w:rsid w:val="00327BA8"/>
    <w:rsid w:val="00331DF6"/>
    <w:rsid w:val="0033224B"/>
    <w:rsid w:val="00332C1A"/>
    <w:rsid w:val="00333461"/>
    <w:rsid w:val="00333829"/>
    <w:rsid w:val="00333957"/>
    <w:rsid w:val="00334183"/>
    <w:rsid w:val="003342F2"/>
    <w:rsid w:val="0033486F"/>
    <w:rsid w:val="00334931"/>
    <w:rsid w:val="003354B9"/>
    <w:rsid w:val="003357B7"/>
    <w:rsid w:val="00337123"/>
    <w:rsid w:val="00340BC5"/>
    <w:rsid w:val="003411A1"/>
    <w:rsid w:val="003419AB"/>
    <w:rsid w:val="00341DAC"/>
    <w:rsid w:val="00342E22"/>
    <w:rsid w:val="00343B22"/>
    <w:rsid w:val="003449F2"/>
    <w:rsid w:val="00344EA7"/>
    <w:rsid w:val="00345593"/>
    <w:rsid w:val="003464FB"/>
    <w:rsid w:val="00347278"/>
    <w:rsid w:val="00347637"/>
    <w:rsid w:val="00347F6E"/>
    <w:rsid w:val="0035029D"/>
    <w:rsid w:val="003507E8"/>
    <w:rsid w:val="00350B66"/>
    <w:rsid w:val="00350CB5"/>
    <w:rsid w:val="00351B9E"/>
    <w:rsid w:val="00352702"/>
    <w:rsid w:val="0035322C"/>
    <w:rsid w:val="00353A67"/>
    <w:rsid w:val="00353E49"/>
    <w:rsid w:val="003545C9"/>
    <w:rsid w:val="00354A01"/>
    <w:rsid w:val="00355756"/>
    <w:rsid w:val="00355DF8"/>
    <w:rsid w:val="003563EB"/>
    <w:rsid w:val="003564E0"/>
    <w:rsid w:val="00360067"/>
    <w:rsid w:val="00360712"/>
    <w:rsid w:val="00360F5A"/>
    <w:rsid w:val="00362199"/>
    <w:rsid w:val="00362633"/>
    <w:rsid w:val="0036330A"/>
    <w:rsid w:val="00363EA9"/>
    <w:rsid w:val="00364804"/>
    <w:rsid w:val="00364F48"/>
    <w:rsid w:val="0036509C"/>
    <w:rsid w:val="00365B59"/>
    <w:rsid w:val="0036632C"/>
    <w:rsid w:val="00366B23"/>
    <w:rsid w:val="00367582"/>
    <w:rsid w:val="00370BB6"/>
    <w:rsid w:val="00370C95"/>
    <w:rsid w:val="00372750"/>
    <w:rsid w:val="003742C1"/>
    <w:rsid w:val="00374E1E"/>
    <w:rsid w:val="00374E53"/>
    <w:rsid w:val="003753B3"/>
    <w:rsid w:val="003753F8"/>
    <w:rsid w:val="00375D78"/>
    <w:rsid w:val="00375D8C"/>
    <w:rsid w:val="00375FE6"/>
    <w:rsid w:val="003778CA"/>
    <w:rsid w:val="00380C02"/>
    <w:rsid w:val="00380FA1"/>
    <w:rsid w:val="00381677"/>
    <w:rsid w:val="0038168D"/>
    <w:rsid w:val="003816BD"/>
    <w:rsid w:val="00381BD3"/>
    <w:rsid w:val="003822A5"/>
    <w:rsid w:val="00382C23"/>
    <w:rsid w:val="0038348C"/>
    <w:rsid w:val="0038357A"/>
    <w:rsid w:val="00383ADC"/>
    <w:rsid w:val="00384605"/>
    <w:rsid w:val="00384F04"/>
    <w:rsid w:val="003857AA"/>
    <w:rsid w:val="00385ED2"/>
    <w:rsid w:val="0038677A"/>
    <w:rsid w:val="00386C0C"/>
    <w:rsid w:val="003911F1"/>
    <w:rsid w:val="00391A3D"/>
    <w:rsid w:val="0039288D"/>
    <w:rsid w:val="003931A9"/>
    <w:rsid w:val="0039354F"/>
    <w:rsid w:val="00393D27"/>
    <w:rsid w:val="00394278"/>
    <w:rsid w:val="003948CB"/>
    <w:rsid w:val="0039536C"/>
    <w:rsid w:val="003956F9"/>
    <w:rsid w:val="00396C48"/>
    <w:rsid w:val="003A08E9"/>
    <w:rsid w:val="003A2CE4"/>
    <w:rsid w:val="003A2CE6"/>
    <w:rsid w:val="003A3174"/>
    <w:rsid w:val="003A3644"/>
    <w:rsid w:val="003A38A6"/>
    <w:rsid w:val="003A419A"/>
    <w:rsid w:val="003A433F"/>
    <w:rsid w:val="003A5350"/>
    <w:rsid w:val="003A5887"/>
    <w:rsid w:val="003A62AB"/>
    <w:rsid w:val="003A72ED"/>
    <w:rsid w:val="003A7BFC"/>
    <w:rsid w:val="003A7D71"/>
    <w:rsid w:val="003B0AF7"/>
    <w:rsid w:val="003B1C3C"/>
    <w:rsid w:val="003B1CD5"/>
    <w:rsid w:val="003B1D00"/>
    <w:rsid w:val="003B1D73"/>
    <w:rsid w:val="003B2507"/>
    <w:rsid w:val="003B29AE"/>
    <w:rsid w:val="003B3B28"/>
    <w:rsid w:val="003B4E34"/>
    <w:rsid w:val="003B4EE3"/>
    <w:rsid w:val="003B5353"/>
    <w:rsid w:val="003B66B1"/>
    <w:rsid w:val="003C0518"/>
    <w:rsid w:val="003C1803"/>
    <w:rsid w:val="003C239B"/>
    <w:rsid w:val="003C2D9E"/>
    <w:rsid w:val="003C341F"/>
    <w:rsid w:val="003C444F"/>
    <w:rsid w:val="003C4559"/>
    <w:rsid w:val="003C49D4"/>
    <w:rsid w:val="003C4BBD"/>
    <w:rsid w:val="003C53CF"/>
    <w:rsid w:val="003C65DA"/>
    <w:rsid w:val="003C66B9"/>
    <w:rsid w:val="003C71ED"/>
    <w:rsid w:val="003C7227"/>
    <w:rsid w:val="003C7E7F"/>
    <w:rsid w:val="003C7F65"/>
    <w:rsid w:val="003D00CB"/>
    <w:rsid w:val="003D00E2"/>
    <w:rsid w:val="003D046B"/>
    <w:rsid w:val="003D163F"/>
    <w:rsid w:val="003D2554"/>
    <w:rsid w:val="003D2951"/>
    <w:rsid w:val="003D3B43"/>
    <w:rsid w:val="003D457C"/>
    <w:rsid w:val="003D52D0"/>
    <w:rsid w:val="003D6CE2"/>
    <w:rsid w:val="003D75CC"/>
    <w:rsid w:val="003E064B"/>
    <w:rsid w:val="003E0EA1"/>
    <w:rsid w:val="003E1944"/>
    <w:rsid w:val="003E2F7D"/>
    <w:rsid w:val="003E348F"/>
    <w:rsid w:val="003E3568"/>
    <w:rsid w:val="003E3E1F"/>
    <w:rsid w:val="003E5A2B"/>
    <w:rsid w:val="003E67A4"/>
    <w:rsid w:val="003E75F9"/>
    <w:rsid w:val="003E77EE"/>
    <w:rsid w:val="003E7AC2"/>
    <w:rsid w:val="003E7AC4"/>
    <w:rsid w:val="003F0AF2"/>
    <w:rsid w:val="003F14D9"/>
    <w:rsid w:val="003F2E0F"/>
    <w:rsid w:val="003F5A04"/>
    <w:rsid w:val="003F5DC6"/>
    <w:rsid w:val="003F6EEE"/>
    <w:rsid w:val="003F77A7"/>
    <w:rsid w:val="0040039B"/>
    <w:rsid w:val="00400A8B"/>
    <w:rsid w:val="004013A9"/>
    <w:rsid w:val="00401B13"/>
    <w:rsid w:val="004023A4"/>
    <w:rsid w:val="00402662"/>
    <w:rsid w:val="00402D98"/>
    <w:rsid w:val="00403B53"/>
    <w:rsid w:val="004045F3"/>
    <w:rsid w:val="00404F58"/>
    <w:rsid w:val="00405141"/>
    <w:rsid w:val="00405608"/>
    <w:rsid w:val="004058D5"/>
    <w:rsid w:val="00405A96"/>
    <w:rsid w:val="00405D1A"/>
    <w:rsid w:val="004063D0"/>
    <w:rsid w:val="0040657F"/>
    <w:rsid w:val="00407DE0"/>
    <w:rsid w:val="0041107B"/>
    <w:rsid w:val="00412DC2"/>
    <w:rsid w:val="004134E4"/>
    <w:rsid w:val="004135DB"/>
    <w:rsid w:val="004135EE"/>
    <w:rsid w:val="0041476D"/>
    <w:rsid w:val="00414BF7"/>
    <w:rsid w:val="004153B8"/>
    <w:rsid w:val="00415BA7"/>
    <w:rsid w:val="00415D8D"/>
    <w:rsid w:val="00416460"/>
    <w:rsid w:val="00416653"/>
    <w:rsid w:val="00417190"/>
    <w:rsid w:val="00417345"/>
    <w:rsid w:val="00420334"/>
    <w:rsid w:val="00420875"/>
    <w:rsid w:val="00420B43"/>
    <w:rsid w:val="00420D17"/>
    <w:rsid w:val="00421497"/>
    <w:rsid w:val="004216B5"/>
    <w:rsid w:val="004228FF"/>
    <w:rsid w:val="00422E3F"/>
    <w:rsid w:val="00423A42"/>
    <w:rsid w:val="00423D9C"/>
    <w:rsid w:val="00424950"/>
    <w:rsid w:val="004249C4"/>
    <w:rsid w:val="00425261"/>
    <w:rsid w:val="0042551C"/>
    <w:rsid w:val="0042591A"/>
    <w:rsid w:val="00425BED"/>
    <w:rsid w:val="004263D1"/>
    <w:rsid w:val="0042663A"/>
    <w:rsid w:val="00426FA8"/>
    <w:rsid w:val="00427673"/>
    <w:rsid w:val="00427C61"/>
    <w:rsid w:val="00430F80"/>
    <w:rsid w:val="00431479"/>
    <w:rsid w:val="004315BB"/>
    <w:rsid w:val="00431CCD"/>
    <w:rsid w:val="00432CBA"/>
    <w:rsid w:val="00432FF7"/>
    <w:rsid w:val="00433B1E"/>
    <w:rsid w:val="00434663"/>
    <w:rsid w:val="004348A2"/>
    <w:rsid w:val="004348D1"/>
    <w:rsid w:val="0043496F"/>
    <w:rsid w:val="00434C3C"/>
    <w:rsid w:val="004355DC"/>
    <w:rsid w:val="004357E8"/>
    <w:rsid w:val="00435A1C"/>
    <w:rsid w:val="00436593"/>
    <w:rsid w:val="00436AED"/>
    <w:rsid w:val="00436C13"/>
    <w:rsid w:val="004371E3"/>
    <w:rsid w:val="00440E10"/>
    <w:rsid w:val="00441448"/>
    <w:rsid w:val="00441CB1"/>
    <w:rsid w:val="00442620"/>
    <w:rsid w:val="00442B47"/>
    <w:rsid w:val="00442F1D"/>
    <w:rsid w:val="004435CC"/>
    <w:rsid w:val="004438EF"/>
    <w:rsid w:val="00443EE8"/>
    <w:rsid w:val="004448BB"/>
    <w:rsid w:val="0044499B"/>
    <w:rsid w:val="004453F7"/>
    <w:rsid w:val="004457E9"/>
    <w:rsid w:val="00446A1F"/>
    <w:rsid w:val="00447D95"/>
    <w:rsid w:val="00450944"/>
    <w:rsid w:val="00451416"/>
    <w:rsid w:val="004522B4"/>
    <w:rsid w:val="0045296E"/>
    <w:rsid w:val="00453E61"/>
    <w:rsid w:val="004542D9"/>
    <w:rsid w:val="004547B4"/>
    <w:rsid w:val="00454908"/>
    <w:rsid w:val="00454A60"/>
    <w:rsid w:val="00455058"/>
    <w:rsid w:val="004553F9"/>
    <w:rsid w:val="004576E0"/>
    <w:rsid w:val="00457BDF"/>
    <w:rsid w:val="0046085A"/>
    <w:rsid w:val="004619C4"/>
    <w:rsid w:val="00461F8A"/>
    <w:rsid w:val="004620D5"/>
    <w:rsid w:val="00462622"/>
    <w:rsid w:val="00462CFE"/>
    <w:rsid w:val="004631D8"/>
    <w:rsid w:val="00463511"/>
    <w:rsid w:val="00463BC3"/>
    <w:rsid w:val="00464D3C"/>
    <w:rsid w:val="004653B4"/>
    <w:rsid w:val="00465D37"/>
    <w:rsid w:val="00466E2F"/>
    <w:rsid w:val="00466EE8"/>
    <w:rsid w:val="004673D3"/>
    <w:rsid w:val="004677CB"/>
    <w:rsid w:val="004678A5"/>
    <w:rsid w:val="00467B31"/>
    <w:rsid w:val="00467BF3"/>
    <w:rsid w:val="00471072"/>
    <w:rsid w:val="00471E13"/>
    <w:rsid w:val="004720F9"/>
    <w:rsid w:val="00472B16"/>
    <w:rsid w:val="004733F2"/>
    <w:rsid w:val="004738C9"/>
    <w:rsid w:val="0047480C"/>
    <w:rsid w:val="004748C8"/>
    <w:rsid w:val="00476944"/>
    <w:rsid w:val="00477404"/>
    <w:rsid w:val="0048084E"/>
    <w:rsid w:val="004810A3"/>
    <w:rsid w:val="00481302"/>
    <w:rsid w:val="0048147B"/>
    <w:rsid w:val="00481721"/>
    <w:rsid w:val="00482170"/>
    <w:rsid w:val="004822B9"/>
    <w:rsid w:val="00482932"/>
    <w:rsid w:val="004835B3"/>
    <w:rsid w:val="00484E93"/>
    <w:rsid w:val="00485038"/>
    <w:rsid w:val="00485832"/>
    <w:rsid w:val="00485FCA"/>
    <w:rsid w:val="00486025"/>
    <w:rsid w:val="00486616"/>
    <w:rsid w:val="0048782B"/>
    <w:rsid w:val="004879E5"/>
    <w:rsid w:val="00490E31"/>
    <w:rsid w:val="00491925"/>
    <w:rsid w:val="00491C27"/>
    <w:rsid w:val="004925F3"/>
    <w:rsid w:val="004928CD"/>
    <w:rsid w:val="00492A70"/>
    <w:rsid w:val="00493B29"/>
    <w:rsid w:val="00493F98"/>
    <w:rsid w:val="004940F2"/>
    <w:rsid w:val="00495CF3"/>
    <w:rsid w:val="00495D23"/>
    <w:rsid w:val="004960CB"/>
    <w:rsid w:val="00496E99"/>
    <w:rsid w:val="00496F79"/>
    <w:rsid w:val="004970EF"/>
    <w:rsid w:val="004A0BAA"/>
    <w:rsid w:val="004A0DB0"/>
    <w:rsid w:val="004A17C5"/>
    <w:rsid w:val="004A1CD5"/>
    <w:rsid w:val="004A27B0"/>
    <w:rsid w:val="004A34CB"/>
    <w:rsid w:val="004A3655"/>
    <w:rsid w:val="004A3A8B"/>
    <w:rsid w:val="004A3F7E"/>
    <w:rsid w:val="004A4088"/>
    <w:rsid w:val="004A419B"/>
    <w:rsid w:val="004A486B"/>
    <w:rsid w:val="004A4D2B"/>
    <w:rsid w:val="004A7395"/>
    <w:rsid w:val="004B198F"/>
    <w:rsid w:val="004B2434"/>
    <w:rsid w:val="004B244A"/>
    <w:rsid w:val="004B2F75"/>
    <w:rsid w:val="004B433A"/>
    <w:rsid w:val="004B4AEC"/>
    <w:rsid w:val="004B55A9"/>
    <w:rsid w:val="004B55B1"/>
    <w:rsid w:val="004B6769"/>
    <w:rsid w:val="004B6E31"/>
    <w:rsid w:val="004B76E9"/>
    <w:rsid w:val="004C0365"/>
    <w:rsid w:val="004C06AD"/>
    <w:rsid w:val="004C0A97"/>
    <w:rsid w:val="004C12C0"/>
    <w:rsid w:val="004C14E5"/>
    <w:rsid w:val="004C1DB6"/>
    <w:rsid w:val="004C21EF"/>
    <w:rsid w:val="004C285A"/>
    <w:rsid w:val="004C43CD"/>
    <w:rsid w:val="004C4C91"/>
    <w:rsid w:val="004C5079"/>
    <w:rsid w:val="004C5EAF"/>
    <w:rsid w:val="004C621A"/>
    <w:rsid w:val="004C67BB"/>
    <w:rsid w:val="004C6BD6"/>
    <w:rsid w:val="004C6D53"/>
    <w:rsid w:val="004C7212"/>
    <w:rsid w:val="004C75D3"/>
    <w:rsid w:val="004D19E2"/>
    <w:rsid w:val="004D2054"/>
    <w:rsid w:val="004D313B"/>
    <w:rsid w:val="004D36D9"/>
    <w:rsid w:val="004D3EE2"/>
    <w:rsid w:val="004D43B8"/>
    <w:rsid w:val="004D49A4"/>
    <w:rsid w:val="004D574F"/>
    <w:rsid w:val="004D586D"/>
    <w:rsid w:val="004D6073"/>
    <w:rsid w:val="004D61AF"/>
    <w:rsid w:val="004D6254"/>
    <w:rsid w:val="004D657E"/>
    <w:rsid w:val="004D6990"/>
    <w:rsid w:val="004D6C88"/>
    <w:rsid w:val="004E08FC"/>
    <w:rsid w:val="004E0E34"/>
    <w:rsid w:val="004E0F07"/>
    <w:rsid w:val="004E17EF"/>
    <w:rsid w:val="004E1FF9"/>
    <w:rsid w:val="004E33A7"/>
    <w:rsid w:val="004E4C61"/>
    <w:rsid w:val="004E507F"/>
    <w:rsid w:val="004E5838"/>
    <w:rsid w:val="004E5A24"/>
    <w:rsid w:val="004E5C18"/>
    <w:rsid w:val="004E6821"/>
    <w:rsid w:val="004E6905"/>
    <w:rsid w:val="004E6934"/>
    <w:rsid w:val="004E6BD3"/>
    <w:rsid w:val="004E7057"/>
    <w:rsid w:val="004E7219"/>
    <w:rsid w:val="004E7B97"/>
    <w:rsid w:val="004F080C"/>
    <w:rsid w:val="004F1088"/>
    <w:rsid w:val="004F1531"/>
    <w:rsid w:val="004F1D32"/>
    <w:rsid w:val="004F3592"/>
    <w:rsid w:val="004F3821"/>
    <w:rsid w:val="004F6CCF"/>
    <w:rsid w:val="004F77D9"/>
    <w:rsid w:val="00503DE5"/>
    <w:rsid w:val="005041B5"/>
    <w:rsid w:val="00504D6A"/>
    <w:rsid w:val="00505532"/>
    <w:rsid w:val="005056AE"/>
    <w:rsid w:val="00505AB3"/>
    <w:rsid w:val="00506511"/>
    <w:rsid w:val="00506ED9"/>
    <w:rsid w:val="00506FAD"/>
    <w:rsid w:val="0050737F"/>
    <w:rsid w:val="00507FFD"/>
    <w:rsid w:val="005100B0"/>
    <w:rsid w:val="00511A48"/>
    <w:rsid w:val="005125E3"/>
    <w:rsid w:val="00512A19"/>
    <w:rsid w:val="00512F35"/>
    <w:rsid w:val="005132CE"/>
    <w:rsid w:val="0051351E"/>
    <w:rsid w:val="00513D35"/>
    <w:rsid w:val="005142A9"/>
    <w:rsid w:val="0051456E"/>
    <w:rsid w:val="00514F52"/>
    <w:rsid w:val="00515215"/>
    <w:rsid w:val="00515F0D"/>
    <w:rsid w:val="00516142"/>
    <w:rsid w:val="0051615D"/>
    <w:rsid w:val="00516284"/>
    <w:rsid w:val="00517F39"/>
    <w:rsid w:val="00520441"/>
    <w:rsid w:val="00520F2B"/>
    <w:rsid w:val="005219A1"/>
    <w:rsid w:val="00522107"/>
    <w:rsid w:val="0052235F"/>
    <w:rsid w:val="00522558"/>
    <w:rsid w:val="00522634"/>
    <w:rsid w:val="005226EC"/>
    <w:rsid w:val="00523174"/>
    <w:rsid w:val="00523F10"/>
    <w:rsid w:val="00524520"/>
    <w:rsid w:val="00524808"/>
    <w:rsid w:val="00525398"/>
    <w:rsid w:val="0052566A"/>
    <w:rsid w:val="00525E39"/>
    <w:rsid w:val="00526557"/>
    <w:rsid w:val="00526649"/>
    <w:rsid w:val="00526C1B"/>
    <w:rsid w:val="00526EB4"/>
    <w:rsid w:val="00527063"/>
    <w:rsid w:val="00531673"/>
    <w:rsid w:val="00531CE1"/>
    <w:rsid w:val="00531D6E"/>
    <w:rsid w:val="0053262C"/>
    <w:rsid w:val="005327D1"/>
    <w:rsid w:val="00532B1C"/>
    <w:rsid w:val="00534308"/>
    <w:rsid w:val="00535328"/>
    <w:rsid w:val="00536B96"/>
    <w:rsid w:val="00540146"/>
    <w:rsid w:val="0054119E"/>
    <w:rsid w:val="0054141F"/>
    <w:rsid w:val="00541D0C"/>
    <w:rsid w:val="00542B06"/>
    <w:rsid w:val="00543A63"/>
    <w:rsid w:val="00543C3A"/>
    <w:rsid w:val="00543E5A"/>
    <w:rsid w:val="0054414C"/>
    <w:rsid w:val="00544330"/>
    <w:rsid w:val="00544885"/>
    <w:rsid w:val="00545279"/>
    <w:rsid w:val="005454C9"/>
    <w:rsid w:val="00545C59"/>
    <w:rsid w:val="00545DA9"/>
    <w:rsid w:val="00546844"/>
    <w:rsid w:val="005470F8"/>
    <w:rsid w:val="0055051A"/>
    <w:rsid w:val="0055114F"/>
    <w:rsid w:val="00551548"/>
    <w:rsid w:val="005519C4"/>
    <w:rsid w:val="00551FD0"/>
    <w:rsid w:val="0055292F"/>
    <w:rsid w:val="00552B86"/>
    <w:rsid w:val="0055348B"/>
    <w:rsid w:val="0055419D"/>
    <w:rsid w:val="005545F5"/>
    <w:rsid w:val="00555467"/>
    <w:rsid w:val="0055759C"/>
    <w:rsid w:val="0056000C"/>
    <w:rsid w:val="00560B3C"/>
    <w:rsid w:val="00560B5D"/>
    <w:rsid w:val="00560E1E"/>
    <w:rsid w:val="00561CD2"/>
    <w:rsid w:val="00562D39"/>
    <w:rsid w:val="00563241"/>
    <w:rsid w:val="00563349"/>
    <w:rsid w:val="00563557"/>
    <w:rsid w:val="00563702"/>
    <w:rsid w:val="00565634"/>
    <w:rsid w:val="005657AA"/>
    <w:rsid w:val="005663AF"/>
    <w:rsid w:val="00566748"/>
    <w:rsid w:val="005668A0"/>
    <w:rsid w:val="00566FB9"/>
    <w:rsid w:val="005672A3"/>
    <w:rsid w:val="005673E1"/>
    <w:rsid w:val="005705E4"/>
    <w:rsid w:val="00570766"/>
    <w:rsid w:val="00570DA0"/>
    <w:rsid w:val="00572429"/>
    <w:rsid w:val="00572573"/>
    <w:rsid w:val="005726F5"/>
    <w:rsid w:val="005731F8"/>
    <w:rsid w:val="005733FF"/>
    <w:rsid w:val="0057352C"/>
    <w:rsid w:val="00573F2B"/>
    <w:rsid w:val="0057439F"/>
    <w:rsid w:val="00574A83"/>
    <w:rsid w:val="00574E46"/>
    <w:rsid w:val="00574F8D"/>
    <w:rsid w:val="0057517A"/>
    <w:rsid w:val="0057596A"/>
    <w:rsid w:val="00580E6C"/>
    <w:rsid w:val="005818EC"/>
    <w:rsid w:val="005825EC"/>
    <w:rsid w:val="00583D11"/>
    <w:rsid w:val="005850B0"/>
    <w:rsid w:val="00585937"/>
    <w:rsid w:val="00586577"/>
    <w:rsid w:val="00587788"/>
    <w:rsid w:val="005909A3"/>
    <w:rsid w:val="00592A8F"/>
    <w:rsid w:val="00592B89"/>
    <w:rsid w:val="00592DEF"/>
    <w:rsid w:val="005931FF"/>
    <w:rsid w:val="00593787"/>
    <w:rsid w:val="00594362"/>
    <w:rsid w:val="00594933"/>
    <w:rsid w:val="00594CE0"/>
    <w:rsid w:val="0059578E"/>
    <w:rsid w:val="005969BA"/>
    <w:rsid w:val="0059758F"/>
    <w:rsid w:val="00597DCB"/>
    <w:rsid w:val="00597F66"/>
    <w:rsid w:val="005A01A8"/>
    <w:rsid w:val="005A0460"/>
    <w:rsid w:val="005A06D2"/>
    <w:rsid w:val="005A0DDB"/>
    <w:rsid w:val="005A1172"/>
    <w:rsid w:val="005A1B04"/>
    <w:rsid w:val="005A38FF"/>
    <w:rsid w:val="005A5838"/>
    <w:rsid w:val="005A5B97"/>
    <w:rsid w:val="005A6FF1"/>
    <w:rsid w:val="005A720F"/>
    <w:rsid w:val="005A78B1"/>
    <w:rsid w:val="005B04E3"/>
    <w:rsid w:val="005B0644"/>
    <w:rsid w:val="005B1654"/>
    <w:rsid w:val="005B285B"/>
    <w:rsid w:val="005B373E"/>
    <w:rsid w:val="005B4278"/>
    <w:rsid w:val="005B4280"/>
    <w:rsid w:val="005B532C"/>
    <w:rsid w:val="005B5438"/>
    <w:rsid w:val="005B7060"/>
    <w:rsid w:val="005B7174"/>
    <w:rsid w:val="005B7274"/>
    <w:rsid w:val="005B7BFC"/>
    <w:rsid w:val="005B7F6F"/>
    <w:rsid w:val="005C18C5"/>
    <w:rsid w:val="005C207F"/>
    <w:rsid w:val="005C31B2"/>
    <w:rsid w:val="005C3460"/>
    <w:rsid w:val="005C37D0"/>
    <w:rsid w:val="005C3F33"/>
    <w:rsid w:val="005C431E"/>
    <w:rsid w:val="005C4EA0"/>
    <w:rsid w:val="005C5627"/>
    <w:rsid w:val="005C5C44"/>
    <w:rsid w:val="005C62ED"/>
    <w:rsid w:val="005C6A08"/>
    <w:rsid w:val="005C6BD0"/>
    <w:rsid w:val="005C6EA6"/>
    <w:rsid w:val="005C6EB7"/>
    <w:rsid w:val="005C7069"/>
    <w:rsid w:val="005C7C83"/>
    <w:rsid w:val="005D0E63"/>
    <w:rsid w:val="005D2223"/>
    <w:rsid w:val="005D353B"/>
    <w:rsid w:val="005D3E6D"/>
    <w:rsid w:val="005D3EE9"/>
    <w:rsid w:val="005D4073"/>
    <w:rsid w:val="005D4913"/>
    <w:rsid w:val="005D6A9A"/>
    <w:rsid w:val="005D7260"/>
    <w:rsid w:val="005D767F"/>
    <w:rsid w:val="005E019A"/>
    <w:rsid w:val="005E08F4"/>
    <w:rsid w:val="005E240A"/>
    <w:rsid w:val="005E2508"/>
    <w:rsid w:val="005E3397"/>
    <w:rsid w:val="005E4AE2"/>
    <w:rsid w:val="005E4C19"/>
    <w:rsid w:val="005E5185"/>
    <w:rsid w:val="005E57AE"/>
    <w:rsid w:val="005E6705"/>
    <w:rsid w:val="005E723D"/>
    <w:rsid w:val="005F027B"/>
    <w:rsid w:val="005F149A"/>
    <w:rsid w:val="005F1549"/>
    <w:rsid w:val="005F2451"/>
    <w:rsid w:val="005F2DDA"/>
    <w:rsid w:val="005F30D0"/>
    <w:rsid w:val="005F45F5"/>
    <w:rsid w:val="005F7444"/>
    <w:rsid w:val="005F7982"/>
    <w:rsid w:val="005F7E4F"/>
    <w:rsid w:val="006010E2"/>
    <w:rsid w:val="00601542"/>
    <w:rsid w:val="006028A6"/>
    <w:rsid w:val="00602D17"/>
    <w:rsid w:val="006056DF"/>
    <w:rsid w:val="00605741"/>
    <w:rsid w:val="006057DA"/>
    <w:rsid w:val="006059EC"/>
    <w:rsid w:val="00605B68"/>
    <w:rsid w:val="00605D3F"/>
    <w:rsid w:val="00606420"/>
    <w:rsid w:val="00606ABB"/>
    <w:rsid w:val="006070AC"/>
    <w:rsid w:val="00607811"/>
    <w:rsid w:val="00607FEC"/>
    <w:rsid w:val="00610691"/>
    <w:rsid w:val="006108A0"/>
    <w:rsid w:val="0061095C"/>
    <w:rsid w:val="00611128"/>
    <w:rsid w:val="00611396"/>
    <w:rsid w:val="006113C5"/>
    <w:rsid w:val="006117DA"/>
    <w:rsid w:val="0061238E"/>
    <w:rsid w:val="00612998"/>
    <w:rsid w:val="00612A03"/>
    <w:rsid w:val="00613641"/>
    <w:rsid w:val="00613E2C"/>
    <w:rsid w:val="00614926"/>
    <w:rsid w:val="00614E32"/>
    <w:rsid w:val="006151C6"/>
    <w:rsid w:val="0061597A"/>
    <w:rsid w:val="006162CF"/>
    <w:rsid w:val="00616653"/>
    <w:rsid w:val="00616C09"/>
    <w:rsid w:val="00617310"/>
    <w:rsid w:val="00617B4F"/>
    <w:rsid w:val="00617CDF"/>
    <w:rsid w:val="006202C8"/>
    <w:rsid w:val="00622045"/>
    <w:rsid w:val="00622891"/>
    <w:rsid w:val="00622BC5"/>
    <w:rsid w:val="00622D3F"/>
    <w:rsid w:val="0062337B"/>
    <w:rsid w:val="00623BB8"/>
    <w:rsid w:val="006249AE"/>
    <w:rsid w:val="00624C6C"/>
    <w:rsid w:val="006251A6"/>
    <w:rsid w:val="00625B8E"/>
    <w:rsid w:val="006260DD"/>
    <w:rsid w:val="00626B74"/>
    <w:rsid w:val="006278D5"/>
    <w:rsid w:val="00627F1E"/>
    <w:rsid w:val="006301CF"/>
    <w:rsid w:val="00630703"/>
    <w:rsid w:val="00630BC8"/>
    <w:rsid w:val="00632240"/>
    <w:rsid w:val="00632A53"/>
    <w:rsid w:val="006337C5"/>
    <w:rsid w:val="00633C0C"/>
    <w:rsid w:val="00634408"/>
    <w:rsid w:val="006351F4"/>
    <w:rsid w:val="00635201"/>
    <w:rsid w:val="00635252"/>
    <w:rsid w:val="00635B1E"/>
    <w:rsid w:val="00635BA3"/>
    <w:rsid w:val="006365A8"/>
    <w:rsid w:val="00637E5D"/>
    <w:rsid w:val="0064156E"/>
    <w:rsid w:val="006420A9"/>
    <w:rsid w:val="00643853"/>
    <w:rsid w:val="00643F50"/>
    <w:rsid w:val="00644A69"/>
    <w:rsid w:val="00644EEC"/>
    <w:rsid w:val="00645045"/>
    <w:rsid w:val="006460BF"/>
    <w:rsid w:val="00646D46"/>
    <w:rsid w:val="006500EC"/>
    <w:rsid w:val="006505CB"/>
    <w:rsid w:val="006508C1"/>
    <w:rsid w:val="00650E53"/>
    <w:rsid w:val="00651126"/>
    <w:rsid w:val="00651298"/>
    <w:rsid w:val="0065147C"/>
    <w:rsid w:val="00651888"/>
    <w:rsid w:val="00651E5A"/>
    <w:rsid w:val="00652553"/>
    <w:rsid w:val="0065269B"/>
    <w:rsid w:val="00654281"/>
    <w:rsid w:val="00655C7E"/>
    <w:rsid w:val="00655F18"/>
    <w:rsid w:val="00656AE3"/>
    <w:rsid w:val="00657776"/>
    <w:rsid w:val="00660278"/>
    <w:rsid w:val="0066098B"/>
    <w:rsid w:val="00660EE9"/>
    <w:rsid w:val="006617D5"/>
    <w:rsid w:val="006618A6"/>
    <w:rsid w:val="00662D04"/>
    <w:rsid w:val="00663059"/>
    <w:rsid w:val="00664759"/>
    <w:rsid w:val="00664813"/>
    <w:rsid w:val="00664F0D"/>
    <w:rsid w:val="00664F37"/>
    <w:rsid w:val="0066531B"/>
    <w:rsid w:val="00665FB3"/>
    <w:rsid w:val="0066793B"/>
    <w:rsid w:val="00667DCC"/>
    <w:rsid w:val="00670B22"/>
    <w:rsid w:val="00670DE8"/>
    <w:rsid w:val="006713A9"/>
    <w:rsid w:val="00671D48"/>
    <w:rsid w:val="006725D4"/>
    <w:rsid w:val="006727C6"/>
    <w:rsid w:val="006734DB"/>
    <w:rsid w:val="00673C52"/>
    <w:rsid w:val="0067558F"/>
    <w:rsid w:val="006757C8"/>
    <w:rsid w:val="00675F25"/>
    <w:rsid w:val="00675F5B"/>
    <w:rsid w:val="00676106"/>
    <w:rsid w:val="006761C3"/>
    <w:rsid w:val="00677507"/>
    <w:rsid w:val="0067786F"/>
    <w:rsid w:val="00681744"/>
    <w:rsid w:val="00681BE3"/>
    <w:rsid w:val="00682A63"/>
    <w:rsid w:val="006830D8"/>
    <w:rsid w:val="00683116"/>
    <w:rsid w:val="006833D5"/>
    <w:rsid w:val="00683617"/>
    <w:rsid w:val="00683844"/>
    <w:rsid w:val="006839CA"/>
    <w:rsid w:val="006852FF"/>
    <w:rsid w:val="00685F48"/>
    <w:rsid w:val="006863F5"/>
    <w:rsid w:val="0068656A"/>
    <w:rsid w:val="00686696"/>
    <w:rsid w:val="0068762B"/>
    <w:rsid w:val="00690514"/>
    <w:rsid w:val="00692695"/>
    <w:rsid w:val="0069287E"/>
    <w:rsid w:val="00692E8E"/>
    <w:rsid w:val="00692ED6"/>
    <w:rsid w:val="00694532"/>
    <w:rsid w:val="00694E55"/>
    <w:rsid w:val="00695237"/>
    <w:rsid w:val="006953D8"/>
    <w:rsid w:val="0069790B"/>
    <w:rsid w:val="00697DDC"/>
    <w:rsid w:val="006A0327"/>
    <w:rsid w:val="006A0FBC"/>
    <w:rsid w:val="006A107E"/>
    <w:rsid w:val="006A114B"/>
    <w:rsid w:val="006A3AFB"/>
    <w:rsid w:val="006A43E8"/>
    <w:rsid w:val="006A4784"/>
    <w:rsid w:val="006A4BFB"/>
    <w:rsid w:val="006A5775"/>
    <w:rsid w:val="006A5DB6"/>
    <w:rsid w:val="006A6093"/>
    <w:rsid w:val="006A6BFD"/>
    <w:rsid w:val="006A6E39"/>
    <w:rsid w:val="006B021E"/>
    <w:rsid w:val="006B0A72"/>
    <w:rsid w:val="006B22F4"/>
    <w:rsid w:val="006B3768"/>
    <w:rsid w:val="006B435A"/>
    <w:rsid w:val="006B4812"/>
    <w:rsid w:val="006B5707"/>
    <w:rsid w:val="006B5BE9"/>
    <w:rsid w:val="006B5FF5"/>
    <w:rsid w:val="006B6BDF"/>
    <w:rsid w:val="006B718B"/>
    <w:rsid w:val="006B7D95"/>
    <w:rsid w:val="006C25E7"/>
    <w:rsid w:val="006C2653"/>
    <w:rsid w:val="006C2733"/>
    <w:rsid w:val="006C2879"/>
    <w:rsid w:val="006C2F37"/>
    <w:rsid w:val="006C3442"/>
    <w:rsid w:val="006C487A"/>
    <w:rsid w:val="006C4FDA"/>
    <w:rsid w:val="006C5A0F"/>
    <w:rsid w:val="006C6F48"/>
    <w:rsid w:val="006C7460"/>
    <w:rsid w:val="006C78D3"/>
    <w:rsid w:val="006D0D98"/>
    <w:rsid w:val="006D1F4F"/>
    <w:rsid w:val="006D2731"/>
    <w:rsid w:val="006D3BBA"/>
    <w:rsid w:val="006D51AB"/>
    <w:rsid w:val="006D53FF"/>
    <w:rsid w:val="006D7099"/>
    <w:rsid w:val="006E0B8E"/>
    <w:rsid w:val="006E1234"/>
    <w:rsid w:val="006E16D6"/>
    <w:rsid w:val="006E1A68"/>
    <w:rsid w:val="006E1CB2"/>
    <w:rsid w:val="006E1D6E"/>
    <w:rsid w:val="006E26F0"/>
    <w:rsid w:val="006E2746"/>
    <w:rsid w:val="006E2A6D"/>
    <w:rsid w:val="006E2DC0"/>
    <w:rsid w:val="006E3496"/>
    <w:rsid w:val="006E3DDD"/>
    <w:rsid w:val="006E458C"/>
    <w:rsid w:val="006E4936"/>
    <w:rsid w:val="006E4D0E"/>
    <w:rsid w:val="006E4ED9"/>
    <w:rsid w:val="006E5811"/>
    <w:rsid w:val="006E599D"/>
    <w:rsid w:val="006E5BE4"/>
    <w:rsid w:val="006E6471"/>
    <w:rsid w:val="006E6E47"/>
    <w:rsid w:val="006E7354"/>
    <w:rsid w:val="006E77C9"/>
    <w:rsid w:val="006F042B"/>
    <w:rsid w:val="006F0C33"/>
    <w:rsid w:val="006F1278"/>
    <w:rsid w:val="006F13A7"/>
    <w:rsid w:val="006F27C4"/>
    <w:rsid w:val="006F2A82"/>
    <w:rsid w:val="006F2AE5"/>
    <w:rsid w:val="006F2B09"/>
    <w:rsid w:val="006F407F"/>
    <w:rsid w:val="006F4F6A"/>
    <w:rsid w:val="006F5AA3"/>
    <w:rsid w:val="006F6602"/>
    <w:rsid w:val="00700BD6"/>
    <w:rsid w:val="00700DE5"/>
    <w:rsid w:val="00702DBE"/>
    <w:rsid w:val="00703BF3"/>
    <w:rsid w:val="00703E00"/>
    <w:rsid w:val="00704BE2"/>
    <w:rsid w:val="00704FA0"/>
    <w:rsid w:val="007052F3"/>
    <w:rsid w:val="007058D1"/>
    <w:rsid w:val="00705F24"/>
    <w:rsid w:val="007063C1"/>
    <w:rsid w:val="0071152B"/>
    <w:rsid w:val="00711F28"/>
    <w:rsid w:val="00712AA9"/>
    <w:rsid w:val="00713820"/>
    <w:rsid w:val="00713EC8"/>
    <w:rsid w:val="00714C56"/>
    <w:rsid w:val="00714E85"/>
    <w:rsid w:val="0071503A"/>
    <w:rsid w:val="007162EA"/>
    <w:rsid w:val="007165C2"/>
    <w:rsid w:val="007167D4"/>
    <w:rsid w:val="007168BF"/>
    <w:rsid w:val="007172B8"/>
    <w:rsid w:val="0071787D"/>
    <w:rsid w:val="00717F8E"/>
    <w:rsid w:val="00720058"/>
    <w:rsid w:val="00720304"/>
    <w:rsid w:val="007206C5"/>
    <w:rsid w:val="00720B55"/>
    <w:rsid w:val="007215D0"/>
    <w:rsid w:val="00721C32"/>
    <w:rsid w:val="00722D1E"/>
    <w:rsid w:val="00724267"/>
    <w:rsid w:val="007249BF"/>
    <w:rsid w:val="00725852"/>
    <w:rsid w:val="00727177"/>
    <w:rsid w:val="007300C3"/>
    <w:rsid w:val="0073221C"/>
    <w:rsid w:val="0073237B"/>
    <w:rsid w:val="00732689"/>
    <w:rsid w:val="00732984"/>
    <w:rsid w:val="00732E0B"/>
    <w:rsid w:val="0073406D"/>
    <w:rsid w:val="00734A6F"/>
    <w:rsid w:val="0073559A"/>
    <w:rsid w:val="0073588B"/>
    <w:rsid w:val="00735C82"/>
    <w:rsid w:val="00736547"/>
    <w:rsid w:val="007365E5"/>
    <w:rsid w:val="00737571"/>
    <w:rsid w:val="0074049F"/>
    <w:rsid w:val="00740AE8"/>
    <w:rsid w:val="00740EA5"/>
    <w:rsid w:val="00741E76"/>
    <w:rsid w:val="0074365D"/>
    <w:rsid w:val="007439B1"/>
    <w:rsid w:val="00743D04"/>
    <w:rsid w:val="007442B0"/>
    <w:rsid w:val="00744D64"/>
    <w:rsid w:val="00744FAF"/>
    <w:rsid w:val="00745B55"/>
    <w:rsid w:val="00745DF4"/>
    <w:rsid w:val="00745EFF"/>
    <w:rsid w:val="0074635F"/>
    <w:rsid w:val="007477B3"/>
    <w:rsid w:val="007477BC"/>
    <w:rsid w:val="007509D6"/>
    <w:rsid w:val="007561A3"/>
    <w:rsid w:val="0075760F"/>
    <w:rsid w:val="00757FD4"/>
    <w:rsid w:val="00760597"/>
    <w:rsid w:val="00764BB1"/>
    <w:rsid w:val="0076581A"/>
    <w:rsid w:val="007658A5"/>
    <w:rsid w:val="00765E6B"/>
    <w:rsid w:val="00765EE8"/>
    <w:rsid w:val="0076647A"/>
    <w:rsid w:val="0076681D"/>
    <w:rsid w:val="00766FC6"/>
    <w:rsid w:val="007705B7"/>
    <w:rsid w:val="0077090D"/>
    <w:rsid w:val="007709C8"/>
    <w:rsid w:val="00771AB7"/>
    <w:rsid w:val="00771C57"/>
    <w:rsid w:val="00771D43"/>
    <w:rsid w:val="007721CF"/>
    <w:rsid w:val="007735A5"/>
    <w:rsid w:val="00774C87"/>
    <w:rsid w:val="00774DDF"/>
    <w:rsid w:val="00774EF1"/>
    <w:rsid w:val="007750A2"/>
    <w:rsid w:val="007750D7"/>
    <w:rsid w:val="0077580D"/>
    <w:rsid w:val="00776104"/>
    <w:rsid w:val="00777323"/>
    <w:rsid w:val="00777DE2"/>
    <w:rsid w:val="00780079"/>
    <w:rsid w:val="007803BB"/>
    <w:rsid w:val="00780CE4"/>
    <w:rsid w:val="00780E27"/>
    <w:rsid w:val="00780FE0"/>
    <w:rsid w:val="0078185F"/>
    <w:rsid w:val="00781867"/>
    <w:rsid w:val="0078293B"/>
    <w:rsid w:val="00783581"/>
    <w:rsid w:val="0078364E"/>
    <w:rsid w:val="0078473D"/>
    <w:rsid w:val="00784CA2"/>
    <w:rsid w:val="00784DB1"/>
    <w:rsid w:val="0078550C"/>
    <w:rsid w:val="00785587"/>
    <w:rsid w:val="00785925"/>
    <w:rsid w:val="0078605D"/>
    <w:rsid w:val="007865C9"/>
    <w:rsid w:val="00786C49"/>
    <w:rsid w:val="0078738C"/>
    <w:rsid w:val="0078795F"/>
    <w:rsid w:val="007902AE"/>
    <w:rsid w:val="007906AC"/>
    <w:rsid w:val="00790E25"/>
    <w:rsid w:val="00791C18"/>
    <w:rsid w:val="00794263"/>
    <w:rsid w:val="0079512F"/>
    <w:rsid w:val="00795843"/>
    <w:rsid w:val="007963DC"/>
    <w:rsid w:val="007965E0"/>
    <w:rsid w:val="0079683E"/>
    <w:rsid w:val="00796ED4"/>
    <w:rsid w:val="007972BC"/>
    <w:rsid w:val="00797B0A"/>
    <w:rsid w:val="007A0B57"/>
    <w:rsid w:val="007A1C3E"/>
    <w:rsid w:val="007A1CE3"/>
    <w:rsid w:val="007A1DCE"/>
    <w:rsid w:val="007A2603"/>
    <w:rsid w:val="007A263E"/>
    <w:rsid w:val="007A3747"/>
    <w:rsid w:val="007A5AD1"/>
    <w:rsid w:val="007A605F"/>
    <w:rsid w:val="007A65DF"/>
    <w:rsid w:val="007A736C"/>
    <w:rsid w:val="007A7879"/>
    <w:rsid w:val="007A794D"/>
    <w:rsid w:val="007B0255"/>
    <w:rsid w:val="007B064F"/>
    <w:rsid w:val="007B181C"/>
    <w:rsid w:val="007B1DC8"/>
    <w:rsid w:val="007B21B6"/>
    <w:rsid w:val="007B26FA"/>
    <w:rsid w:val="007B2BE1"/>
    <w:rsid w:val="007B4437"/>
    <w:rsid w:val="007B496F"/>
    <w:rsid w:val="007B6908"/>
    <w:rsid w:val="007B6F29"/>
    <w:rsid w:val="007B7055"/>
    <w:rsid w:val="007B7317"/>
    <w:rsid w:val="007C15DF"/>
    <w:rsid w:val="007C3011"/>
    <w:rsid w:val="007C3189"/>
    <w:rsid w:val="007C37B0"/>
    <w:rsid w:val="007C58C1"/>
    <w:rsid w:val="007C667C"/>
    <w:rsid w:val="007C73A7"/>
    <w:rsid w:val="007D034E"/>
    <w:rsid w:val="007D05D7"/>
    <w:rsid w:val="007D05DE"/>
    <w:rsid w:val="007D078D"/>
    <w:rsid w:val="007D1113"/>
    <w:rsid w:val="007D113C"/>
    <w:rsid w:val="007D1180"/>
    <w:rsid w:val="007D11F6"/>
    <w:rsid w:val="007D32D7"/>
    <w:rsid w:val="007D3A68"/>
    <w:rsid w:val="007D572D"/>
    <w:rsid w:val="007D5AC7"/>
    <w:rsid w:val="007D7678"/>
    <w:rsid w:val="007E06DE"/>
    <w:rsid w:val="007E0942"/>
    <w:rsid w:val="007E2444"/>
    <w:rsid w:val="007E2B79"/>
    <w:rsid w:val="007E2F33"/>
    <w:rsid w:val="007E309F"/>
    <w:rsid w:val="007E40C1"/>
    <w:rsid w:val="007E4635"/>
    <w:rsid w:val="007E6C64"/>
    <w:rsid w:val="007E7D9E"/>
    <w:rsid w:val="007E7E2E"/>
    <w:rsid w:val="007E7E96"/>
    <w:rsid w:val="007F0419"/>
    <w:rsid w:val="007F1C4C"/>
    <w:rsid w:val="007F1DE2"/>
    <w:rsid w:val="007F1E70"/>
    <w:rsid w:val="007F2116"/>
    <w:rsid w:val="007F3279"/>
    <w:rsid w:val="007F3FBB"/>
    <w:rsid w:val="007F482F"/>
    <w:rsid w:val="007F4E72"/>
    <w:rsid w:val="007F51E8"/>
    <w:rsid w:val="007F55BF"/>
    <w:rsid w:val="007F5F99"/>
    <w:rsid w:val="007F6257"/>
    <w:rsid w:val="007F6D5A"/>
    <w:rsid w:val="008003F4"/>
    <w:rsid w:val="00802711"/>
    <w:rsid w:val="0080297A"/>
    <w:rsid w:val="00803793"/>
    <w:rsid w:val="00803DB8"/>
    <w:rsid w:val="00804A72"/>
    <w:rsid w:val="0080545A"/>
    <w:rsid w:val="008070F6"/>
    <w:rsid w:val="008071E0"/>
    <w:rsid w:val="00807FA7"/>
    <w:rsid w:val="008104A1"/>
    <w:rsid w:val="00810C80"/>
    <w:rsid w:val="0081143E"/>
    <w:rsid w:val="00811600"/>
    <w:rsid w:val="00812231"/>
    <w:rsid w:val="008130A0"/>
    <w:rsid w:val="008130AB"/>
    <w:rsid w:val="00813671"/>
    <w:rsid w:val="00815B5F"/>
    <w:rsid w:val="00817212"/>
    <w:rsid w:val="008172BA"/>
    <w:rsid w:val="008172EF"/>
    <w:rsid w:val="008179CC"/>
    <w:rsid w:val="00817CE5"/>
    <w:rsid w:val="00822203"/>
    <w:rsid w:val="00822494"/>
    <w:rsid w:val="008224D9"/>
    <w:rsid w:val="008227D9"/>
    <w:rsid w:val="00822E97"/>
    <w:rsid w:val="0082358B"/>
    <w:rsid w:val="00823C87"/>
    <w:rsid w:val="00823D05"/>
    <w:rsid w:val="00824131"/>
    <w:rsid w:val="00824BD9"/>
    <w:rsid w:val="0082577C"/>
    <w:rsid w:val="00825E22"/>
    <w:rsid w:val="00825EE1"/>
    <w:rsid w:val="008261C9"/>
    <w:rsid w:val="00826559"/>
    <w:rsid w:val="0082694F"/>
    <w:rsid w:val="008274A9"/>
    <w:rsid w:val="00827657"/>
    <w:rsid w:val="00830032"/>
    <w:rsid w:val="008313EB"/>
    <w:rsid w:val="00831B58"/>
    <w:rsid w:val="00831BD0"/>
    <w:rsid w:val="00832970"/>
    <w:rsid w:val="00832A08"/>
    <w:rsid w:val="00833004"/>
    <w:rsid w:val="008345C8"/>
    <w:rsid w:val="00835039"/>
    <w:rsid w:val="008351F0"/>
    <w:rsid w:val="008353A1"/>
    <w:rsid w:val="008355C5"/>
    <w:rsid w:val="00835AB4"/>
    <w:rsid w:val="008373FE"/>
    <w:rsid w:val="00837717"/>
    <w:rsid w:val="00840004"/>
    <w:rsid w:val="0084118E"/>
    <w:rsid w:val="00841486"/>
    <w:rsid w:val="008419BB"/>
    <w:rsid w:val="00842213"/>
    <w:rsid w:val="00842925"/>
    <w:rsid w:val="00843211"/>
    <w:rsid w:val="0084366E"/>
    <w:rsid w:val="00844423"/>
    <w:rsid w:val="00844782"/>
    <w:rsid w:val="008449A5"/>
    <w:rsid w:val="00844DE1"/>
    <w:rsid w:val="00845870"/>
    <w:rsid w:val="00845A68"/>
    <w:rsid w:val="00845B14"/>
    <w:rsid w:val="0084682D"/>
    <w:rsid w:val="00850145"/>
    <w:rsid w:val="00850BC8"/>
    <w:rsid w:val="00850D43"/>
    <w:rsid w:val="00851450"/>
    <w:rsid w:val="008517A9"/>
    <w:rsid w:val="00853534"/>
    <w:rsid w:val="008535E5"/>
    <w:rsid w:val="00853957"/>
    <w:rsid w:val="00853A11"/>
    <w:rsid w:val="0085438F"/>
    <w:rsid w:val="0085459A"/>
    <w:rsid w:val="00854ED4"/>
    <w:rsid w:val="008551CF"/>
    <w:rsid w:val="008552AE"/>
    <w:rsid w:val="00855691"/>
    <w:rsid w:val="008567D0"/>
    <w:rsid w:val="00856D22"/>
    <w:rsid w:val="00856E35"/>
    <w:rsid w:val="00856FC9"/>
    <w:rsid w:val="008572C5"/>
    <w:rsid w:val="008577EE"/>
    <w:rsid w:val="00857C89"/>
    <w:rsid w:val="00857D3F"/>
    <w:rsid w:val="00857D6C"/>
    <w:rsid w:val="00857DE5"/>
    <w:rsid w:val="0086095F"/>
    <w:rsid w:val="00862428"/>
    <w:rsid w:val="00862778"/>
    <w:rsid w:val="00862B6D"/>
    <w:rsid w:val="008637AD"/>
    <w:rsid w:val="00864802"/>
    <w:rsid w:val="0086610B"/>
    <w:rsid w:val="0086619C"/>
    <w:rsid w:val="0086645A"/>
    <w:rsid w:val="00866E5B"/>
    <w:rsid w:val="00867CD4"/>
    <w:rsid w:val="00870673"/>
    <w:rsid w:val="0087067A"/>
    <w:rsid w:val="00870EAC"/>
    <w:rsid w:val="008716EF"/>
    <w:rsid w:val="00871A83"/>
    <w:rsid w:val="00871B18"/>
    <w:rsid w:val="00873685"/>
    <w:rsid w:val="00874223"/>
    <w:rsid w:val="008746B2"/>
    <w:rsid w:val="008746CA"/>
    <w:rsid w:val="0087480E"/>
    <w:rsid w:val="00875C01"/>
    <w:rsid w:val="00875DF7"/>
    <w:rsid w:val="0087636C"/>
    <w:rsid w:val="008768CC"/>
    <w:rsid w:val="00876C00"/>
    <w:rsid w:val="00876F5D"/>
    <w:rsid w:val="00877664"/>
    <w:rsid w:val="00880101"/>
    <w:rsid w:val="00880BB1"/>
    <w:rsid w:val="00880FAF"/>
    <w:rsid w:val="008812B5"/>
    <w:rsid w:val="00881404"/>
    <w:rsid w:val="00882983"/>
    <w:rsid w:val="00882BA7"/>
    <w:rsid w:val="0088318B"/>
    <w:rsid w:val="00885390"/>
    <w:rsid w:val="008854B1"/>
    <w:rsid w:val="00885BA6"/>
    <w:rsid w:val="00886137"/>
    <w:rsid w:val="008900B1"/>
    <w:rsid w:val="0089139A"/>
    <w:rsid w:val="008918EF"/>
    <w:rsid w:val="00891B89"/>
    <w:rsid w:val="00893FFA"/>
    <w:rsid w:val="0089413C"/>
    <w:rsid w:val="00894178"/>
    <w:rsid w:val="0089602A"/>
    <w:rsid w:val="00896FCE"/>
    <w:rsid w:val="00897E9F"/>
    <w:rsid w:val="008A0599"/>
    <w:rsid w:val="008A0C26"/>
    <w:rsid w:val="008A147A"/>
    <w:rsid w:val="008A1887"/>
    <w:rsid w:val="008A19ED"/>
    <w:rsid w:val="008A2A79"/>
    <w:rsid w:val="008A3676"/>
    <w:rsid w:val="008A3964"/>
    <w:rsid w:val="008A4F03"/>
    <w:rsid w:val="008A5397"/>
    <w:rsid w:val="008A6891"/>
    <w:rsid w:val="008A6D9C"/>
    <w:rsid w:val="008A6FD6"/>
    <w:rsid w:val="008A70BA"/>
    <w:rsid w:val="008A78A3"/>
    <w:rsid w:val="008A78EE"/>
    <w:rsid w:val="008B012A"/>
    <w:rsid w:val="008B016E"/>
    <w:rsid w:val="008B047C"/>
    <w:rsid w:val="008B0DAD"/>
    <w:rsid w:val="008B145C"/>
    <w:rsid w:val="008B1EF1"/>
    <w:rsid w:val="008B24B2"/>
    <w:rsid w:val="008B2CF6"/>
    <w:rsid w:val="008B38FA"/>
    <w:rsid w:val="008B39FC"/>
    <w:rsid w:val="008B510B"/>
    <w:rsid w:val="008B54F0"/>
    <w:rsid w:val="008B5ECE"/>
    <w:rsid w:val="008B6B16"/>
    <w:rsid w:val="008B74E7"/>
    <w:rsid w:val="008B7B66"/>
    <w:rsid w:val="008B7CEF"/>
    <w:rsid w:val="008C05FA"/>
    <w:rsid w:val="008C0688"/>
    <w:rsid w:val="008C0A23"/>
    <w:rsid w:val="008C0EC0"/>
    <w:rsid w:val="008C1B1F"/>
    <w:rsid w:val="008C1B29"/>
    <w:rsid w:val="008C1B92"/>
    <w:rsid w:val="008C21DD"/>
    <w:rsid w:val="008C3282"/>
    <w:rsid w:val="008C36F5"/>
    <w:rsid w:val="008C37B0"/>
    <w:rsid w:val="008C3D3B"/>
    <w:rsid w:val="008C4911"/>
    <w:rsid w:val="008C5085"/>
    <w:rsid w:val="008C609F"/>
    <w:rsid w:val="008C6FD9"/>
    <w:rsid w:val="008C7D54"/>
    <w:rsid w:val="008D1000"/>
    <w:rsid w:val="008D253B"/>
    <w:rsid w:val="008D3C4E"/>
    <w:rsid w:val="008D47EC"/>
    <w:rsid w:val="008D4944"/>
    <w:rsid w:val="008D5353"/>
    <w:rsid w:val="008D598E"/>
    <w:rsid w:val="008D6DD1"/>
    <w:rsid w:val="008D6E98"/>
    <w:rsid w:val="008D7A74"/>
    <w:rsid w:val="008D7CF7"/>
    <w:rsid w:val="008E095D"/>
    <w:rsid w:val="008E0FB0"/>
    <w:rsid w:val="008E188F"/>
    <w:rsid w:val="008E1E56"/>
    <w:rsid w:val="008E319F"/>
    <w:rsid w:val="008E39DC"/>
    <w:rsid w:val="008E4704"/>
    <w:rsid w:val="008E52F9"/>
    <w:rsid w:val="008E644F"/>
    <w:rsid w:val="008E64EC"/>
    <w:rsid w:val="008E74E0"/>
    <w:rsid w:val="008F052B"/>
    <w:rsid w:val="008F0C27"/>
    <w:rsid w:val="008F1307"/>
    <w:rsid w:val="008F1727"/>
    <w:rsid w:val="008F2FD3"/>
    <w:rsid w:val="008F3CFB"/>
    <w:rsid w:val="008F470F"/>
    <w:rsid w:val="008F4EFB"/>
    <w:rsid w:val="008F53A3"/>
    <w:rsid w:val="008F62EF"/>
    <w:rsid w:val="008F79B1"/>
    <w:rsid w:val="00900260"/>
    <w:rsid w:val="0090065B"/>
    <w:rsid w:val="00900992"/>
    <w:rsid w:val="00901183"/>
    <w:rsid w:val="00901246"/>
    <w:rsid w:val="00902529"/>
    <w:rsid w:val="00903A6F"/>
    <w:rsid w:val="00903D17"/>
    <w:rsid w:val="00903E2F"/>
    <w:rsid w:val="009040B6"/>
    <w:rsid w:val="0090446C"/>
    <w:rsid w:val="00905206"/>
    <w:rsid w:val="009062F0"/>
    <w:rsid w:val="0090687C"/>
    <w:rsid w:val="00906D7A"/>
    <w:rsid w:val="00906F7F"/>
    <w:rsid w:val="0090723A"/>
    <w:rsid w:val="00907490"/>
    <w:rsid w:val="009076AD"/>
    <w:rsid w:val="00907B92"/>
    <w:rsid w:val="00910B2F"/>
    <w:rsid w:val="00911532"/>
    <w:rsid w:val="00911AF3"/>
    <w:rsid w:val="00911CB2"/>
    <w:rsid w:val="00912EC4"/>
    <w:rsid w:val="009132A4"/>
    <w:rsid w:val="009147CC"/>
    <w:rsid w:val="00914B7B"/>
    <w:rsid w:val="00915A55"/>
    <w:rsid w:val="009165D4"/>
    <w:rsid w:val="00916BA8"/>
    <w:rsid w:val="00920F1F"/>
    <w:rsid w:val="009225F8"/>
    <w:rsid w:val="009234E6"/>
    <w:rsid w:val="0092367F"/>
    <w:rsid w:val="00923EF7"/>
    <w:rsid w:val="00924463"/>
    <w:rsid w:val="0092495B"/>
    <w:rsid w:val="0092496B"/>
    <w:rsid w:val="009265AB"/>
    <w:rsid w:val="00927B98"/>
    <w:rsid w:val="00930D10"/>
    <w:rsid w:val="00932E84"/>
    <w:rsid w:val="00934139"/>
    <w:rsid w:val="00934730"/>
    <w:rsid w:val="00935393"/>
    <w:rsid w:val="00935D59"/>
    <w:rsid w:val="00935DAD"/>
    <w:rsid w:val="00935ED8"/>
    <w:rsid w:val="0093630E"/>
    <w:rsid w:val="009374A0"/>
    <w:rsid w:val="009374D1"/>
    <w:rsid w:val="009377A1"/>
    <w:rsid w:val="00940371"/>
    <w:rsid w:val="00940492"/>
    <w:rsid w:val="009416BD"/>
    <w:rsid w:val="00941B72"/>
    <w:rsid w:val="00942A16"/>
    <w:rsid w:val="00942AAC"/>
    <w:rsid w:val="009436E4"/>
    <w:rsid w:val="00944B63"/>
    <w:rsid w:val="00945408"/>
    <w:rsid w:val="00945E70"/>
    <w:rsid w:val="009468BD"/>
    <w:rsid w:val="00946CED"/>
    <w:rsid w:val="0094760F"/>
    <w:rsid w:val="00947CB6"/>
    <w:rsid w:val="009501A3"/>
    <w:rsid w:val="009501CF"/>
    <w:rsid w:val="0095032A"/>
    <w:rsid w:val="00950BBB"/>
    <w:rsid w:val="009518B9"/>
    <w:rsid w:val="009519E2"/>
    <w:rsid w:val="00951CE7"/>
    <w:rsid w:val="0095223B"/>
    <w:rsid w:val="0095231B"/>
    <w:rsid w:val="009526BE"/>
    <w:rsid w:val="009528D2"/>
    <w:rsid w:val="00952B27"/>
    <w:rsid w:val="00952DB0"/>
    <w:rsid w:val="00953336"/>
    <w:rsid w:val="00955268"/>
    <w:rsid w:val="0095598F"/>
    <w:rsid w:val="00955E44"/>
    <w:rsid w:val="00955FEB"/>
    <w:rsid w:val="00956F4F"/>
    <w:rsid w:val="00957E58"/>
    <w:rsid w:val="00960A4D"/>
    <w:rsid w:val="00962F20"/>
    <w:rsid w:val="00963BA6"/>
    <w:rsid w:val="0096568B"/>
    <w:rsid w:val="009665E0"/>
    <w:rsid w:val="00967157"/>
    <w:rsid w:val="0096753E"/>
    <w:rsid w:val="00967A73"/>
    <w:rsid w:val="00970297"/>
    <w:rsid w:val="009706E6"/>
    <w:rsid w:val="00970C65"/>
    <w:rsid w:val="00970DAB"/>
    <w:rsid w:val="00970FB5"/>
    <w:rsid w:val="009711F0"/>
    <w:rsid w:val="009718D6"/>
    <w:rsid w:val="009719A0"/>
    <w:rsid w:val="0097221F"/>
    <w:rsid w:val="00972D2C"/>
    <w:rsid w:val="00972F17"/>
    <w:rsid w:val="00975A87"/>
    <w:rsid w:val="00975B8B"/>
    <w:rsid w:val="00975C75"/>
    <w:rsid w:val="009769F3"/>
    <w:rsid w:val="00976C4A"/>
    <w:rsid w:val="0098056B"/>
    <w:rsid w:val="00982382"/>
    <w:rsid w:val="00982632"/>
    <w:rsid w:val="009827BA"/>
    <w:rsid w:val="0098354E"/>
    <w:rsid w:val="00983B46"/>
    <w:rsid w:val="00984F3C"/>
    <w:rsid w:val="00985D12"/>
    <w:rsid w:val="00985E37"/>
    <w:rsid w:val="00986387"/>
    <w:rsid w:val="00986550"/>
    <w:rsid w:val="009866EB"/>
    <w:rsid w:val="00987D31"/>
    <w:rsid w:val="009902D4"/>
    <w:rsid w:val="00990367"/>
    <w:rsid w:val="00990AD5"/>
    <w:rsid w:val="00990B87"/>
    <w:rsid w:val="00991874"/>
    <w:rsid w:val="00992B72"/>
    <w:rsid w:val="00992FBB"/>
    <w:rsid w:val="00992FC5"/>
    <w:rsid w:val="00993E9F"/>
    <w:rsid w:val="00995A56"/>
    <w:rsid w:val="0099696C"/>
    <w:rsid w:val="00997017"/>
    <w:rsid w:val="00997501"/>
    <w:rsid w:val="009A0223"/>
    <w:rsid w:val="009A04A9"/>
    <w:rsid w:val="009A05C9"/>
    <w:rsid w:val="009A1B6A"/>
    <w:rsid w:val="009A2504"/>
    <w:rsid w:val="009A2585"/>
    <w:rsid w:val="009A25C7"/>
    <w:rsid w:val="009A2D5E"/>
    <w:rsid w:val="009A3401"/>
    <w:rsid w:val="009A453C"/>
    <w:rsid w:val="009A484D"/>
    <w:rsid w:val="009A5C3B"/>
    <w:rsid w:val="009A6EB0"/>
    <w:rsid w:val="009A70DA"/>
    <w:rsid w:val="009A719A"/>
    <w:rsid w:val="009A72BF"/>
    <w:rsid w:val="009A76BF"/>
    <w:rsid w:val="009B1D1A"/>
    <w:rsid w:val="009B20D9"/>
    <w:rsid w:val="009B2770"/>
    <w:rsid w:val="009B3ED0"/>
    <w:rsid w:val="009B6364"/>
    <w:rsid w:val="009B7673"/>
    <w:rsid w:val="009B78A2"/>
    <w:rsid w:val="009B78B1"/>
    <w:rsid w:val="009C03F3"/>
    <w:rsid w:val="009C123E"/>
    <w:rsid w:val="009C1545"/>
    <w:rsid w:val="009C1A78"/>
    <w:rsid w:val="009C295A"/>
    <w:rsid w:val="009C42B0"/>
    <w:rsid w:val="009C51A4"/>
    <w:rsid w:val="009C5A20"/>
    <w:rsid w:val="009C63F2"/>
    <w:rsid w:val="009C67C3"/>
    <w:rsid w:val="009C6B11"/>
    <w:rsid w:val="009C6ED9"/>
    <w:rsid w:val="009C72D8"/>
    <w:rsid w:val="009D0B67"/>
    <w:rsid w:val="009D1120"/>
    <w:rsid w:val="009D184D"/>
    <w:rsid w:val="009D2FC5"/>
    <w:rsid w:val="009D3878"/>
    <w:rsid w:val="009D3C5C"/>
    <w:rsid w:val="009D3EFE"/>
    <w:rsid w:val="009D49D0"/>
    <w:rsid w:val="009D4CA3"/>
    <w:rsid w:val="009D5190"/>
    <w:rsid w:val="009D5B68"/>
    <w:rsid w:val="009D5DEF"/>
    <w:rsid w:val="009D69D1"/>
    <w:rsid w:val="009D739B"/>
    <w:rsid w:val="009D7CE1"/>
    <w:rsid w:val="009D7E0A"/>
    <w:rsid w:val="009E0A1E"/>
    <w:rsid w:val="009E0F07"/>
    <w:rsid w:val="009E1FA9"/>
    <w:rsid w:val="009E2DE7"/>
    <w:rsid w:val="009E2E56"/>
    <w:rsid w:val="009E305E"/>
    <w:rsid w:val="009E3D2A"/>
    <w:rsid w:val="009E55F2"/>
    <w:rsid w:val="009E5A6C"/>
    <w:rsid w:val="009E7064"/>
    <w:rsid w:val="009E7F31"/>
    <w:rsid w:val="009F1CD4"/>
    <w:rsid w:val="009F216E"/>
    <w:rsid w:val="009F252E"/>
    <w:rsid w:val="009F34AE"/>
    <w:rsid w:val="009F36EC"/>
    <w:rsid w:val="009F43C3"/>
    <w:rsid w:val="009F491B"/>
    <w:rsid w:val="009F4DAF"/>
    <w:rsid w:val="009F512E"/>
    <w:rsid w:val="009F6209"/>
    <w:rsid w:val="009F68E9"/>
    <w:rsid w:val="009F6C1A"/>
    <w:rsid w:val="009F7016"/>
    <w:rsid w:val="00A00199"/>
    <w:rsid w:val="00A00DE2"/>
    <w:rsid w:val="00A00F2C"/>
    <w:rsid w:val="00A01087"/>
    <w:rsid w:val="00A0198B"/>
    <w:rsid w:val="00A024AA"/>
    <w:rsid w:val="00A02512"/>
    <w:rsid w:val="00A0312C"/>
    <w:rsid w:val="00A032A1"/>
    <w:rsid w:val="00A03EFF"/>
    <w:rsid w:val="00A04458"/>
    <w:rsid w:val="00A04477"/>
    <w:rsid w:val="00A0447C"/>
    <w:rsid w:val="00A0492D"/>
    <w:rsid w:val="00A04C6C"/>
    <w:rsid w:val="00A04DAD"/>
    <w:rsid w:val="00A04DD4"/>
    <w:rsid w:val="00A05BCC"/>
    <w:rsid w:val="00A05E68"/>
    <w:rsid w:val="00A0652D"/>
    <w:rsid w:val="00A0696B"/>
    <w:rsid w:val="00A07BAA"/>
    <w:rsid w:val="00A10156"/>
    <w:rsid w:val="00A103EA"/>
    <w:rsid w:val="00A1049F"/>
    <w:rsid w:val="00A105E1"/>
    <w:rsid w:val="00A106BA"/>
    <w:rsid w:val="00A1078E"/>
    <w:rsid w:val="00A10A03"/>
    <w:rsid w:val="00A11D19"/>
    <w:rsid w:val="00A128B2"/>
    <w:rsid w:val="00A13053"/>
    <w:rsid w:val="00A134C1"/>
    <w:rsid w:val="00A135B4"/>
    <w:rsid w:val="00A144E3"/>
    <w:rsid w:val="00A14964"/>
    <w:rsid w:val="00A167BE"/>
    <w:rsid w:val="00A167D1"/>
    <w:rsid w:val="00A1692C"/>
    <w:rsid w:val="00A17B7B"/>
    <w:rsid w:val="00A200BD"/>
    <w:rsid w:val="00A20353"/>
    <w:rsid w:val="00A20690"/>
    <w:rsid w:val="00A210F2"/>
    <w:rsid w:val="00A217C6"/>
    <w:rsid w:val="00A21A25"/>
    <w:rsid w:val="00A227AC"/>
    <w:rsid w:val="00A22C49"/>
    <w:rsid w:val="00A230E2"/>
    <w:rsid w:val="00A23449"/>
    <w:rsid w:val="00A23504"/>
    <w:rsid w:val="00A24474"/>
    <w:rsid w:val="00A24511"/>
    <w:rsid w:val="00A26059"/>
    <w:rsid w:val="00A2781C"/>
    <w:rsid w:val="00A27847"/>
    <w:rsid w:val="00A30840"/>
    <w:rsid w:val="00A30BEB"/>
    <w:rsid w:val="00A30F4A"/>
    <w:rsid w:val="00A31488"/>
    <w:rsid w:val="00A3164E"/>
    <w:rsid w:val="00A32345"/>
    <w:rsid w:val="00A33E45"/>
    <w:rsid w:val="00A35036"/>
    <w:rsid w:val="00A36FDF"/>
    <w:rsid w:val="00A37DC0"/>
    <w:rsid w:val="00A4067A"/>
    <w:rsid w:val="00A419EE"/>
    <w:rsid w:val="00A41A72"/>
    <w:rsid w:val="00A41FA8"/>
    <w:rsid w:val="00A424C7"/>
    <w:rsid w:val="00A42E70"/>
    <w:rsid w:val="00A43B0A"/>
    <w:rsid w:val="00A43BAE"/>
    <w:rsid w:val="00A43DA0"/>
    <w:rsid w:val="00A44701"/>
    <w:rsid w:val="00A46B34"/>
    <w:rsid w:val="00A505F2"/>
    <w:rsid w:val="00A50D7E"/>
    <w:rsid w:val="00A50E2E"/>
    <w:rsid w:val="00A50F39"/>
    <w:rsid w:val="00A51C61"/>
    <w:rsid w:val="00A51D29"/>
    <w:rsid w:val="00A522AC"/>
    <w:rsid w:val="00A523DA"/>
    <w:rsid w:val="00A524E6"/>
    <w:rsid w:val="00A52639"/>
    <w:rsid w:val="00A52CAD"/>
    <w:rsid w:val="00A55FE9"/>
    <w:rsid w:val="00A56052"/>
    <w:rsid w:val="00A57363"/>
    <w:rsid w:val="00A57C8B"/>
    <w:rsid w:val="00A6027B"/>
    <w:rsid w:val="00A607E3"/>
    <w:rsid w:val="00A609FD"/>
    <w:rsid w:val="00A61116"/>
    <w:rsid w:val="00A621BB"/>
    <w:rsid w:val="00A62DD7"/>
    <w:rsid w:val="00A637A7"/>
    <w:rsid w:val="00A6483B"/>
    <w:rsid w:val="00A64DE0"/>
    <w:rsid w:val="00A65C8D"/>
    <w:rsid w:val="00A67165"/>
    <w:rsid w:val="00A67A65"/>
    <w:rsid w:val="00A67CA8"/>
    <w:rsid w:val="00A701BE"/>
    <w:rsid w:val="00A7066A"/>
    <w:rsid w:val="00A70C80"/>
    <w:rsid w:val="00A71422"/>
    <w:rsid w:val="00A7348E"/>
    <w:rsid w:val="00A73E48"/>
    <w:rsid w:val="00A750AA"/>
    <w:rsid w:val="00A75107"/>
    <w:rsid w:val="00A75865"/>
    <w:rsid w:val="00A75A62"/>
    <w:rsid w:val="00A76714"/>
    <w:rsid w:val="00A76B00"/>
    <w:rsid w:val="00A76CBA"/>
    <w:rsid w:val="00A76D67"/>
    <w:rsid w:val="00A77AF7"/>
    <w:rsid w:val="00A77DA6"/>
    <w:rsid w:val="00A81199"/>
    <w:rsid w:val="00A81578"/>
    <w:rsid w:val="00A81EF8"/>
    <w:rsid w:val="00A837B2"/>
    <w:rsid w:val="00A83E69"/>
    <w:rsid w:val="00A841A3"/>
    <w:rsid w:val="00A84D4A"/>
    <w:rsid w:val="00A8510A"/>
    <w:rsid w:val="00A85808"/>
    <w:rsid w:val="00A85B71"/>
    <w:rsid w:val="00A865C3"/>
    <w:rsid w:val="00A872C1"/>
    <w:rsid w:val="00A87C80"/>
    <w:rsid w:val="00A91EA6"/>
    <w:rsid w:val="00A91F5A"/>
    <w:rsid w:val="00A9298F"/>
    <w:rsid w:val="00A93D42"/>
    <w:rsid w:val="00A9406C"/>
    <w:rsid w:val="00A941DA"/>
    <w:rsid w:val="00A944B1"/>
    <w:rsid w:val="00A9563C"/>
    <w:rsid w:val="00A957A3"/>
    <w:rsid w:val="00A95D0F"/>
    <w:rsid w:val="00A975AD"/>
    <w:rsid w:val="00A97A81"/>
    <w:rsid w:val="00AA1162"/>
    <w:rsid w:val="00AA14C2"/>
    <w:rsid w:val="00AA1E84"/>
    <w:rsid w:val="00AA1F71"/>
    <w:rsid w:val="00AA25DA"/>
    <w:rsid w:val="00AA2A86"/>
    <w:rsid w:val="00AA3183"/>
    <w:rsid w:val="00AA37C2"/>
    <w:rsid w:val="00AA49AB"/>
    <w:rsid w:val="00AA6E0E"/>
    <w:rsid w:val="00AA7053"/>
    <w:rsid w:val="00AA77C8"/>
    <w:rsid w:val="00AA7AD3"/>
    <w:rsid w:val="00AA7BDF"/>
    <w:rsid w:val="00AA7C33"/>
    <w:rsid w:val="00AB0D5C"/>
    <w:rsid w:val="00AB119D"/>
    <w:rsid w:val="00AB1BF0"/>
    <w:rsid w:val="00AB3959"/>
    <w:rsid w:val="00AB46EE"/>
    <w:rsid w:val="00AB46F8"/>
    <w:rsid w:val="00AB48AB"/>
    <w:rsid w:val="00AB56AB"/>
    <w:rsid w:val="00AB6812"/>
    <w:rsid w:val="00AB7B3C"/>
    <w:rsid w:val="00AC05E0"/>
    <w:rsid w:val="00AC08A8"/>
    <w:rsid w:val="00AC0BDD"/>
    <w:rsid w:val="00AC1285"/>
    <w:rsid w:val="00AC14AC"/>
    <w:rsid w:val="00AC170B"/>
    <w:rsid w:val="00AC2BEF"/>
    <w:rsid w:val="00AC329E"/>
    <w:rsid w:val="00AC3726"/>
    <w:rsid w:val="00AC4F25"/>
    <w:rsid w:val="00AC55DD"/>
    <w:rsid w:val="00AC60BD"/>
    <w:rsid w:val="00AC612D"/>
    <w:rsid w:val="00AC7C90"/>
    <w:rsid w:val="00AD02C5"/>
    <w:rsid w:val="00AD06DE"/>
    <w:rsid w:val="00AD10AA"/>
    <w:rsid w:val="00AD1116"/>
    <w:rsid w:val="00AD161F"/>
    <w:rsid w:val="00AD3476"/>
    <w:rsid w:val="00AD3E19"/>
    <w:rsid w:val="00AD522F"/>
    <w:rsid w:val="00AD5D28"/>
    <w:rsid w:val="00AE05FF"/>
    <w:rsid w:val="00AE1084"/>
    <w:rsid w:val="00AE12C7"/>
    <w:rsid w:val="00AE1539"/>
    <w:rsid w:val="00AE17E1"/>
    <w:rsid w:val="00AE1E34"/>
    <w:rsid w:val="00AE225C"/>
    <w:rsid w:val="00AE2406"/>
    <w:rsid w:val="00AE24CA"/>
    <w:rsid w:val="00AE36EF"/>
    <w:rsid w:val="00AE3B43"/>
    <w:rsid w:val="00AE3E0D"/>
    <w:rsid w:val="00AE43CA"/>
    <w:rsid w:val="00AE44E3"/>
    <w:rsid w:val="00AE47E6"/>
    <w:rsid w:val="00AE4892"/>
    <w:rsid w:val="00AE7A1F"/>
    <w:rsid w:val="00AE7DF0"/>
    <w:rsid w:val="00AE7DFC"/>
    <w:rsid w:val="00AF05FA"/>
    <w:rsid w:val="00AF0678"/>
    <w:rsid w:val="00AF0FE8"/>
    <w:rsid w:val="00AF165D"/>
    <w:rsid w:val="00AF191B"/>
    <w:rsid w:val="00AF193E"/>
    <w:rsid w:val="00AF2219"/>
    <w:rsid w:val="00AF2DD8"/>
    <w:rsid w:val="00AF5133"/>
    <w:rsid w:val="00AF6D58"/>
    <w:rsid w:val="00AF7AEB"/>
    <w:rsid w:val="00AF7B95"/>
    <w:rsid w:val="00AF7C79"/>
    <w:rsid w:val="00AF7D67"/>
    <w:rsid w:val="00B003C4"/>
    <w:rsid w:val="00B0100C"/>
    <w:rsid w:val="00B016B9"/>
    <w:rsid w:val="00B01E1C"/>
    <w:rsid w:val="00B02383"/>
    <w:rsid w:val="00B026F0"/>
    <w:rsid w:val="00B03585"/>
    <w:rsid w:val="00B03E27"/>
    <w:rsid w:val="00B03E65"/>
    <w:rsid w:val="00B03F0D"/>
    <w:rsid w:val="00B04224"/>
    <w:rsid w:val="00B04D85"/>
    <w:rsid w:val="00B0534B"/>
    <w:rsid w:val="00B05E2F"/>
    <w:rsid w:val="00B0640B"/>
    <w:rsid w:val="00B07215"/>
    <w:rsid w:val="00B07634"/>
    <w:rsid w:val="00B11CF5"/>
    <w:rsid w:val="00B11F5B"/>
    <w:rsid w:val="00B11F79"/>
    <w:rsid w:val="00B125A8"/>
    <w:rsid w:val="00B128F2"/>
    <w:rsid w:val="00B12AB4"/>
    <w:rsid w:val="00B13844"/>
    <w:rsid w:val="00B13AED"/>
    <w:rsid w:val="00B13FEB"/>
    <w:rsid w:val="00B14253"/>
    <w:rsid w:val="00B14613"/>
    <w:rsid w:val="00B14841"/>
    <w:rsid w:val="00B1486D"/>
    <w:rsid w:val="00B14BC4"/>
    <w:rsid w:val="00B166EB"/>
    <w:rsid w:val="00B1731A"/>
    <w:rsid w:val="00B17BDC"/>
    <w:rsid w:val="00B20068"/>
    <w:rsid w:val="00B21271"/>
    <w:rsid w:val="00B23382"/>
    <w:rsid w:val="00B26831"/>
    <w:rsid w:val="00B30270"/>
    <w:rsid w:val="00B30BA0"/>
    <w:rsid w:val="00B31FA2"/>
    <w:rsid w:val="00B329AD"/>
    <w:rsid w:val="00B32FC1"/>
    <w:rsid w:val="00B3329A"/>
    <w:rsid w:val="00B34DB9"/>
    <w:rsid w:val="00B3510D"/>
    <w:rsid w:val="00B364A3"/>
    <w:rsid w:val="00B403F6"/>
    <w:rsid w:val="00B408E5"/>
    <w:rsid w:val="00B40A29"/>
    <w:rsid w:val="00B40B4D"/>
    <w:rsid w:val="00B4186C"/>
    <w:rsid w:val="00B42651"/>
    <w:rsid w:val="00B427C9"/>
    <w:rsid w:val="00B42F25"/>
    <w:rsid w:val="00B43071"/>
    <w:rsid w:val="00B443CB"/>
    <w:rsid w:val="00B47493"/>
    <w:rsid w:val="00B5064E"/>
    <w:rsid w:val="00B507C9"/>
    <w:rsid w:val="00B50B0C"/>
    <w:rsid w:val="00B52A87"/>
    <w:rsid w:val="00B53399"/>
    <w:rsid w:val="00B53658"/>
    <w:rsid w:val="00B540CA"/>
    <w:rsid w:val="00B544D8"/>
    <w:rsid w:val="00B54749"/>
    <w:rsid w:val="00B548BB"/>
    <w:rsid w:val="00B55377"/>
    <w:rsid w:val="00B555CD"/>
    <w:rsid w:val="00B55F5F"/>
    <w:rsid w:val="00B57167"/>
    <w:rsid w:val="00B57CC5"/>
    <w:rsid w:val="00B60A72"/>
    <w:rsid w:val="00B61DD0"/>
    <w:rsid w:val="00B61F7E"/>
    <w:rsid w:val="00B62631"/>
    <w:rsid w:val="00B6459C"/>
    <w:rsid w:val="00B64CCE"/>
    <w:rsid w:val="00B65222"/>
    <w:rsid w:val="00B652EF"/>
    <w:rsid w:val="00B65B1C"/>
    <w:rsid w:val="00B66A02"/>
    <w:rsid w:val="00B66C02"/>
    <w:rsid w:val="00B67CE6"/>
    <w:rsid w:val="00B717A3"/>
    <w:rsid w:val="00B72143"/>
    <w:rsid w:val="00B72A2E"/>
    <w:rsid w:val="00B73AB6"/>
    <w:rsid w:val="00B74436"/>
    <w:rsid w:val="00B75192"/>
    <w:rsid w:val="00B75EA4"/>
    <w:rsid w:val="00B761C4"/>
    <w:rsid w:val="00B7729E"/>
    <w:rsid w:val="00B777FA"/>
    <w:rsid w:val="00B77C2A"/>
    <w:rsid w:val="00B80A55"/>
    <w:rsid w:val="00B80A5D"/>
    <w:rsid w:val="00B80AED"/>
    <w:rsid w:val="00B80CC7"/>
    <w:rsid w:val="00B826BE"/>
    <w:rsid w:val="00B82F18"/>
    <w:rsid w:val="00B83F44"/>
    <w:rsid w:val="00B84234"/>
    <w:rsid w:val="00B84417"/>
    <w:rsid w:val="00B84954"/>
    <w:rsid w:val="00B84D64"/>
    <w:rsid w:val="00B852F7"/>
    <w:rsid w:val="00B860E4"/>
    <w:rsid w:val="00B8649F"/>
    <w:rsid w:val="00B87BEA"/>
    <w:rsid w:val="00B91137"/>
    <w:rsid w:val="00B914D9"/>
    <w:rsid w:val="00B9192D"/>
    <w:rsid w:val="00B91946"/>
    <w:rsid w:val="00B9208F"/>
    <w:rsid w:val="00B92358"/>
    <w:rsid w:val="00B92C4E"/>
    <w:rsid w:val="00B9349A"/>
    <w:rsid w:val="00B93713"/>
    <w:rsid w:val="00B9416B"/>
    <w:rsid w:val="00B947AB"/>
    <w:rsid w:val="00B9548D"/>
    <w:rsid w:val="00B95D10"/>
    <w:rsid w:val="00B95FDF"/>
    <w:rsid w:val="00BA05F8"/>
    <w:rsid w:val="00BA063A"/>
    <w:rsid w:val="00BA07C5"/>
    <w:rsid w:val="00BA18B7"/>
    <w:rsid w:val="00BA3136"/>
    <w:rsid w:val="00BA3B74"/>
    <w:rsid w:val="00BA3F3D"/>
    <w:rsid w:val="00BA476B"/>
    <w:rsid w:val="00BA4C0A"/>
    <w:rsid w:val="00BA4D02"/>
    <w:rsid w:val="00BA560C"/>
    <w:rsid w:val="00BA569E"/>
    <w:rsid w:val="00BA5756"/>
    <w:rsid w:val="00BA5DBA"/>
    <w:rsid w:val="00BA6504"/>
    <w:rsid w:val="00BA6705"/>
    <w:rsid w:val="00BA68A4"/>
    <w:rsid w:val="00BA6983"/>
    <w:rsid w:val="00BA7005"/>
    <w:rsid w:val="00BA70AF"/>
    <w:rsid w:val="00BA7755"/>
    <w:rsid w:val="00BB05E5"/>
    <w:rsid w:val="00BB1890"/>
    <w:rsid w:val="00BB2DF0"/>
    <w:rsid w:val="00BB4B2F"/>
    <w:rsid w:val="00BB4DB4"/>
    <w:rsid w:val="00BB4EA4"/>
    <w:rsid w:val="00BB5010"/>
    <w:rsid w:val="00BB5056"/>
    <w:rsid w:val="00BB65F2"/>
    <w:rsid w:val="00BB7467"/>
    <w:rsid w:val="00BC0101"/>
    <w:rsid w:val="00BC0439"/>
    <w:rsid w:val="00BC083F"/>
    <w:rsid w:val="00BC128C"/>
    <w:rsid w:val="00BC1477"/>
    <w:rsid w:val="00BC1F6E"/>
    <w:rsid w:val="00BC2F3A"/>
    <w:rsid w:val="00BC4256"/>
    <w:rsid w:val="00BC4AE1"/>
    <w:rsid w:val="00BC5F2F"/>
    <w:rsid w:val="00BC6269"/>
    <w:rsid w:val="00BC771D"/>
    <w:rsid w:val="00BC7A42"/>
    <w:rsid w:val="00BC7D2C"/>
    <w:rsid w:val="00BD082B"/>
    <w:rsid w:val="00BD0BBE"/>
    <w:rsid w:val="00BD1724"/>
    <w:rsid w:val="00BD1D4D"/>
    <w:rsid w:val="00BD2B44"/>
    <w:rsid w:val="00BD2C81"/>
    <w:rsid w:val="00BD3332"/>
    <w:rsid w:val="00BD4E0A"/>
    <w:rsid w:val="00BD5506"/>
    <w:rsid w:val="00BD5B80"/>
    <w:rsid w:val="00BD5FCF"/>
    <w:rsid w:val="00BD65BC"/>
    <w:rsid w:val="00BD7BCD"/>
    <w:rsid w:val="00BE0046"/>
    <w:rsid w:val="00BE058F"/>
    <w:rsid w:val="00BE0D73"/>
    <w:rsid w:val="00BE0DF5"/>
    <w:rsid w:val="00BE2468"/>
    <w:rsid w:val="00BE2DFA"/>
    <w:rsid w:val="00BE323A"/>
    <w:rsid w:val="00BE35F3"/>
    <w:rsid w:val="00BE3DE7"/>
    <w:rsid w:val="00BE4C87"/>
    <w:rsid w:val="00BE4D69"/>
    <w:rsid w:val="00BE596E"/>
    <w:rsid w:val="00BE705C"/>
    <w:rsid w:val="00BE7389"/>
    <w:rsid w:val="00BE7B22"/>
    <w:rsid w:val="00BF0444"/>
    <w:rsid w:val="00BF0EC8"/>
    <w:rsid w:val="00BF14F6"/>
    <w:rsid w:val="00BF1A51"/>
    <w:rsid w:val="00BF1E35"/>
    <w:rsid w:val="00BF3518"/>
    <w:rsid w:val="00BF3AE4"/>
    <w:rsid w:val="00BF3E96"/>
    <w:rsid w:val="00BF4932"/>
    <w:rsid w:val="00BF4B61"/>
    <w:rsid w:val="00BF4BB4"/>
    <w:rsid w:val="00BF4F1B"/>
    <w:rsid w:val="00BF528D"/>
    <w:rsid w:val="00BF54EC"/>
    <w:rsid w:val="00BF6CEE"/>
    <w:rsid w:val="00BF6D44"/>
    <w:rsid w:val="00C0184E"/>
    <w:rsid w:val="00C01C75"/>
    <w:rsid w:val="00C031C8"/>
    <w:rsid w:val="00C03761"/>
    <w:rsid w:val="00C04EC0"/>
    <w:rsid w:val="00C04FAB"/>
    <w:rsid w:val="00C05B99"/>
    <w:rsid w:val="00C06661"/>
    <w:rsid w:val="00C066D1"/>
    <w:rsid w:val="00C07CF0"/>
    <w:rsid w:val="00C07FC3"/>
    <w:rsid w:val="00C104D0"/>
    <w:rsid w:val="00C10952"/>
    <w:rsid w:val="00C11116"/>
    <w:rsid w:val="00C11DE5"/>
    <w:rsid w:val="00C13F73"/>
    <w:rsid w:val="00C1463B"/>
    <w:rsid w:val="00C14875"/>
    <w:rsid w:val="00C1492F"/>
    <w:rsid w:val="00C151EC"/>
    <w:rsid w:val="00C155E4"/>
    <w:rsid w:val="00C16236"/>
    <w:rsid w:val="00C17B5E"/>
    <w:rsid w:val="00C21087"/>
    <w:rsid w:val="00C21798"/>
    <w:rsid w:val="00C21BD0"/>
    <w:rsid w:val="00C21BF0"/>
    <w:rsid w:val="00C21E09"/>
    <w:rsid w:val="00C220E3"/>
    <w:rsid w:val="00C222C1"/>
    <w:rsid w:val="00C22573"/>
    <w:rsid w:val="00C22D56"/>
    <w:rsid w:val="00C2329C"/>
    <w:rsid w:val="00C2356B"/>
    <w:rsid w:val="00C236A3"/>
    <w:rsid w:val="00C23B83"/>
    <w:rsid w:val="00C24A88"/>
    <w:rsid w:val="00C26CF7"/>
    <w:rsid w:val="00C27ABA"/>
    <w:rsid w:val="00C3049E"/>
    <w:rsid w:val="00C313E5"/>
    <w:rsid w:val="00C32F89"/>
    <w:rsid w:val="00C3410B"/>
    <w:rsid w:val="00C3423D"/>
    <w:rsid w:val="00C34436"/>
    <w:rsid w:val="00C354D2"/>
    <w:rsid w:val="00C35EF7"/>
    <w:rsid w:val="00C36B18"/>
    <w:rsid w:val="00C36DDE"/>
    <w:rsid w:val="00C37820"/>
    <w:rsid w:val="00C378F6"/>
    <w:rsid w:val="00C403AF"/>
    <w:rsid w:val="00C415AF"/>
    <w:rsid w:val="00C41980"/>
    <w:rsid w:val="00C42087"/>
    <w:rsid w:val="00C42730"/>
    <w:rsid w:val="00C42ECB"/>
    <w:rsid w:val="00C43A0B"/>
    <w:rsid w:val="00C43E2D"/>
    <w:rsid w:val="00C44537"/>
    <w:rsid w:val="00C44664"/>
    <w:rsid w:val="00C460A1"/>
    <w:rsid w:val="00C506C1"/>
    <w:rsid w:val="00C50821"/>
    <w:rsid w:val="00C51D96"/>
    <w:rsid w:val="00C51FB0"/>
    <w:rsid w:val="00C52814"/>
    <w:rsid w:val="00C535FA"/>
    <w:rsid w:val="00C538D9"/>
    <w:rsid w:val="00C53C97"/>
    <w:rsid w:val="00C541C9"/>
    <w:rsid w:val="00C54454"/>
    <w:rsid w:val="00C5667E"/>
    <w:rsid w:val="00C56CCC"/>
    <w:rsid w:val="00C57581"/>
    <w:rsid w:val="00C5768D"/>
    <w:rsid w:val="00C57FBD"/>
    <w:rsid w:val="00C60234"/>
    <w:rsid w:val="00C6167F"/>
    <w:rsid w:val="00C61E9B"/>
    <w:rsid w:val="00C62134"/>
    <w:rsid w:val="00C62FE3"/>
    <w:rsid w:val="00C649F9"/>
    <w:rsid w:val="00C65389"/>
    <w:rsid w:val="00C65584"/>
    <w:rsid w:val="00C662AB"/>
    <w:rsid w:val="00C6662E"/>
    <w:rsid w:val="00C677C3"/>
    <w:rsid w:val="00C6790B"/>
    <w:rsid w:val="00C70BA5"/>
    <w:rsid w:val="00C712ED"/>
    <w:rsid w:val="00C71850"/>
    <w:rsid w:val="00C72996"/>
    <w:rsid w:val="00C72F83"/>
    <w:rsid w:val="00C72FC8"/>
    <w:rsid w:val="00C73762"/>
    <w:rsid w:val="00C743B7"/>
    <w:rsid w:val="00C7451C"/>
    <w:rsid w:val="00C7487D"/>
    <w:rsid w:val="00C7558D"/>
    <w:rsid w:val="00C7591A"/>
    <w:rsid w:val="00C766D8"/>
    <w:rsid w:val="00C76A72"/>
    <w:rsid w:val="00C76AA9"/>
    <w:rsid w:val="00C7703A"/>
    <w:rsid w:val="00C778F1"/>
    <w:rsid w:val="00C77BD4"/>
    <w:rsid w:val="00C80776"/>
    <w:rsid w:val="00C8093D"/>
    <w:rsid w:val="00C811D9"/>
    <w:rsid w:val="00C8206B"/>
    <w:rsid w:val="00C82341"/>
    <w:rsid w:val="00C834B6"/>
    <w:rsid w:val="00C85226"/>
    <w:rsid w:val="00C86499"/>
    <w:rsid w:val="00C86501"/>
    <w:rsid w:val="00C86BEF"/>
    <w:rsid w:val="00C86F80"/>
    <w:rsid w:val="00C870F8"/>
    <w:rsid w:val="00C874B6"/>
    <w:rsid w:val="00C878E5"/>
    <w:rsid w:val="00C87F38"/>
    <w:rsid w:val="00C90116"/>
    <w:rsid w:val="00C90916"/>
    <w:rsid w:val="00C91962"/>
    <w:rsid w:val="00C937E8"/>
    <w:rsid w:val="00C94E5A"/>
    <w:rsid w:val="00C95029"/>
    <w:rsid w:val="00C95788"/>
    <w:rsid w:val="00C95DE1"/>
    <w:rsid w:val="00C95FBA"/>
    <w:rsid w:val="00C9655E"/>
    <w:rsid w:val="00C972EF"/>
    <w:rsid w:val="00C974E8"/>
    <w:rsid w:val="00C9766D"/>
    <w:rsid w:val="00CA0363"/>
    <w:rsid w:val="00CA0D07"/>
    <w:rsid w:val="00CA10D6"/>
    <w:rsid w:val="00CA3102"/>
    <w:rsid w:val="00CA3A10"/>
    <w:rsid w:val="00CA3F00"/>
    <w:rsid w:val="00CA5B33"/>
    <w:rsid w:val="00CA7B31"/>
    <w:rsid w:val="00CB053C"/>
    <w:rsid w:val="00CB053F"/>
    <w:rsid w:val="00CB1859"/>
    <w:rsid w:val="00CB21A3"/>
    <w:rsid w:val="00CB49A2"/>
    <w:rsid w:val="00CB4E85"/>
    <w:rsid w:val="00CB63A5"/>
    <w:rsid w:val="00CB6558"/>
    <w:rsid w:val="00CB6769"/>
    <w:rsid w:val="00CB6D6F"/>
    <w:rsid w:val="00CB73FB"/>
    <w:rsid w:val="00CB7E68"/>
    <w:rsid w:val="00CC042E"/>
    <w:rsid w:val="00CC047F"/>
    <w:rsid w:val="00CC086A"/>
    <w:rsid w:val="00CC0ABB"/>
    <w:rsid w:val="00CC0DFA"/>
    <w:rsid w:val="00CC0E44"/>
    <w:rsid w:val="00CC2CBE"/>
    <w:rsid w:val="00CC2D31"/>
    <w:rsid w:val="00CC3E1A"/>
    <w:rsid w:val="00CC4638"/>
    <w:rsid w:val="00CC678D"/>
    <w:rsid w:val="00CC689B"/>
    <w:rsid w:val="00CC701D"/>
    <w:rsid w:val="00CC78BB"/>
    <w:rsid w:val="00CC7D35"/>
    <w:rsid w:val="00CD098E"/>
    <w:rsid w:val="00CD0CBB"/>
    <w:rsid w:val="00CD214E"/>
    <w:rsid w:val="00CD25EE"/>
    <w:rsid w:val="00CD26F7"/>
    <w:rsid w:val="00CD2806"/>
    <w:rsid w:val="00CD2DA7"/>
    <w:rsid w:val="00CD2E49"/>
    <w:rsid w:val="00CD2E52"/>
    <w:rsid w:val="00CD3885"/>
    <w:rsid w:val="00CD514C"/>
    <w:rsid w:val="00CD515F"/>
    <w:rsid w:val="00CD6683"/>
    <w:rsid w:val="00CD6C19"/>
    <w:rsid w:val="00CD73D7"/>
    <w:rsid w:val="00CE0006"/>
    <w:rsid w:val="00CE06F7"/>
    <w:rsid w:val="00CE15D0"/>
    <w:rsid w:val="00CE1778"/>
    <w:rsid w:val="00CE1827"/>
    <w:rsid w:val="00CE2796"/>
    <w:rsid w:val="00CE391C"/>
    <w:rsid w:val="00CE4A4B"/>
    <w:rsid w:val="00CE4FE3"/>
    <w:rsid w:val="00CE5F13"/>
    <w:rsid w:val="00CE63C5"/>
    <w:rsid w:val="00CE6834"/>
    <w:rsid w:val="00CE6D87"/>
    <w:rsid w:val="00CE6E76"/>
    <w:rsid w:val="00CE72D6"/>
    <w:rsid w:val="00CE7390"/>
    <w:rsid w:val="00CF03AC"/>
    <w:rsid w:val="00CF0C77"/>
    <w:rsid w:val="00CF1414"/>
    <w:rsid w:val="00CF1712"/>
    <w:rsid w:val="00CF1C7F"/>
    <w:rsid w:val="00CF1F69"/>
    <w:rsid w:val="00CF2146"/>
    <w:rsid w:val="00CF23F0"/>
    <w:rsid w:val="00CF2C94"/>
    <w:rsid w:val="00CF43E7"/>
    <w:rsid w:val="00CF448A"/>
    <w:rsid w:val="00CF4585"/>
    <w:rsid w:val="00CF4A29"/>
    <w:rsid w:val="00CF4EA3"/>
    <w:rsid w:val="00CF53C7"/>
    <w:rsid w:val="00CF57EF"/>
    <w:rsid w:val="00CF61F6"/>
    <w:rsid w:val="00D00670"/>
    <w:rsid w:val="00D0206A"/>
    <w:rsid w:val="00D028A4"/>
    <w:rsid w:val="00D02A2B"/>
    <w:rsid w:val="00D033FE"/>
    <w:rsid w:val="00D03C70"/>
    <w:rsid w:val="00D040F1"/>
    <w:rsid w:val="00D046C7"/>
    <w:rsid w:val="00D0661D"/>
    <w:rsid w:val="00D06AA1"/>
    <w:rsid w:val="00D06C4F"/>
    <w:rsid w:val="00D0758C"/>
    <w:rsid w:val="00D1191D"/>
    <w:rsid w:val="00D12683"/>
    <w:rsid w:val="00D12A87"/>
    <w:rsid w:val="00D12E35"/>
    <w:rsid w:val="00D12FC7"/>
    <w:rsid w:val="00D134E2"/>
    <w:rsid w:val="00D148FB"/>
    <w:rsid w:val="00D15350"/>
    <w:rsid w:val="00D153EF"/>
    <w:rsid w:val="00D155BC"/>
    <w:rsid w:val="00D15E3C"/>
    <w:rsid w:val="00D17433"/>
    <w:rsid w:val="00D17B13"/>
    <w:rsid w:val="00D20285"/>
    <w:rsid w:val="00D20BE0"/>
    <w:rsid w:val="00D21AF2"/>
    <w:rsid w:val="00D21B5F"/>
    <w:rsid w:val="00D21D85"/>
    <w:rsid w:val="00D24DD6"/>
    <w:rsid w:val="00D251F5"/>
    <w:rsid w:val="00D256B1"/>
    <w:rsid w:val="00D25CAE"/>
    <w:rsid w:val="00D2634A"/>
    <w:rsid w:val="00D267A5"/>
    <w:rsid w:val="00D26A70"/>
    <w:rsid w:val="00D27580"/>
    <w:rsid w:val="00D27696"/>
    <w:rsid w:val="00D27FFD"/>
    <w:rsid w:val="00D3155D"/>
    <w:rsid w:val="00D31621"/>
    <w:rsid w:val="00D31902"/>
    <w:rsid w:val="00D31B32"/>
    <w:rsid w:val="00D31B67"/>
    <w:rsid w:val="00D31B98"/>
    <w:rsid w:val="00D3341B"/>
    <w:rsid w:val="00D3365D"/>
    <w:rsid w:val="00D33672"/>
    <w:rsid w:val="00D33E7D"/>
    <w:rsid w:val="00D33F76"/>
    <w:rsid w:val="00D3438C"/>
    <w:rsid w:val="00D347DF"/>
    <w:rsid w:val="00D359C2"/>
    <w:rsid w:val="00D3656C"/>
    <w:rsid w:val="00D37490"/>
    <w:rsid w:val="00D377C8"/>
    <w:rsid w:val="00D412DA"/>
    <w:rsid w:val="00D41E90"/>
    <w:rsid w:val="00D4208F"/>
    <w:rsid w:val="00D42189"/>
    <w:rsid w:val="00D429C5"/>
    <w:rsid w:val="00D437AE"/>
    <w:rsid w:val="00D4392F"/>
    <w:rsid w:val="00D43C50"/>
    <w:rsid w:val="00D4460A"/>
    <w:rsid w:val="00D44832"/>
    <w:rsid w:val="00D46071"/>
    <w:rsid w:val="00D46403"/>
    <w:rsid w:val="00D46849"/>
    <w:rsid w:val="00D46C94"/>
    <w:rsid w:val="00D46EC8"/>
    <w:rsid w:val="00D46F74"/>
    <w:rsid w:val="00D47482"/>
    <w:rsid w:val="00D47C1B"/>
    <w:rsid w:val="00D47D7C"/>
    <w:rsid w:val="00D500A2"/>
    <w:rsid w:val="00D507BA"/>
    <w:rsid w:val="00D50C8D"/>
    <w:rsid w:val="00D51293"/>
    <w:rsid w:val="00D52192"/>
    <w:rsid w:val="00D528A4"/>
    <w:rsid w:val="00D52A88"/>
    <w:rsid w:val="00D532EF"/>
    <w:rsid w:val="00D53580"/>
    <w:rsid w:val="00D53ADD"/>
    <w:rsid w:val="00D53D9D"/>
    <w:rsid w:val="00D540D2"/>
    <w:rsid w:val="00D548C4"/>
    <w:rsid w:val="00D54B54"/>
    <w:rsid w:val="00D54D10"/>
    <w:rsid w:val="00D54FE1"/>
    <w:rsid w:val="00D5536C"/>
    <w:rsid w:val="00D56B43"/>
    <w:rsid w:val="00D56C5A"/>
    <w:rsid w:val="00D576E5"/>
    <w:rsid w:val="00D57AA2"/>
    <w:rsid w:val="00D611A2"/>
    <w:rsid w:val="00D618D8"/>
    <w:rsid w:val="00D61F17"/>
    <w:rsid w:val="00D627AC"/>
    <w:rsid w:val="00D63C91"/>
    <w:rsid w:val="00D63EDF"/>
    <w:rsid w:val="00D64309"/>
    <w:rsid w:val="00D6459F"/>
    <w:rsid w:val="00D64EB6"/>
    <w:rsid w:val="00D64EC1"/>
    <w:rsid w:val="00D65AE2"/>
    <w:rsid w:val="00D667B8"/>
    <w:rsid w:val="00D6781B"/>
    <w:rsid w:val="00D678BB"/>
    <w:rsid w:val="00D678C6"/>
    <w:rsid w:val="00D67BC8"/>
    <w:rsid w:val="00D67C33"/>
    <w:rsid w:val="00D71B31"/>
    <w:rsid w:val="00D71F9E"/>
    <w:rsid w:val="00D72291"/>
    <w:rsid w:val="00D72841"/>
    <w:rsid w:val="00D74A7A"/>
    <w:rsid w:val="00D757BE"/>
    <w:rsid w:val="00D76464"/>
    <w:rsid w:val="00D774E3"/>
    <w:rsid w:val="00D77B4F"/>
    <w:rsid w:val="00D77C5B"/>
    <w:rsid w:val="00D804E3"/>
    <w:rsid w:val="00D8083F"/>
    <w:rsid w:val="00D80FCF"/>
    <w:rsid w:val="00D81131"/>
    <w:rsid w:val="00D811F3"/>
    <w:rsid w:val="00D81306"/>
    <w:rsid w:val="00D8194D"/>
    <w:rsid w:val="00D81A68"/>
    <w:rsid w:val="00D82EF3"/>
    <w:rsid w:val="00D83D50"/>
    <w:rsid w:val="00D83DD4"/>
    <w:rsid w:val="00D843B7"/>
    <w:rsid w:val="00D84ECA"/>
    <w:rsid w:val="00D84F1E"/>
    <w:rsid w:val="00D850B7"/>
    <w:rsid w:val="00D85CF6"/>
    <w:rsid w:val="00D8603B"/>
    <w:rsid w:val="00D8675D"/>
    <w:rsid w:val="00D867EF"/>
    <w:rsid w:val="00D869DE"/>
    <w:rsid w:val="00D87753"/>
    <w:rsid w:val="00D903B1"/>
    <w:rsid w:val="00D906F1"/>
    <w:rsid w:val="00D909CF"/>
    <w:rsid w:val="00D90BC9"/>
    <w:rsid w:val="00D90C8B"/>
    <w:rsid w:val="00D91298"/>
    <w:rsid w:val="00D91859"/>
    <w:rsid w:val="00D9196C"/>
    <w:rsid w:val="00D91E55"/>
    <w:rsid w:val="00D925CF"/>
    <w:rsid w:val="00D93476"/>
    <w:rsid w:val="00D9360A"/>
    <w:rsid w:val="00D939A4"/>
    <w:rsid w:val="00D949B2"/>
    <w:rsid w:val="00D95EC6"/>
    <w:rsid w:val="00D966FE"/>
    <w:rsid w:val="00D96BE6"/>
    <w:rsid w:val="00D9742D"/>
    <w:rsid w:val="00D9746C"/>
    <w:rsid w:val="00DA075A"/>
    <w:rsid w:val="00DA095D"/>
    <w:rsid w:val="00DA2C25"/>
    <w:rsid w:val="00DA38C0"/>
    <w:rsid w:val="00DA3EE4"/>
    <w:rsid w:val="00DA41E9"/>
    <w:rsid w:val="00DA484F"/>
    <w:rsid w:val="00DA531D"/>
    <w:rsid w:val="00DA7F56"/>
    <w:rsid w:val="00DB0175"/>
    <w:rsid w:val="00DB0E5D"/>
    <w:rsid w:val="00DB21CA"/>
    <w:rsid w:val="00DB229F"/>
    <w:rsid w:val="00DB276A"/>
    <w:rsid w:val="00DB318A"/>
    <w:rsid w:val="00DB32AC"/>
    <w:rsid w:val="00DB3A5A"/>
    <w:rsid w:val="00DB3C16"/>
    <w:rsid w:val="00DB405A"/>
    <w:rsid w:val="00DB4BCE"/>
    <w:rsid w:val="00DB56AD"/>
    <w:rsid w:val="00DB6B62"/>
    <w:rsid w:val="00DB7343"/>
    <w:rsid w:val="00DB75A5"/>
    <w:rsid w:val="00DB7DF3"/>
    <w:rsid w:val="00DB7F72"/>
    <w:rsid w:val="00DC0911"/>
    <w:rsid w:val="00DC0A5E"/>
    <w:rsid w:val="00DC0E09"/>
    <w:rsid w:val="00DC0E2D"/>
    <w:rsid w:val="00DC2186"/>
    <w:rsid w:val="00DC2A2C"/>
    <w:rsid w:val="00DC3669"/>
    <w:rsid w:val="00DC3996"/>
    <w:rsid w:val="00DC5959"/>
    <w:rsid w:val="00DC69D9"/>
    <w:rsid w:val="00DC6E95"/>
    <w:rsid w:val="00DC78C2"/>
    <w:rsid w:val="00DC7A8C"/>
    <w:rsid w:val="00DD07FD"/>
    <w:rsid w:val="00DD12CD"/>
    <w:rsid w:val="00DD184A"/>
    <w:rsid w:val="00DD2036"/>
    <w:rsid w:val="00DD3C31"/>
    <w:rsid w:val="00DD3D8E"/>
    <w:rsid w:val="00DD41B8"/>
    <w:rsid w:val="00DD6CE9"/>
    <w:rsid w:val="00DD6FE0"/>
    <w:rsid w:val="00DD7489"/>
    <w:rsid w:val="00DE065C"/>
    <w:rsid w:val="00DE0F73"/>
    <w:rsid w:val="00DE1E9A"/>
    <w:rsid w:val="00DE28AC"/>
    <w:rsid w:val="00DE2D2E"/>
    <w:rsid w:val="00DE334B"/>
    <w:rsid w:val="00DE33D1"/>
    <w:rsid w:val="00DE3AD6"/>
    <w:rsid w:val="00DE4BC1"/>
    <w:rsid w:val="00DE5069"/>
    <w:rsid w:val="00DE538D"/>
    <w:rsid w:val="00DE5AE8"/>
    <w:rsid w:val="00DE5C9A"/>
    <w:rsid w:val="00DE728A"/>
    <w:rsid w:val="00DE74CD"/>
    <w:rsid w:val="00DE76B0"/>
    <w:rsid w:val="00DE7DFC"/>
    <w:rsid w:val="00DE7FD1"/>
    <w:rsid w:val="00DF022D"/>
    <w:rsid w:val="00DF028A"/>
    <w:rsid w:val="00DF035E"/>
    <w:rsid w:val="00DF0656"/>
    <w:rsid w:val="00DF076F"/>
    <w:rsid w:val="00DF0A2E"/>
    <w:rsid w:val="00DF11D8"/>
    <w:rsid w:val="00DF159C"/>
    <w:rsid w:val="00DF1CB5"/>
    <w:rsid w:val="00DF1D36"/>
    <w:rsid w:val="00DF2044"/>
    <w:rsid w:val="00DF25D5"/>
    <w:rsid w:val="00DF3709"/>
    <w:rsid w:val="00DF37EA"/>
    <w:rsid w:val="00DF4313"/>
    <w:rsid w:val="00DF477A"/>
    <w:rsid w:val="00DF529A"/>
    <w:rsid w:val="00DF5BFB"/>
    <w:rsid w:val="00DF7D92"/>
    <w:rsid w:val="00E03250"/>
    <w:rsid w:val="00E035EC"/>
    <w:rsid w:val="00E03890"/>
    <w:rsid w:val="00E0418B"/>
    <w:rsid w:val="00E04BC3"/>
    <w:rsid w:val="00E04D30"/>
    <w:rsid w:val="00E05723"/>
    <w:rsid w:val="00E05DEC"/>
    <w:rsid w:val="00E065E0"/>
    <w:rsid w:val="00E06AB4"/>
    <w:rsid w:val="00E10311"/>
    <w:rsid w:val="00E11C57"/>
    <w:rsid w:val="00E12CB2"/>
    <w:rsid w:val="00E15ECB"/>
    <w:rsid w:val="00E17033"/>
    <w:rsid w:val="00E17554"/>
    <w:rsid w:val="00E17A64"/>
    <w:rsid w:val="00E20092"/>
    <w:rsid w:val="00E20111"/>
    <w:rsid w:val="00E201ED"/>
    <w:rsid w:val="00E21225"/>
    <w:rsid w:val="00E2202B"/>
    <w:rsid w:val="00E224B5"/>
    <w:rsid w:val="00E23828"/>
    <w:rsid w:val="00E2431C"/>
    <w:rsid w:val="00E252AF"/>
    <w:rsid w:val="00E26623"/>
    <w:rsid w:val="00E26B69"/>
    <w:rsid w:val="00E315B1"/>
    <w:rsid w:val="00E31E8E"/>
    <w:rsid w:val="00E3216B"/>
    <w:rsid w:val="00E32F2F"/>
    <w:rsid w:val="00E33497"/>
    <w:rsid w:val="00E34369"/>
    <w:rsid w:val="00E3439E"/>
    <w:rsid w:val="00E34783"/>
    <w:rsid w:val="00E34C95"/>
    <w:rsid w:val="00E35312"/>
    <w:rsid w:val="00E36279"/>
    <w:rsid w:val="00E36999"/>
    <w:rsid w:val="00E36EEB"/>
    <w:rsid w:val="00E3724B"/>
    <w:rsid w:val="00E4069D"/>
    <w:rsid w:val="00E4096A"/>
    <w:rsid w:val="00E40D82"/>
    <w:rsid w:val="00E419E5"/>
    <w:rsid w:val="00E426B7"/>
    <w:rsid w:val="00E43869"/>
    <w:rsid w:val="00E43A1F"/>
    <w:rsid w:val="00E43EFF"/>
    <w:rsid w:val="00E440AD"/>
    <w:rsid w:val="00E45215"/>
    <w:rsid w:val="00E45990"/>
    <w:rsid w:val="00E469BB"/>
    <w:rsid w:val="00E4793A"/>
    <w:rsid w:val="00E47D5E"/>
    <w:rsid w:val="00E500CA"/>
    <w:rsid w:val="00E5081C"/>
    <w:rsid w:val="00E50CFA"/>
    <w:rsid w:val="00E51CC8"/>
    <w:rsid w:val="00E52386"/>
    <w:rsid w:val="00E52C55"/>
    <w:rsid w:val="00E52CDB"/>
    <w:rsid w:val="00E534AC"/>
    <w:rsid w:val="00E53C1E"/>
    <w:rsid w:val="00E5416F"/>
    <w:rsid w:val="00E55581"/>
    <w:rsid w:val="00E55732"/>
    <w:rsid w:val="00E561BD"/>
    <w:rsid w:val="00E56921"/>
    <w:rsid w:val="00E57F1F"/>
    <w:rsid w:val="00E62679"/>
    <w:rsid w:val="00E63559"/>
    <w:rsid w:val="00E65497"/>
    <w:rsid w:val="00E65FF4"/>
    <w:rsid w:val="00E666CC"/>
    <w:rsid w:val="00E6677B"/>
    <w:rsid w:val="00E66C76"/>
    <w:rsid w:val="00E66C94"/>
    <w:rsid w:val="00E67BFE"/>
    <w:rsid w:val="00E70494"/>
    <w:rsid w:val="00E705BA"/>
    <w:rsid w:val="00E70D62"/>
    <w:rsid w:val="00E71C87"/>
    <w:rsid w:val="00E71D42"/>
    <w:rsid w:val="00E720E2"/>
    <w:rsid w:val="00E727C2"/>
    <w:rsid w:val="00E72E02"/>
    <w:rsid w:val="00E74525"/>
    <w:rsid w:val="00E74E8E"/>
    <w:rsid w:val="00E75ECD"/>
    <w:rsid w:val="00E76043"/>
    <w:rsid w:val="00E76122"/>
    <w:rsid w:val="00E763F0"/>
    <w:rsid w:val="00E76D00"/>
    <w:rsid w:val="00E77435"/>
    <w:rsid w:val="00E77469"/>
    <w:rsid w:val="00E80820"/>
    <w:rsid w:val="00E819C3"/>
    <w:rsid w:val="00E82882"/>
    <w:rsid w:val="00E82EA6"/>
    <w:rsid w:val="00E83DE5"/>
    <w:rsid w:val="00E84092"/>
    <w:rsid w:val="00E841A6"/>
    <w:rsid w:val="00E845F3"/>
    <w:rsid w:val="00E84646"/>
    <w:rsid w:val="00E85078"/>
    <w:rsid w:val="00E8635B"/>
    <w:rsid w:val="00E86A3F"/>
    <w:rsid w:val="00E86A84"/>
    <w:rsid w:val="00E86C24"/>
    <w:rsid w:val="00E872F1"/>
    <w:rsid w:val="00E90C0C"/>
    <w:rsid w:val="00E90F3A"/>
    <w:rsid w:val="00E91B16"/>
    <w:rsid w:val="00E91CF1"/>
    <w:rsid w:val="00E9230B"/>
    <w:rsid w:val="00E93076"/>
    <w:rsid w:val="00E93457"/>
    <w:rsid w:val="00E94288"/>
    <w:rsid w:val="00E94ED8"/>
    <w:rsid w:val="00E956F9"/>
    <w:rsid w:val="00E960D3"/>
    <w:rsid w:val="00EA01E8"/>
    <w:rsid w:val="00EA0DF8"/>
    <w:rsid w:val="00EA1940"/>
    <w:rsid w:val="00EA308D"/>
    <w:rsid w:val="00EA40B9"/>
    <w:rsid w:val="00EA4196"/>
    <w:rsid w:val="00EA4B01"/>
    <w:rsid w:val="00EA4FE9"/>
    <w:rsid w:val="00EA5BCF"/>
    <w:rsid w:val="00EA76DE"/>
    <w:rsid w:val="00EA7A7C"/>
    <w:rsid w:val="00EA7B16"/>
    <w:rsid w:val="00EB0048"/>
    <w:rsid w:val="00EB1269"/>
    <w:rsid w:val="00EB13E8"/>
    <w:rsid w:val="00EB1864"/>
    <w:rsid w:val="00EB19F3"/>
    <w:rsid w:val="00EB1B5C"/>
    <w:rsid w:val="00EB20CF"/>
    <w:rsid w:val="00EB2130"/>
    <w:rsid w:val="00EB234C"/>
    <w:rsid w:val="00EB34E5"/>
    <w:rsid w:val="00EB39C3"/>
    <w:rsid w:val="00EB4068"/>
    <w:rsid w:val="00EB4291"/>
    <w:rsid w:val="00EB4F47"/>
    <w:rsid w:val="00EB56D6"/>
    <w:rsid w:val="00EB695A"/>
    <w:rsid w:val="00EB7CED"/>
    <w:rsid w:val="00EC0CC7"/>
    <w:rsid w:val="00EC101D"/>
    <w:rsid w:val="00EC2711"/>
    <w:rsid w:val="00EC2ACA"/>
    <w:rsid w:val="00EC38ED"/>
    <w:rsid w:val="00EC3EE4"/>
    <w:rsid w:val="00EC4CF3"/>
    <w:rsid w:val="00EC5477"/>
    <w:rsid w:val="00EC5B5B"/>
    <w:rsid w:val="00EC5C48"/>
    <w:rsid w:val="00EC66A8"/>
    <w:rsid w:val="00EC691E"/>
    <w:rsid w:val="00EC6A19"/>
    <w:rsid w:val="00EC71AC"/>
    <w:rsid w:val="00EC78C7"/>
    <w:rsid w:val="00ED0574"/>
    <w:rsid w:val="00ED0784"/>
    <w:rsid w:val="00ED0931"/>
    <w:rsid w:val="00ED0A12"/>
    <w:rsid w:val="00ED0DA7"/>
    <w:rsid w:val="00ED1B46"/>
    <w:rsid w:val="00ED24E7"/>
    <w:rsid w:val="00ED30CE"/>
    <w:rsid w:val="00ED45BD"/>
    <w:rsid w:val="00ED45E8"/>
    <w:rsid w:val="00ED5204"/>
    <w:rsid w:val="00ED5D0D"/>
    <w:rsid w:val="00ED73F3"/>
    <w:rsid w:val="00EE00FB"/>
    <w:rsid w:val="00EE04BC"/>
    <w:rsid w:val="00EE0BC2"/>
    <w:rsid w:val="00EE17FE"/>
    <w:rsid w:val="00EE20D1"/>
    <w:rsid w:val="00EE231D"/>
    <w:rsid w:val="00EE2F72"/>
    <w:rsid w:val="00EE3082"/>
    <w:rsid w:val="00EE3693"/>
    <w:rsid w:val="00EE596F"/>
    <w:rsid w:val="00EE5E3C"/>
    <w:rsid w:val="00EE7A37"/>
    <w:rsid w:val="00EF02F8"/>
    <w:rsid w:val="00EF05D9"/>
    <w:rsid w:val="00EF0623"/>
    <w:rsid w:val="00EF07EB"/>
    <w:rsid w:val="00EF0FF4"/>
    <w:rsid w:val="00EF2111"/>
    <w:rsid w:val="00EF233E"/>
    <w:rsid w:val="00EF2761"/>
    <w:rsid w:val="00EF2F45"/>
    <w:rsid w:val="00EF319E"/>
    <w:rsid w:val="00EF3888"/>
    <w:rsid w:val="00EF4418"/>
    <w:rsid w:val="00EF48BC"/>
    <w:rsid w:val="00EF49D2"/>
    <w:rsid w:val="00EF53DB"/>
    <w:rsid w:val="00EF5AEC"/>
    <w:rsid w:val="00EF5D6C"/>
    <w:rsid w:val="00EF60A5"/>
    <w:rsid w:val="00EF61DC"/>
    <w:rsid w:val="00EF7047"/>
    <w:rsid w:val="00F0013A"/>
    <w:rsid w:val="00F018F3"/>
    <w:rsid w:val="00F02C65"/>
    <w:rsid w:val="00F02ECA"/>
    <w:rsid w:val="00F03844"/>
    <w:rsid w:val="00F03898"/>
    <w:rsid w:val="00F03955"/>
    <w:rsid w:val="00F03E96"/>
    <w:rsid w:val="00F057F1"/>
    <w:rsid w:val="00F05E42"/>
    <w:rsid w:val="00F06D59"/>
    <w:rsid w:val="00F079D9"/>
    <w:rsid w:val="00F07AE5"/>
    <w:rsid w:val="00F07C30"/>
    <w:rsid w:val="00F07E15"/>
    <w:rsid w:val="00F11BCA"/>
    <w:rsid w:val="00F12067"/>
    <w:rsid w:val="00F12305"/>
    <w:rsid w:val="00F12D1D"/>
    <w:rsid w:val="00F139B5"/>
    <w:rsid w:val="00F13B93"/>
    <w:rsid w:val="00F14B73"/>
    <w:rsid w:val="00F14C1E"/>
    <w:rsid w:val="00F15192"/>
    <w:rsid w:val="00F15566"/>
    <w:rsid w:val="00F159CB"/>
    <w:rsid w:val="00F15C23"/>
    <w:rsid w:val="00F15F7F"/>
    <w:rsid w:val="00F17146"/>
    <w:rsid w:val="00F175FE"/>
    <w:rsid w:val="00F178D0"/>
    <w:rsid w:val="00F205A7"/>
    <w:rsid w:val="00F209E1"/>
    <w:rsid w:val="00F20FEB"/>
    <w:rsid w:val="00F213BC"/>
    <w:rsid w:val="00F214A1"/>
    <w:rsid w:val="00F21B77"/>
    <w:rsid w:val="00F2214D"/>
    <w:rsid w:val="00F227C9"/>
    <w:rsid w:val="00F228B4"/>
    <w:rsid w:val="00F22C4D"/>
    <w:rsid w:val="00F22EB5"/>
    <w:rsid w:val="00F23C8B"/>
    <w:rsid w:val="00F240B9"/>
    <w:rsid w:val="00F2429D"/>
    <w:rsid w:val="00F24DF8"/>
    <w:rsid w:val="00F25A86"/>
    <w:rsid w:val="00F26CC6"/>
    <w:rsid w:val="00F27097"/>
    <w:rsid w:val="00F27D7A"/>
    <w:rsid w:val="00F27E97"/>
    <w:rsid w:val="00F309E9"/>
    <w:rsid w:val="00F321CF"/>
    <w:rsid w:val="00F34740"/>
    <w:rsid w:val="00F35136"/>
    <w:rsid w:val="00F3527F"/>
    <w:rsid w:val="00F353C1"/>
    <w:rsid w:val="00F35666"/>
    <w:rsid w:val="00F35865"/>
    <w:rsid w:val="00F359BE"/>
    <w:rsid w:val="00F37D16"/>
    <w:rsid w:val="00F40CEE"/>
    <w:rsid w:val="00F41F13"/>
    <w:rsid w:val="00F4309C"/>
    <w:rsid w:val="00F430AD"/>
    <w:rsid w:val="00F44A3A"/>
    <w:rsid w:val="00F4514A"/>
    <w:rsid w:val="00F45491"/>
    <w:rsid w:val="00F45DCF"/>
    <w:rsid w:val="00F46ED6"/>
    <w:rsid w:val="00F47224"/>
    <w:rsid w:val="00F47337"/>
    <w:rsid w:val="00F50C72"/>
    <w:rsid w:val="00F50D4A"/>
    <w:rsid w:val="00F51799"/>
    <w:rsid w:val="00F53359"/>
    <w:rsid w:val="00F5347D"/>
    <w:rsid w:val="00F550F4"/>
    <w:rsid w:val="00F554CE"/>
    <w:rsid w:val="00F560A5"/>
    <w:rsid w:val="00F5686C"/>
    <w:rsid w:val="00F56C4B"/>
    <w:rsid w:val="00F6048D"/>
    <w:rsid w:val="00F6051E"/>
    <w:rsid w:val="00F607DB"/>
    <w:rsid w:val="00F6086E"/>
    <w:rsid w:val="00F60932"/>
    <w:rsid w:val="00F612D8"/>
    <w:rsid w:val="00F6162C"/>
    <w:rsid w:val="00F6176C"/>
    <w:rsid w:val="00F6208A"/>
    <w:rsid w:val="00F628B2"/>
    <w:rsid w:val="00F62DFB"/>
    <w:rsid w:val="00F63761"/>
    <w:rsid w:val="00F63AC6"/>
    <w:rsid w:val="00F64531"/>
    <w:rsid w:val="00F65B6C"/>
    <w:rsid w:val="00F66619"/>
    <w:rsid w:val="00F67B9C"/>
    <w:rsid w:val="00F70089"/>
    <w:rsid w:val="00F706E7"/>
    <w:rsid w:val="00F70A81"/>
    <w:rsid w:val="00F70D50"/>
    <w:rsid w:val="00F70E64"/>
    <w:rsid w:val="00F71228"/>
    <w:rsid w:val="00F71BF7"/>
    <w:rsid w:val="00F72026"/>
    <w:rsid w:val="00F73257"/>
    <w:rsid w:val="00F734C7"/>
    <w:rsid w:val="00F740DE"/>
    <w:rsid w:val="00F74304"/>
    <w:rsid w:val="00F743F5"/>
    <w:rsid w:val="00F75111"/>
    <w:rsid w:val="00F75BA3"/>
    <w:rsid w:val="00F7638D"/>
    <w:rsid w:val="00F7671E"/>
    <w:rsid w:val="00F7672E"/>
    <w:rsid w:val="00F768B0"/>
    <w:rsid w:val="00F775C9"/>
    <w:rsid w:val="00F77DDA"/>
    <w:rsid w:val="00F80039"/>
    <w:rsid w:val="00F800CA"/>
    <w:rsid w:val="00F80A9B"/>
    <w:rsid w:val="00F80AF8"/>
    <w:rsid w:val="00F80CD1"/>
    <w:rsid w:val="00F81D27"/>
    <w:rsid w:val="00F82F45"/>
    <w:rsid w:val="00F82FEF"/>
    <w:rsid w:val="00F8339C"/>
    <w:rsid w:val="00F83593"/>
    <w:rsid w:val="00F83743"/>
    <w:rsid w:val="00F83E3E"/>
    <w:rsid w:val="00F85A0C"/>
    <w:rsid w:val="00F862E8"/>
    <w:rsid w:val="00F87251"/>
    <w:rsid w:val="00F873F0"/>
    <w:rsid w:val="00F87401"/>
    <w:rsid w:val="00F90870"/>
    <w:rsid w:val="00F90A77"/>
    <w:rsid w:val="00F936CB"/>
    <w:rsid w:val="00F94424"/>
    <w:rsid w:val="00F94DF4"/>
    <w:rsid w:val="00F95BCE"/>
    <w:rsid w:val="00F95EC5"/>
    <w:rsid w:val="00F975DB"/>
    <w:rsid w:val="00F97982"/>
    <w:rsid w:val="00FA00B1"/>
    <w:rsid w:val="00FA0F8E"/>
    <w:rsid w:val="00FA1518"/>
    <w:rsid w:val="00FA2FAB"/>
    <w:rsid w:val="00FA3BBC"/>
    <w:rsid w:val="00FA3E59"/>
    <w:rsid w:val="00FA46EB"/>
    <w:rsid w:val="00FA4E52"/>
    <w:rsid w:val="00FA5390"/>
    <w:rsid w:val="00FA5CE9"/>
    <w:rsid w:val="00FA6159"/>
    <w:rsid w:val="00FA73AA"/>
    <w:rsid w:val="00FB0337"/>
    <w:rsid w:val="00FB0466"/>
    <w:rsid w:val="00FB0502"/>
    <w:rsid w:val="00FB0938"/>
    <w:rsid w:val="00FB0982"/>
    <w:rsid w:val="00FB09D3"/>
    <w:rsid w:val="00FB1654"/>
    <w:rsid w:val="00FB1731"/>
    <w:rsid w:val="00FB1A85"/>
    <w:rsid w:val="00FB2C9E"/>
    <w:rsid w:val="00FB3267"/>
    <w:rsid w:val="00FB4C64"/>
    <w:rsid w:val="00FB5BC4"/>
    <w:rsid w:val="00FB5C1D"/>
    <w:rsid w:val="00FB5DB9"/>
    <w:rsid w:val="00FB796F"/>
    <w:rsid w:val="00FC0B0E"/>
    <w:rsid w:val="00FC139B"/>
    <w:rsid w:val="00FC13C8"/>
    <w:rsid w:val="00FC19DB"/>
    <w:rsid w:val="00FC21AC"/>
    <w:rsid w:val="00FC27C7"/>
    <w:rsid w:val="00FC2847"/>
    <w:rsid w:val="00FC3587"/>
    <w:rsid w:val="00FC419E"/>
    <w:rsid w:val="00FC43E3"/>
    <w:rsid w:val="00FC4A8D"/>
    <w:rsid w:val="00FC5180"/>
    <w:rsid w:val="00FC564A"/>
    <w:rsid w:val="00FC5F65"/>
    <w:rsid w:val="00FC62DD"/>
    <w:rsid w:val="00FC6DDE"/>
    <w:rsid w:val="00FC6EA6"/>
    <w:rsid w:val="00FD03AC"/>
    <w:rsid w:val="00FD09A0"/>
    <w:rsid w:val="00FD2D6B"/>
    <w:rsid w:val="00FD40FE"/>
    <w:rsid w:val="00FD4372"/>
    <w:rsid w:val="00FD50B8"/>
    <w:rsid w:val="00FD5664"/>
    <w:rsid w:val="00FD6CE7"/>
    <w:rsid w:val="00FD74D0"/>
    <w:rsid w:val="00FD75DE"/>
    <w:rsid w:val="00FD7D3A"/>
    <w:rsid w:val="00FD7F02"/>
    <w:rsid w:val="00FE0FA6"/>
    <w:rsid w:val="00FE1237"/>
    <w:rsid w:val="00FE1C5D"/>
    <w:rsid w:val="00FE1CA2"/>
    <w:rsid w:val="00FE1F31"/>
    <w:rsid w:val="00FE3D57"/>
    <w:rsid w:val="00FE4A79"/>
    <w:rsid w:val="00FE5376"/>
    <w:rsid w:val="00FE560F"/>
    <w:rsid w:val="00FE5946"/>
    <w:rsid w:val="00FE5E77"/>
    <w:rsid w:val="00FE6967"/>
    <w:rsid w:val="00FF0AC4"/>
    <w:rsid w:val="00FF0AD6"/>
    <w:rsid w:val="00FF0B20"/>
    <w:rsid w:val="00FF22E1"/>
    <w:rsid w:val="00FF2714"/>
    <w:rsid w:val="00FF3135"/>
    <w:rsid w:val="00FF3F7A"/>
    <w:rsid w:val="00FF41E3"/>
    <w:rsid w:val="00FF4298"/>
    <w:rsid w:val="00FF44F7"/>
    <w:rsid w:val="00FF672B"/>
    <w:rsid w:val="00FF7861"/>
    <w:rsid w:val="0113E3B1"/>
    <w:rsid w:val="034686A9"/>
    <w:rsid w:val="036C5F95"/>
    <w:rsid w:val="03E90EDC"/>
    <w:rsid w:val="05A10B7C"/>
    <w:rsid w:val="07A5D84C"/>
    <w:rsid w:val="091EF596"/>
    <w:rsid w:val="092EAC77"/>
    <w:rsid w:val="09EE1056"/>
    <w:rsid w:val="09F1A2A6"/>
    <w:rsid w:val="0B5B2E3C"/>
    <w:rsid w:val="0B62D365"/>
    <w:rsid w:val="0E2E4132"/>
    <w:rsid w:val="1233D4FF"/>
    <w:rsid w:val="1354BCED"/>
    <w:rsid w:val="14D00FDE"/>
    <w:rsid w:val="191BF103"/>
    <w:rsid w:val="1BA0931A"/>
    <w:rsid w:val="1C45DAD2"/>
    <w:rsid w:val="1DD89BED"/>
    <w:rsid w:val="1E3B17AB"/>
    <w:rsid w:val="209FA9D8"/>
    <w:rsid w:val="2183F344"/>
    <w:rsid w:val="23069B48"/>
    <w:rsid w:val="230DB04D"/>
    <w:rsid w:val="24EA5B77"/>
    <w:rsid w:val="26507E93"/>
    <w:rsid w:val="2725E1A4"/>
    <w:rsid w:val="2781FD89"/>
    <w:rsid w:val="27E6605C"/>
    <w:rsid w:val="2818DC70"/>
    <w:rsid w:val="2BA87FC4"/>
    <w:rsid w:val="2BB06D4A"/>
    <w:rsid w:val="2DA020F1"/>
    <w:rsid w:val="2DF7EFA1"/>
    <w:rsid w:val="2E6EF33E"/>
    <w:rsid w:val="2E784276"/>
    <w:rsid w:val="3042ADA5"/>
    <w:rsid w:val="31276F57"/>
    <w:rsid w:val="343E9132"/>
    <w:rsid w:val="34E5C8DE"/>
    <w:rsid w:val="35932A09"/>
    <w:rsid w:val="3605C2CF"/>
    <w:rsid w:val="3688265E"/>
    <w:rsid w:val="36BF1867"/>
    <w:rsid w:val="37953619"/>
    <w:rsid w:val="3875C7F5"/>
    <w:rsid w:val="388EF052"/>
    <w:rsid w:val="3A10AFD7"/>
    <w:rsid w:val="3BBB8FE8"/>
    <w:rsid w:val="3CCA6A86"/>
    <w:rsid w:val="3E600EE0"/>
    <w:rsid w:val="423E6C27"/>
    <w:rsid w:val="43D61C06"/>
    <w:rsid w:val="47E3DE51"/>
    <w:rsid w:val="48075BB1"/>
    <w:rsid w:val="488BEBBF"/>
    <w:rsid w:val="4B29DD31"/>
    <w:rsid w:val="50840A80"/>
    <w:rsid w:val="5085C2CD"/>
    <w:rsid w:val="508EC3B1"/>
    <w:rsid w:val="50AD4948"/>
    <w:rsid w:val="51609B28"/>
    <w:rsid w:val="54C26159"/>
    <w:rsid w:val="572BCE18"/>
    <w:rsid w:val="57BE915E"/>
    <w:rsid w:val="57CA7023"/>
    <w:rsid w:val="58A3EB7D"/>
    <w:rsid w:val="58B8BC88"/>
    <w:rsid w:val="58EDC50E"/>
    <w:rsid w:val="590A91F3"/>
    <w:rsid w:val="599D7E3A"/>
    <w:rsid w:val="5C954F6E"/>
    <w:rsid w:val="5CB09ECF"/>
    <w:rsid w:val="5D2AFC98"/>
    <w:rsid w:val="5E601FA7"/>
    <w:rsid w:val="5F001636"/>
    <w:rsid w:val="5F4ACF45"/>
    <w:rsid w:val="5F8E1B96"/>
    <w:rsid w:val="6140E477"/>
    <w:rsid w:val="618FA98A"/>
    <w:rsid w:val="67B0E40F"/>
    <w:rsid w:val="67B7ECCB"/>
    <w:rsid w:val="6835B4D5"/>
    <w:rsid w:val="6AEB4BCE"/>
    <w:rsid w:val="6BF7C19B"/>
    <w:rsid w:val="6C38F9E4"/>
    <w:rsid w:val="6DB8AC63"/>
    <w:rsid w:val="6DD4CA45"/>
    <w:rsid w:val="6F547CC4"/>
    <w:rsid w:val="7009FCF3"/>
    <w:rsid w:val="7135485C"/>
    <w:rsid w:val="72659CFC"/>
    <w:rsid w:val="72EE931D"/>
    <w:rsid w:val="733C187A"/>
    <w:rsid w:val="73D029B2"/>
    <w:rsid w:val="74469B7F"/>
    <w:rsid w:val="74D58090"/>
    <w:rsid w:val="773A7442"/>
    <w:rsid w:val="78E217CD"/>
    <w:rsid w:val="7A9A24F0"/>
    <w:rsid w:val="7A9CB4A6"/>
    <w:rsid w:val="7D333E37"/>
    <w:rsid w:val="7E410290"/>
    <w:rsid w:val="7FA2B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02A93"/>
  <w15:chartTrackingRefBased/>
  <w15:docId w15:val="{9FEFE920-A7D0-4DC5-8EE2-ABBA1DDA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3EB"/>
    <w:rPr>
      <w:sz w:val="24"/>
    </w:rPr>
  </w:style>
  <w:style w:type="paragraph" w:styleId="Heading1">
    <w:name w:val="heading 1"/>
    <w:basedOn w:val="Normal"/>
    <w:next w:val="ParagraphText"/>
    <w:link w:val="Heading1Char"/>
    <w:uiPriority w:val="9"/>
    <w:qFormat/>
    <w:rsid w:val="00580E6C"/>
    <w:pPr>
      <w:keepNext/>
      <w:keepLines/>
      <w:pBdr>
        <w:bottom w:val="thickThinMediumGap" w:sz="24" w:space="1" w:color="17365D" w:themeColor="text2" w:themeShade="BF"/>
      </w:pBdr>
      <w:spacing w:before="240" w:after="240"/>
      <w:outlineLvl w:val="0"/>
    </w:pPr>
    <w:rPr>
      <w:rFonts w:asciiTheme="majorHAnsi" w:eastAsiaTheme="majorEastAsia" w:hAnsiTheme="majorHAnsi" w:cstheme="majorBidi"/>
      <w:color w:val="17365D" w:themeColor="text2" w:themeShade="BF"/>
      <w:sz w:val="40"/>
      <w:szCs w:val="32"/>
    </w:rPr>
  </w:style>
  <w:style w:type="paragraph" w:styleId="Heading2">
    <w:name w:val="heading 2"/>
    <w:basedOn w:val="Normal"/>
    <w:next w:val="ParagraphText"/>
    <w:link w:val="Heading2Char"/>
    <w:uiPriority w:val="9"/>
    <w:unhideWhenUsed/>
    <w:qFormat/>
    <w:rsid w:val="00D85CF6"/>
    <w:pPr>
      <w:keepNext/>
      <w:keepLines/>
      <w:spacing w:before="4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ParagraphText"/>
    <w:link w:val="Heading3Char"/>
    <w:uiPriority w:val="9"/>
    <w:unhideWhenUsed/>
    <w:qFormat/>
    <w:rsid w:val="001B6E41"/>
    <w:pPr>
      <w:keepNext/>
      <w:keepLines/>
      <w:spacing w:before="40" w:after="240"/>
      <w:outlineLvl w:val="2"/>
    </w:pPr>
    <w:rPr>
      <w:rFonts w:asciiTheme="majorHAnsi" w:eastAsiaTheme="majorEastAsia" w:hAnsiTheme="majorHAnsi" w:cstheme="majorBidi"/>
      <w:color w:val="984806" w:themeColor="accent6" w:themeShade="80"/>
      <w:sz w:val="28"/>
      <w:szCs w:val="24"/>
    </w:rPr>
  </w:style>
  <w:style w:type="paragraph" w:styleId="Heading4">
    <w:name w:val="heading 4"/>
    <w:basedOn w:val="Normal"/>
    <w:next w:val="ParagraphText"/>
    <w:link w:val="Heading4Char"/>
    <w:uiPriority w:val="9"/>
    <w:unhideWhenUsed/>
    <w:qFormat/>
    <w:rsid w:val="00AC3726"/>
    <w:pPr>
      <w:keepNext/>
      <w:keepLines/>
      <w:spacing w:before="40" w:after="240"/>
      <w:outlineLvl w:val="3"/>
    </w:pPr>
    <w:rPr>
      <w:rFonts w:asciiTheme="majorHAnsi" w:eastAsiaTheme="majorEastAsia" w:hAnsiTheme="majorHAnsi" w:cstheme="majorBidi"/>
      <w:i/>
      <w:iCs/>
      <w:color w:val="365F91" w:themeColor="accent1" w:themeShade="BF"/>
      <w:sz w:val="28"/>
    </w:rPr>
  </w:style>
  <w:style w:type="paragraph" w:styleId="Heading5">
    <w:name w:val="heading 5"/>
    <w:basedOn w:val="Normal"/>
    <w:next w:val="ParagraphText"/>
    <w:link w:val="Heading5Char"/>
    <w:uiPriority w:val="9"/>
    <w:unhideWhenUsed/>
    <w:qFormat/>
    <w:rsid w:val="00932E8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234"/>
  </w:style>
  <w:style w:type="paragraph" w:styleId="Footer">
    <w:name w:val="footer"/>
    <w:basedOn w:val="Normal"/>
    <w:link w:val="FooterChar"/>
    <w:uiPriority w:val="99"/>
    <w:unhideWhenUsed/>
    <w:rsid w:val="00B84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234"/>
  </w:style>
  <w:style w:type="paragraph" w:customStyle="1" w:styleId="ChapterHeading1">
    <w:name w:val="Chapter Heading 1"/>
    <w:basedOn w:val="Heading1"/>
    <w:next w:val="ParagraphText"/>
    <w:link w:val="ChapterHeading1Char"/>
    <w:qFormat/>
    <w:rsid w:val="00512F35"/>
    <w:pPr>
      <w:pageBreakBefore/>
      <w:numPr>
        <w:numId w:val="2"/>
      </w:numPr>
      <w:spacing w:after="480"/>
    </w:pPr>
  </w:style>
  <w:style w:type="paragraph" w:customStyle="1" w:styleId="AppendixHeading1">
    <w:name w:val="Appendix Heading 1"/>
    <w:basedOn w:val="Heading1"/>
    <w:next w:val="ParagraphText"/>
    <w:link w:val="AppendixHeading1Char"/>
    <w:qFormat/>
    <w:rsid w:val="00857D6C"/>
    <w:pPr>
      <w:pageBreakBefore/>
      <w:numPr>
        <w:ilvl w:val="8"/>
        <w:numId w:val="2"/>
      </w:numPr>
    </w:pPr>
  </w:style>
  <w:style w:type="character" w:customStyle="1" w:styleId="Heading1Char">
    <w:name w:val="Heading 1 Char"/>
    <w:basedOn w:val="DefaultParagraphFont"/>
    <w:link w:val="Heading1"/>
    <w:uiPriority w:val="9"/>
    <w:rsid w:val="00580E6C"/>
    <w:rPr>
      <w:rFonts w:asciiTheme="majorHAnsi" w:eastAsiaTheme="majorEastAsia" w:hAnsiTheme="majorHAnsi" w:cstheme="majorBidi"/>
      <w:color w:val="17365D" w:themeColor="text2" w:themeShade="BF"/>
      <w:sz w:val="40"/>
      <w:szCs w:val="32"/>
    </w:rPr>
  </w:style>
  <w:style w:type="character" w:customStyle="1" w:styleId="ChapterHeading1Char">
    <w:name w:val="Chapter Heading 1 Char"/>
    <w:basedOn w:val="Heading1Char"/>
    <w:link w:val="ChapterHeading1"/>
    <w:rsid w:val="00512F35"/>
    <w:rPr>
      <w:rFonts w:asciiTheme="majorHAnsi" w:eastAsiaTheme="majorEastAsia" w:hAnsiTheme="majorHAnsi" w:cstheme="majorBidi"/>
      <w:color w:val="17365D" w:themeColor="text2" w:themeShade="BF"/>
      <w:sz w:val="40"/>
      <w:szCs w:val="32"/>
    </w:rPr>
  </w:style>
  <w:style w:type="paragraph" w:customStyle="1" w:styleId="MyHeading1">
    <w:name w:val="My Heading 1"/>
    <w:basedOn w:val="Normal"/>
    <w:rsid w:val="00990367"/>
  </w:style>
  <w:style w:type="character" w:customStyle="1" w:styleId="AppendixHeading1Char">
    <w:name w:val="Appendix Heading 1 Char"/>
    <w:basedOn w:val="Heading1Char"/>
    <w:link w:val="AppendixHeading1"/>
    <w:rsid w:val="00857D6C"/>
    <w:rPr>
      <w:rFonts w:asciiTheme="majorHAnsi" w:eastAsiaTheme="majorEastAsia" w:hAnsiTheme="majorHAnsi" w:cstheme="majorBidi"/>
      <w:color w:val="365F91" w:themeColor="accent1" w:themeShade="BF"/>
      <w:sz w:val="32"/>
      <w:szCs w:val="32"/>
    </w:rPr>
  </w:style>
  <w:style w:type="paragraph" w:customStyle="1" w:styleId="MyHeading9">
    <w:name w:val="My Heading 9"/>
    <w:basedOn w:val="Normal"/>
    <w:rsid w:val="00990367"/>
    <w:pPr>
      <w:numPr>
        <w:ilvl w:val="8"/>
        <w:numId w:val="1"/>
      </w:numPr>
    </w:pPr>
  </w:style>
  <w:style w:type="paragraph" w:customStyle="1" w:styleId="Figure">
    <w:name w:val="Figure"/>
    <w:basedOn w:val="Normal"/>
    <w:next w:val="ParagraphText"/>
    <w:link w:val="FigureChar"/>
    <w:qFormat/>
    <w:rsid w:val="00253596"/>
    <w:pPr>
      <w:keepNext/>
      <w:spacing w:after="120"/>
      <w:jc w:val="center"/>
    </w:pPr>
    <w:rPr>
      <w:noProof/>
      <w:sz w:val="20"/>
    </w:rPr>
  </w:style>
  <w:style w:type="paragraph" w:styleId="Caption">
    <w:name w:val="caption"/>
    <w:basedOn w:val="Normal"/>
    <w:next w:val="Normal"/>
    <w:link w:val="CaptionChar"/>
    <w:uiPriority w:val="35"/>
    <w:unhideWhenUsed/>
    <w:qFormat/>
    <w:rsid w:val="00253596"/>
    <w:pPr>
      <w:spacing w:after="360" w:line="240" w:lineRule="auto"/>
    </w:pPr>
    <w:rPr>
      <w:b/>
      <w:i/>
      <w:iCs/>
      <w:color w:val="1F497D" w:themeColor="text2"/>
      <w:sz w:val="22"/>
      <w:szCs w:val="18"/>
    </w:rPr>
  </w:style>
  <w:style w:type="character" w:customStyle="1" w:styleId="FigureChar">
    <w:name w:val="Figure Char"/>
    <w:basedOn w:val="DefaultParagraphFont"/>
    <w:link w:val="Figure"/>
    <w:rsid w:val="00253596"/>
    <w:rPr>
      <w:noProof/>
      <w:sz w:val="20"/>
    </w:rPr>
  </w:style>
  <w:style w:type="paragraph" w:styleId="TOCHeading">
    <w:name w:val="TOC Heading"/>
    <w:basedOn w:val="Heading1"/>
    <w:next w:val="Normal"/>
    <w:uiPriority w:val="39"/>
    <w:unhideWhenUsed/>
    <w:qFormat/>
    <w:rsid w:val="000766A9"/>
    <w:pPr>
      <w:pageBreakBefore/>
      <w:outlineLvl w:val="9"/>
    </w:pPr>
  </w:style>
  <w:style w:type="paragraph" w:styleId="TOC1">
    <w:name w:val="toc 1"/>
    <w:basedOn w:val="Normal"/>
    <w:next w:val="Normal"/>
    <w:autoRedefine/>
    <w:uiPriority w:val="39"/>
    <w:unhideWhenUsed/>
    <w:rsid w:val="009040B6"/>
    <w:pPr>
      <w:tabs>
        <w:tab w:val="right" w:leader="dot" w:pos="9350"/>
      </w:tabs>
      <w:spacing w:after="0" w:line="360" w:lineRule="auto"/>
    </w:pPr>
  </w:style>
  <w:style w:type="character" w:styleId="Hyperlink">
    <w:name w:val="Hyperlink"/>
    <w:basedOn w:val="DefaultParagraphFont"/>
    <w:uiPriority w:val="99"/>
    <w:unhideWhenUsed/>
    <w:rsid w:val="00B1486D"/>
    <w:rPr>
      <w:color w:val="0000FF" w:themeColor="hyperlink"/>
      <w:u w:val="single"/>
    </w:rPr>
  </w:style>
  <w:style w:type="paragraph" w:styleId="TableofFigures">
    <w:name w:val="table of figures"/>
    <w:basedOn w:val="Normal"/>
    <w:next w:val="Normal"/>
    <w:uiPriority w:val="99"/>
    <w:unhideWhenUsed/>
    <w:rsid w:val="009040B6"/>
    <w:pPr>
      <w:spacing w:after="0" w:line="360" w:lineRule="auto"/>
    </w:pPr>
  </w:style>
  <w:style w:type="paragraph" w:styleId="ListParagraph">
    <w:name w:val="List Paragraph"/>
    <w:basedOn w:val="Normal"/>
    <w:uiPriority w:val="34"/>
    <w:qFormat/>
    <w:rsid w:val="00ED24E7"/>
    <w:pPr>
      <w:ind w:left="720"/>
      <w:contextualSpacing/>
    </w:pPr>
  </w:style>
  <w:style w:type="paragraph" w:styleId="NoSpacing">
    <w:name w:val="No Spacing"/>
    <w:uiPriority w:val="1"/>
    <w:qFormat/>
    <w:rsid w:val="00ED24E7"/>
    <w:pPr>
      <w:spacing w:after="0" w:line="240" w:lineRule="auto"/>
    </w:pPr>
  </w:style>
  <w:style w:type="table" w:styleId="TableGrid">
    <w:name w:val="Table Grid"/>
    <w:basedOn w:val="TableNormal"/>
    <w:uiPriority w:val="39"/>
    <w:rsid w:val="007F4E7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AB56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56AB"/>
    <w:rPr>
      <w:sz w:val="20"/>
      <w:szCs w:val="20"/>
    </w:rPr>
  </w:style>
  <w:style w:type="character" w:styleId="FootnoteReference">
    <w:name w:val="footnote reference"/>
    <w:basedOn w:val="DefaultParagraphFont"/>
    <w:uiPriority w:val="99"/>
    <w:semiHidden/>
    <w:unhideWhenUsed/>
    <w:rsid w:val="00AB56AB"/>
    <w:rPr>
      <w:vertAlign w:val="superscript"/>
    </w:rPr>
  </w:style>
  <w:style w:type="paragraph" w:customStyle="1" w:styleId="IndexTerms">
    <w:name w:val="Index Terms"/>
    <w:basedOn w:val="Normal"/>
    <w:next w:val="Normal"/>
    <w:link w:val="IndexTermsChar"/>
    <w:qFormat/>
    <w:rsid w:val="00E84092"/>
    <w:pPr>
      <w:spacing w:before="120" w:after="0" w:line="360" w:lineRule="auto"/>
      <w:ind w:firstLine="720"/>
      <w:jc w:val="both"/>
    </w:pPr>
    <w:rPr>
      <w:b/>
    </w:rPr>
  </w:style>
  <w:style w:type="paragraph" w:styleId="Title">
    <w:name w:val="Title"/>
    <w:basedOn w:val="Normal"/>
    <w:next w:val="Normal"/>
    <w:link w:val="TitleChar"/>
    <w:uiPriority w:val="10"/>
    <w:qFormat/>
    <w:rsid w:val="00A134C1"/>
    <w:pPr>
      <w:spacing w:before="960" w:after="0" w:line="240" w:lineRule="auto"/>
      <w:contextualSpacing/>
      <w:jc w:val="center"/>
    </w:pPr>
    <w:rPr>
      <w:rFonts w:asciiTheme="majorHAnsi" w:eastAsiaTheme="majorEastAsia" w:hAnsiTheme="majorHAnsi" w:cstheme="majorBidi"/>
      <w:spacing w:val="-10"/>
      <w:kern w:val="28"/>
      <w:sz w:val="44"/>
      <w:szCs w:val="56"/>
    </w:rPr>
  </w:style>
  <w:style w:type="character" w:customStyle="1" w:styleId="IndexTermsChar">
    <w:name w:val="Index Terms Char"/>
    <w:basedOn w:val="DefaultParagraphFont"/>
    <w:link w:val="IndexTerms"/>
    <w:rsid w:val="00E84092"/>
    <w:rPr>
      <w:b/>
      <w:sz w:val="24"/>
    </w:rPr>
  </w:style>
  <w:style w:type="character" w:customStyle="1" w:styleId="TitleChar">
    <w:name w:val="Title Char"/>
    <w:basedOn w:val="DefaultParagraphFont"/>
    <w:link w:val="Title"/>
    <w:uiPriority w:val="10"/>
    <w:rsid w:val="00A134C1"/>
    <w:rPr>
      <w:rFonts w:asciiTheme="majorHAnsi" w:eastAsiaTheme="majorEastAsia" w:hAnsiTheme="majorHAnsi" w:cstheme="majorBidi"/>
      <w:spacing w:val="-10"/>
      <w:kern w:val="28"/>
      <w:sz w:val="44"/>
      <w:szCs w:val="56"/>
    </w:rPr>
  </w:style>
  <w:style w:type="character" w:customStyle="1" w:styleId="Heading2Char">
    <w:name w:val="Heading 2 Char"/>
    <w:basedOn w:val="DefaultParagraphFont"/>
    <w:link w:val="Heading2"/>
    <w:uiPriority w:val="9"/>
    <w:rsid w:val="00D85CF6"/>
    <w:rPr>
      <w:rFonts w:asciiTheme="majorHAnsi" w:eastAsiaTheme="majorEastAsia" w:hAnsiTheme="majorHAnsi" w:cstheme="majorBidi"/>
      <w:color w:val="365F91" w:themeColor="accent1" w:themeShade="BF"/>
      <w:sz w:val="32"/>
      <w:szCs w:val="26"/>
    </w:rPr>
  </w:style>
  <w:style w:type="character" w:customStyle="1" w:styleId="Heading3Char">
    <w:name w:val="Heading 3 Char"/>
    <w:basedOn w:val="DefaultParagraphFont"/>
    <w:link w:val="Heading3"/>
    <w:uiPriority w:val="9"/>
    <w:rsid w:val="001B6E41"/>
    <w:rPr>
      <w:rFonts w:asciiTheme="majorHAnsi" w:eastAsiaTheme="majorEastAsia" w:hAnsiTheme="majorHAnsi" w:cstheme="majorBidi"/>
      <w:color w:val="984806" w:themeColor="accent6" w:themeShade="80"/>
      <w:sz w:val="28"/>
      <w:szCs w:val="24"/>
    </w:rPr>
  </w:style>
  <w:style w:type="paragraph" w:styleId="TOC2">
    <w:name w:val="toc 2"/>
    <w:basedOn w:val="Normal"/>
    <w:next w:val="Normal"/>
    <w:autoRedefine/>
    <w:uiPriority w:val="39"/>
    <w:unhideWhenUsed/>
    <w:rsid w:val="00D949B2"/>
    <w:pPr>
      <w:spacing w:after="100"/>
      <w:ind w:left="240"/>
    </w:pPr>
  </w:style>
  <w:style w:type="paragraph" w:styleId="TOC3">
    <w:name w:val="toc 3"/>
    <w:basedOn w:val="Normal"/>
    <w:next w:val="Normal"/>
    <w:autoRedefine/>
    <w:uiPriority w:val="39"/>
    <w:unhideWhenUsed/>
    <w:rsid w:val="00D949B2"/>
    <w:pPr>
      <w:spacing w:after="100"/>
      <w:ind w:left="480"/>
    </w:pPr>
  </w:style>
  <w:style w:type="paragraph" w:customStyle="1" w:styleId="AbstractText">
    <w:name w:val="Abstract Text"/>
    <w:basedOn w:val="Normal"/>
    <w:next w:val="Normal"/>
    <w:link w:val="AbstractTextChar"/>
    <w:qFormat/>
    <w:rsid w:val="005726F5"/>
    <w:pPr>
      <w:spacing w:line="360" w:lineRule="auto"/>
      <w:jc w:val="both"/>
    </w:pPr>
  </w:style>
  <w:style w:type="paragraph" w:customStyle="1" w:styleId="ParagraphText">
    <w:name w:val="Paragraph Text"/>
    <w:basedOn w:val="Normal"/>
    <w:link w:val="ParagraphTextChar"/>
    <w:qFormat/>
    <w:rsid w:val="00D12FC7"/>
    <w:pPr>
      <w:spacing w:after="0" w:line="480" w:lineRule="auto"/>
      <w:ind w:firstLine="720"/>
    </w:pPr>
  </w:style>
  <w:style w:type="character" w:customStyle="1" w:styleId="AbstractTextChar">
    <w:name w:val="Abstract Text Char"/>
    <w:basedOn w:val="DefaultParagraphFont"/>
    <w:link w:val="AbstractText"/>
    <w:rsid w:val="005726F5"/>
    <w:rPr>
      <w:sz w:val="24"/>
    </w:rPr>
  </w:style>
  <w:style w:type="paragraph" w:styleId="BalloonText">
    <w:name w:val="Balloon Text"/>
    <w:basedOn w:val="Normal"/>
    <w:link w:val="BalloonTextChar"/>
    <w:uiPriority w:val="99"/>
    <w:semiHidden/>
    <w:unhideWhenUsed/>
    <w:rsid w:val="00BF4BB4"/>
    <w:pPr>
      <w:spacing w:after="0" w:line="240" w:lineRule="auto"/>
    </w:pPr>
    <w:rPr>
      <w:rFonts w:ascii="Segoe UI" w:hAnsi="Segoe UI" w:cs="Segoe UI"/>
      <w:sz w:val="18"/>
      <w:szCs w:val="18"/>
    </w:rPr>
  </w:style>
  <w:style w:type="character" w:customStyle="1" w:styleId="ParagraphTextChar">
    <w:name w:val="Paragraph Text Char"/>
    <w:basedOn w:val="DefaultParagraphFont"/>
    <w:link w:val="ParagraphText"/>
    <w:rsid w:val="00D12FC7"/>
    <w:rPr>
      <w:sz w:val="24"/>
    </w:rPr>
  </w:style>
  <w:style w:type="character" w:customStyle="1" w:styleId="BalloonTextChar">
    <w:name w:val="Balloon Text Char"/>
    <w:basedOn w:val="DefaultParagraphFont"/>
    <w:link w:val="BalloonText"/>
    <w:uiPriority w:val="99"/>
    <w:semiHidden/>
    <w:rsid w:val="00BF4BB4"/>
    <w:rPr>
      <w:rFonts w:ascii="Segoe UI" w:hAnsi="Segoe UI" w:cs="Segoe UI"/>
      <w:sz w:val="18"/>
      <w:szCs w:val="18"/>
    </w:rPr>
  </w:style>
  <w:style w:type="paragraph" w:customStyle="1" w:styleId="Heading2Bar">
    <w:name w:val="Heading 2 Bar"/>
    <w:basedOn w:val="Heading2"/>
    <w:next w:val="ParagraphText"/>
    <w:link w:val="Heading2BarChar"/>
    <w:qFormat/>
    <w:rsid w:val="00FA1518"/>
    <w:pPr>
      <w:pBdr>
        <w:top w:val="single" w:sz="4" w:space="1" w:color="4F81BD" w:themeColor="accent1"/>
      </w:pBdr>
    </w:pPr>
  </w:style>
  <w:style w:type="character" w:customStyle="1" w:styleId="Heading4Char">
    <w:name w:val="Heading 4 Char"/>
    <w:basedOn w:val="DefaultParagraphFont"/>
    <w:link w:val="Heading4"/>
    <w:uiPriority w:val="9"/>
    <w:rsid w:val="00AC3726"/>
    <w:rPr>
      <w:rFonts w:asciiTheme="majorHAnsi" w:eastAsiaTheme="majorEastAsia" w:hAnsiTheme="majorHAnsi" w:cstheme="majorBidi"/>
      <w:i/>
      <w:iCs/>
      <w:color w:val="365F91" w:themeColor="accent1" w:themeShade="BF"/>
      <w:sz w:val="28"/>
    </w:rPr>
  </w:style>
  <w:style w:type="character" w:customStyle="1" w:styleId="Heading2BarChar">
    <w:name w:val="Heading 2 Bar Char"/>
    <w:basedOn w:val="Heading2Char"/>
    <w:link w:val="Heading2Bar"/>
    <w:rsid w:val="00FA1518"/>
    <w:rPr>
      <w:rFonts w:asciiTheme="majorHAnsi" w:eastAsiaTheme="majorEastAsia" w:hAnsiTheme="majorHAnsi" w:cstheme="majorBidi"/>
      <w:color w:val="365F91" w:themeColor="accent1" w:themeShade="BF"/>
      <w:sz w:val="28"/>
      <w:szCs w:val="26"/>
    </w:rPr>
  </w:style>
  <w:style w:type="paragraph" w:customStyle="1" w:styleId="EndNoteBibliographyTitle">
    <w:name w:val="EndNote Bibliography Title"/>
    <w:basedOn w:val="Normal"/>
    <w:link w:val="EndNoteBibliographyTitleChar"/>
    <w:rsid w:val="00FD7D3A"/>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FD7D3A"/>
    <w:rPr>
      <w:rFonts w:ascii="Times New Roman" w:hAnsi="Times New Roman" w:cs="Times New Roman"/>
      <w:noProof/>
      <w:sz w:val="24"/>
    </w:rPr>
  </w:style>
  <w:style w:type="paragraph" w:customStyle="1" w:styleId="EndNoteBibliography">
    <w:name w:val="EndNote Bibliography"/>
    <w:basedOn w:val="Normal"/>
    <w:link w:val="EndNoteBibliographyChar"/>
    <w:rsid w:val="00FD7D3A"/>
    <w:pPr>
      <w:spacing w:line="36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FD7D3A"/>
    <w:rPr>
      <w:rFonts w:ascii="Times New Roman" w:hAnsi="Times New Roman" w:cs="Times New Roman"/>
      <w:noProof/>
      <w:sz w:val="24"/>
    </w:rPr>
  </w:style>
  <w:style w:type="paragraph" w:customStyle="1" w:styleId="IEEECitation">
    <w:name w:val="IEEE Citation"/>
    <w:basedOn w:val="Normal"/>
    <w:link w:val="IEEECitationChar"/>
    <w:qFormat/>
    <w:rsid w:val="00C90916"/>
    <w:pPr>
      <w:ind w:left="540" w:hanging="540"/>
    </w:pPr>
    <w:rPr>
      <w:rFonts w:ascii="Times New Roman" w:hAnsi="Times New Roman" w:cs="Times New Roman"/>
      <w:noProof/>
    </w:rPr>
  </w:style>
  <w:style w:type="character" w:customStyle="1" w:styleId="IEEECitationChar">
    <w:name w:val="IEEE Citation Char"/>
    <w:basedOn w:val="DefaultParagraphFont"/>
    <w:link w:val="IEEECitation"/>
    <w:rsid w:val="00C90916"/>
    <w:rPr>
      <w:rFonts w:ascii="Times New Roman" w:hAnsi="Times New Roman" w:cs="Times New Roman"/>
      <w:noProof/>
      <w:sz w:val="24"/>
    </w:rPr>
  </w:style>
  <w:style w:type="paragraph" w:customStyle="1" w:styleId="CSCourseDescriptionTitle">
    <w:name w:val="CS Course Description Title"/>
    <w:basedOn w:val="Normal"/>
    <w:next w:val="Normal"/>
    <w:link w:val="CSCourseDescriptionTitleChar"/>
    <w:rsid w:val="0027764F"/>
    <w:pPr>
      <w:spacing w:before="600"/>
      <w:jc w:val="center"/>
    </w:pPr>
    <w:rPr>
      <w:smallCaps/>
      <w:sz w:val="32"/>
    </w:rPr>
  </w:style>
  <w:style w:type="paragraph" w:customStyle="1" w:styleId="CSReportDate">
    <w:name w:val="CS Report Date"/>
    <w:basedOn w:val="Normal"/>
    <w:next w:val="Normal"/>
    <w:link w:val="CSReportDateChar"/>
    <w:rsid w:val="0027764F"/>
    <w:pPr>
      <w:jc w:val="center"/>
    </w:pPr>
  </w:style>
  <w:style w:type="character" w:customStyle="1" w:styleId="CSCourseDescriptionTitleChar">
    <w:name w:val="CS Course Description Title Char"/>
    <w:basedOn w:val="DefaultParagraphFont"/>
    <w:link w:val="CSCourseDescriptionTitle"/>
    <w:rsid w:val="0027764F"/>
    <w:rPr>
      <w:smallCaps/>
      <w:sz w:val="32"/>
    </w:rPr>
  </w:style>
  <w:style w:type="paragraph" w:customStyle="1" w:styleId="CSSectionTitle">
    <w:name w:val="CS Section Title"/>
    <w:basedOn w:val="Normal"/>
    <w:next w:val="Normal"/>
    <w:link w:val="CSSectionTitleChar"/>
    <w:rsid w:val="008D47EC"/>
    <w:pPr>
      <w:spacing w:before="720"/>
      <w:jc w:val="center"/>
    </w:pPr>
  </w:style>
  <w:style w:type="character" w:customStyle="1" w:styleId="CSReportDateChar">
    <w:name w:val="CS Report Date Char"/>
    <w:basedOn w:val="DefaultParagraphFont"/>
    <w:link w:val="CSReportDate"/>
    <w:rsid w:val="0027764F"/>
    <w:rPr>
      <w:sz w:val="24"/>
    </w:rPr>
  </w:style>
  <w:style w:type="paragraph" w:customStyle="1" w:styleId="CSReportContributor">
    <w:name w:val="CS Report Contributor"/>
    <w:basedOn w:val="Normal"/>
    <w:link w:val="CSReportContributorChar"/>
    <w:rsid w:val="004D657E"/>
    <w:pPr>
      <w:spacing w:after="0" w:line="288" w:lineRule="auto"/>
      <w:contextualSpacing/>
      <w:jc w:val="center"/>
    </w:pPr>
    <w:rPr>
      <w:sz w:val="28"/>
    </w:rPr>
  </w:style>
  <w:style w:type="character" w:customStyle="1" w:styleId="CSSectionTitleChar">
    <w:name w:val="CS Section Title Char"/>
    <w:basedOn w:val="DefaultParagraphFont"/>
    <w:link w:val="CSSectionTitle"/>
    <w:rsid w:val="008D47EC"/>
    <w:rPr>
      <w:sz w:val="24"/>
    </w:rPr>
  </w:style>
  <w:style w:type="paragraph" w:customStyle="1" w:styleId="CSAdvisorName">
    <w:name w:val="CS Advisor Name"/>
    <w:basedOn w:val="Normal"/>
    <w:link w:val="CSAdvisorNameChar"/>
    <w:rsid w:val="002773BE"/>
    <w:pPr>
      <w:spacing w:after="0"/>
      <w:contextualSpacing/>
      <w:jc w:val="center"/>
    </w:pPr>
    <w:rPr>
      <w:sz w:val="28"/>
    </w:rPr>
  </w:style>
  <w:style w:type="character" w:customStyle="1" w:styleId="CSReportContributorChar">
    <w:name w:val="CS Report Contributor Char"/>
    <w:basedOn w:val="DefaultParagraphFont"/>
    <w:link w:val="CSReportContributor"/>
    <w:rsid w:val="004D657E"/>
    <w:rPr>
      <w:sz w:val="28"/>
    </w:rPr>
  </w:style>
  <w:style w:type="paragraph" w:customStyle="1" w:styleId="CSCourseInstructor">
    <w:name w:val="CS Course Instructor"/>
    <w:basedOn w:val="Normal"/>
    <w:next w:val="Normal"/>
    <w:link w:val="CSCourseInstructorChar"/>
    <w:rsid w:val="00515F0D"/>
    <w:pPr>
      <w:jc w:val="center"/>
    </w:pPr>
    <w:rPr>
      <w:sz w:val="28"/>
    </w:rPr>
  </w:style>
  <w:style w:type="character" w:customStyle="1" w:styleId="CSAdvisorNameChar">
    <w:name w:val="CS Advisor Name Char"/>
    <w:basedOn w:val="DefaultParagraphFont"/>
    <w:link w:val="CSAdvisorName"/>
    <w:rsid w:val="00FE0FA6"/>
    <w:rPr>
      <w:sz w:val="28"/>
    </w:rPr>
  </w:style>
  <w:style w:type="paragraph" w:customStyle="1" w:styleId="CSProjectTitle">
    <w:name w:val="CS Project Title"/>
    <w:basedOn w:val="Title"/>
    <w:next w:val="Normal"/>
    <w:link w:val="CSProjectTitleChar"/>
    <w:rsid w:val="006E4ED9"/>
  </w:style>
  <w:style w:type="character" w:customStyle="1" w:styleId="CSCourseInstructorChar">
    <w:name w:val="CS Course Instructor Char"/>
    <w:basedOn w:val="DefaultParagraphFont"/>
    <w:link w:val="CSCourseInstructor"/>
    <w:rsid w:val="00515F0D"/>
    <w:rPr>
      <w:sz w:val="28"/>
    </w:rPr>
  </w:style>
  <w:style w:type="character" w:customStyle="1" w:styleId="CSProjectTitleChar">
    <w:name w:val="CS Project Title Char"/>
    <w:basedOn w:val="TitleChar"/>
    <w:link w:val="CSProjectTitle"/>
    <w:rsid w:val="006E4ED9"/>
    <w:rPr>
      <w:rFonts w:asciiTheme="majorHAnsi" w:eastAsiaTheme="majorEastAsia" w:hAnsiTheme="majorHAnsi" w:cstheme="majorBidi"/>
      <w:spacing w:val="-10"/>
      <w:kern w:val="28"/>
      <w:sz w:val="44"/>
      <w:szCs w:val="56"/>
    </w:rPr>
  </w:style>
  <w:style w:type="paragraph" w:customStyle="1" w:styleId="CSAdvisorEmployer">
    <w:name w:val="CS Advisor Employer"/>
    <w:basedOn w:val="CSAdvisorName"/>
    <w:next w:val="CSAdvisorName"/>
    <w:link w:val="CSAdvisorEmployerChar"/>
    <w:rsid w:val="00276F71"/>
    <w:pPr>
      <w:spacing w:after="160"/>
    </w:pPr>
    <w:rPr>
      <w:i/>
      <w:sz w:val="24"/>
    </w:rPr>
  </w:style>
  <w:style w:type="character" w:customStyle="1" w:styleId="CSAdvisorEmployerChar">
    <w:name w:val="CS Advisor Employer Char"/>
    <w:basedOn w:val="CSAdvisorNameChar"/>
    <w:link w:val="CSAdvisorEmployer"/>
    <w:rsid w:val="00276F71"/>
    <w:rPr>
      <w:i/>
      <w:sz w:val="24"/>
    </w:rPr>
  </w:style>
  <w:style w:type="character" w:styleId="FollowedHyperlink">
    <w:name w:val="FollowedHyperlink"/>
    <w:basedOn w:val="DefaultParagraphFont"/>
    <w:uiPriority w:val="99"/>
    <w:semiHidden/>
    <w:unhideWhenUsed/>
    <w:rsid w:val="00D91E55"/>
    <w:rPr>
      <w:color w:val="800080" w:themeColor="followedHyperlink"/>
      <w:u w:val="single"/>
    </w:rPr>
  </w:style>
  <w:style w:type="paragraph" w:styleId="TOC4">
    <w:name w:val="toc 4"/>
    <w:basedOn w:val="Normal"/>
    <w:next w:val="Normal"/>
    <w:autoRedefine/>
    <w:uiPriority w:val="39"/>
    <w:unhideWhenUsed/>
    <w:rsid w:val="00AF0678"/>
    <w:pPr>
      <w:spacing w:after="100"/>
      <w:ind w:left="720"/>
    </w:pPr>
  </w:style>
  <w:style w:type="paragraph" w:customStyle="1" w:styleId="Note">
    <w:name w:val="Note"/>
    <w:basedOn w:val="AbstractText"/>
    <w:next w:val="ParagraphText"/>
    <w:link w:val="NoteChar"/>
    <w:qFormat/>
    <w:rsid w:val="00880101"/>
    <w:pPr>
      <w:numPr>
        <w:numId w:val="11"/>
      </w:numPr>
    </w:pPr>
    <w:rPr>
      <w:i/>
      <w:color w:val="943634" w:themeColor="accent2" w:themeShade="BF"/>
      <w:sz w:val="22"/>
    </w:rPr>
  </w:style>
  <w:style w:type="character" w:customStyle="1" w:styleId="NoteChar">
    <w:name w:val="Note Char"/>
    <w:basedOn w:val="AbstractTextChar"/>
    <w:link w:val="Note"/>
    <w:rsid w:val="00880101"/>
    <w:rPr>
      <w:i/>
      <w:color w:val="943634" w:themeColor="accent2" w:themeShade="BF"/>
      <w:sz w:val="24"/>
    </w:rPr>
  </w:style>
  <w:style w:type="character" w:customStyle="1" w:styleId="ContentNote">
    <w:name w:val="Content Note"/>
    <w:basedOn w:val="DefaultParagraphFont"/>
    <w:uiPriority w:val="1"/>
    <w:qFormat/>
    <w:rsid w:val="007D11F6"/>
    <w:rPr>
      <w:rFonts w:asciiTheme="minorHAnsi" w:hAnsiTheme="minorHAnsi"/>
      <w:i/>
      <w:color w:val="E36C0A" w:themeColor="accent6" w:themeShade="BF"/>
      <w:sz w:val="24"/>
    </w:rPr>
  </w:style>
  <w:style w:type="paragraph" w:customStyle="1" w:styleId="DELETEME">
    <w:name w:val="DELETEME"/>
    <w:basedOn w:val="Normal"/>
    <w:link w:val="DELETEMEChar"/>
    <w:qFormat/>
    <w:rsid w:val="00C7451C"/>
    <w:pPr>
      <w:spacing w:before="240"/>
    </w:pPr>
    <w:rPr>
      <w:rFonts w:ascii="Calibri" w:hAnsi="Calibri" w:cs="Times New Roman"/>
      <w:color w:val="FF0000"/>
    </w:rPr>
  </w:style>
  <w:style w:type="character" w:customStyle="1" w:styleId="DELETEMEChar">
    <w:name w:val="DELETEME Char"/>
    <w:basedOn w:val="DefaultParagraphFont"/>
    <w:link w:val="DELETEME"/>
    <w:rsid w:val="00C7451C"/>
    <w:rPr>
      <w:rFonts w:ascii="Calibri" w:hAnsi="Calibri" w:cs="Times New Roman"/>
      <w:color w:val="FF0000"/>
      <w:sz w:val="24"/>
    </w:rPr>
  </w:style>
  <w:style w:type="character" w:styleId="PlaceholderText">
    <w:name w:val="Placeholder Text"/>
    <w:basedOn w:val="DefaultParagraphFont"/>
    <w:uiPriority w:val="99"/>
    <w:semiHidden/>
    <w:rsid w:val="00D90BC9"/>
    <w:rPr>
      <w:color w:val="808080"/>
    </w:rPr>
  </w:style>
  <w:style w:type="character" w:customStyle="1" w:styleId="ChosenOption">
    <w:name w:val="Chosen Option"/>
    <w:basedOn w:val="ParagraphTextChar"/>
    <w:uiPriority w:val="1"/>
    <w:rsid w:val="003B1CD5"/>
    <w:rPr>
      <w:b w:val="0"/>
      <w:i w:val="0"/>
      <w:sz w:val="24"/>
      <w:u w:val="single"/>
    </w:rPr>
  </w:style>
  <w:style w:type="character" w:styleId="CommentReference">
    <w:name w:val="annotation reference"/>
    <w:basedOn w:val="DefaultParagraphFont"/>
    <w:uiPriority w:val="99"/>
    <w:semiHidden/>
    <w:unhideWhenUsed/>
    <w:rsid w:val="00940371"/>
    <w:rPr>
      <w:sz w:val="16"/>
      <w:szCs w:val="16"/>
    </w:rPr>
  </w:style>
  <w:style w:type="paragraph" w:styleId="CommentText">
    <w:name w:val="annotation text"/>
    <w:basedOn w:val="Normal"/>
    <w:link w:val="CommentTextChar"/>
    <w:uiPriority w:val="99"/>
    <w:semiHidden/>
    <w:unhideWhenUsed/>
    <w:rsid w:val="00940371"/>
    <w:pPr>
      <w:spacing w:line="240" w:lineRule="auto"/>
    </w:pPr>
    <w:rPr>
      <w:sz w:val="20"/>
      <w:szCs w:val="20"/>
    </w:rPr>
  </w:style>
  <w:style w:type="character" w:customStyle="1" w:styleId="CommentTextChar">
    <w:name w:val="Comment Text Char"/>
    <w:basedOn w:val="DefaultParagraphFont"/>
    <w:link w:val="CommentText"/>
    <w:uiPriority w:val="99"/>
    <w:semiHidden/>
    <w:rsid w:val="00940371"/>
    <w:rPr>
      <w:sz w:val="20"/>
      <w:szCs w:val="20"/>
    </w:rPr>
  </w:style>
  <w:style w:type="paragraph" w:styleId="CommentSubject">
    <w:name w:val="annotation subject"/>
    <w:basedOn w:val="CommentText"/>
    <w:next w:val="CommentText"/>
    <w:link w:val="CommentSubjectChar"/>
    <w:uiPriority w:val="99"/>
    <w:semiHidden/>
    <w:unhideWhenUsed/>
    <w:rsid w:val="00940371"/>
    <w:rPr>
      <w:b/>
      <w:bCs/>
    </w:rPr>
  </w:style>
  <w:style w:type="character" w:customStyle="1" w:styleId="CommentSubjectChar">
    <w:name w:val="Comment Subject Char"/>
    <w:basedOn w:val="CommentTextChar"/>
    <w:link w:val="CommentSubject"/>
    <w:uiPriority w:val="99"/>
    <w:semiHidden/>
    <w:rsid w:val="00940371"/>
    <w:rPr>
      <w:b/>
      <w:bCs/>
      <w:sz w:val="20"/>
      <w:szCs w:val="20"/>
    </w:rPr>
  </w:style>
  <w:style w:type="paragraph" w:customStyle="1" w:styleId="Byline1">
    <w:name w:val="Byline1"/>
    <w:basedOn w:val="ParagraphText"/>
    <w:next w:val="ParagraphText"/>
    <w:link w:val="Byline1Char"/>
    <w:qFormat/>
    <w:rsid w:val="00932E84"/>
    <w:pPr>
      <w:keepNext/>
      <w:spacing w:after="240" w:line="240" w:lineRule="auto"/>
      <w:ind w:firstLine="0"/>
      <w:contextualSpacing/>
    </w:pPr>
    <w:rPr>
      <w:sz w:val="20"/>
    </w:rPr>
  </w:style>
  <w:style w:type="character" w:customStyle="1" w:styleId="Byline1Char">
    <w:name w:val="Byline1 Char"/>
    <w:basedOn w:val="ParagraphTextChar"/>
    <w:link w:val="Byline1"/>
    <w:rsid w:val="00932E84"/>
    <w:rPr>
      <w:sz w:val="20"/>
    </w:rPr>
  </w:style>
  <w:style w:type="character" w:customStyle="1" w:styleId="Heading5Char">
    <w:name w:val="Heading 5 Char"/>
    <w:basedOn w:val="DefaultParagraphFont"/>
    <w:link w:val="Heading5"/>
    <w:uiPriority w:val="9"/>
    <w:rsid w:val="00932E84"/>
    <w:rPr>
      <w:rFonts w:asciiTheme="majorHAnsi" w:eastAsiaTheme="majorEastAsia" w:hAnsiTheme="majorHAnsi" w:cstheme="majorBidi"/>
      <w:color w:val="365F91" w:themeColor="accent1" w:themeShade="BF"/>
      <w:sz w:val="24"/>
    </w:rPr>
  </w:style>
  <w:style w:type="paragraph" w:customStyle="1" w:styleId="ReviewerComment">
    <w:name w:val="Reviewer Comment"/>
    <w:basedOn w:val="Normal"/>
    <w:link w:val="ReviewerCommentChar"/>
    <w:qFormat/>
    <w:rsid w:val="003419AB"/>
    <w:pPr>
      <w:shd w:val="clear" w:color="auto" w:fill="FFFF00"/>
      <w:spacing w:line="276" w:lineRule="auto"/>
    </w:pPr>
  </w:style>
  <w:style w:type="character" w:customStyle="1" w:styleId="ReviewerCommentChar">
    <w:name w:val="Reviewer Comment Char"/>
    <w:basedOn w:val="DefaultParagraphFont"/>
    <w:link w:val="ReviewerComment"/>
    <w:rsid w:val="003419AB"/>
    <w:rPr>
      <w:sz w:val="24"/>
      <w:shd w:val="clear" w:color="auto" w:fill="FFFF00"/>
    </w:rPr>
  </w:style>
  <w:style w:type="paragraph" w:customStyle="1" w:styleId="SampleText1">
    <w:name w:val="Sample Text 1"/>
    <w:basedOn w:val="ParagraphText"/>
    <w:link w:val="SampleText1Char"/>
    <w:qFormat/>
    <w:rsid w:val="00AE44E3"/>
    <w:pPr>
      <w:shd w:val="clear" w:color="auto" w:fill="DBE5F1" w:themeFill="accent1" w:themeFillTint="33"/>
    </w:pPr>
  </w:style>
  <w:style w:type="character" w:customStyle="1" w:styleId="SampleText1Char">
    <w:name w:val="Sample Text 1 Char"/>
    <w:basedOn w:val="ParagraphTextChar"/>
    <w:link w:val="SampleText1"/>
    <w:rsid w:val="00AE44E3"/>
    <w:rPr>
      <w:sz w:val="24"/>
      <w:shd w:val="clear" w:color="auto" w:fill="DBE5F1" w:themeFill="accent1" w:themeFillTint="33"/>
    </w:rPr>
  </w:style>
  <w:style w:type="paragraph" w:customStyle="1" w:styleId="TableCaption">
    <w:name w:val="Table Caption"/>
    <w:basedOn w:val="Caption"/>
    <w:next w:val="Normal"/>
    <w:link w:val="TableCaptionChar"/>
    <w:qFormat/>
    <w:rsid w:val="00126C18"/>
    <w:pPr>
      <w:keepNext/>
      <w:spacing w:before="240" w:after="80"/>
    </w:pPr>
  </w:style>
  <w:style w:type="character" w:customStyle="1" w:styleId="CaptionChar">
    <w:name w:val="Caption Char"/>
    <w:basedOn w:val="DefaultParagraphFont"/>
    <w:link w:val="Caption"/>
    <w:uiPriority w:val="35"/>
    <w:rsid w:val="00126C18"/>
    <w:rPr>
      <w:b/>
      <w:i/>
      <w:iCs/>
      <w:color w:val="1F497D" w:themeColor="text2"/>
      <w:szCs w:val="18"/>
    </w:rPr>
  </w:style>
  <w:style w:type="character" w:customStyle="1" w:styleId="TableCaptionChar">
    <w:name w:val="Table Caption Char"/>
    <w:basedOn w:val="CaptionChar"/>
    <w:link w:val="TableCaption"/>
    <w:rsid w:val="00126C18"/>
    <w:rPr>
      <w:b/>
      <w:i/>
      <w:iCs/>
      <w:color w:val="1F497D" w:themeColor="text2"/>
      <w:szCs w:val="18"/>
    </w:rPr>
  </w:style>
  <w:style w:type="paragraph" w:styleId="Revision">
    <w:name w:val="Revision"/>
    <w:hidden/>
    <w:uiPriority w:val="99"/>
    <w:semiHidden/>
    <w:rsid w:val="00E440AD"/>
    <w:pPr>
      <w:spacing w:after="0" w:line="240" w:lineRule="auto"/>
    </w:pPr>
    <w:rPr>
      <w:sz w:val="24"/>
    </w:rPr>
  </w:style>
  <w:style w:type="character" w:styleId="UnresolvedMention">
    <w:name w:val="Unresolved Mention"/>
    <w:basedOn w:val="DefaultParagraphFont"/>
    <w:uiPriority w:val="99"/>
    <w:semiHidden/>
    <w:unhideWhenUsed/>
    <w:rsid w:val="00594362"/>
    <w:rPr>
      <w:color w:val="605E5C"/>
      <w:shd w:val="clear" w:color="auto" w:fill="E1DFDD"/>
    </w:rPr>
  </w:style>
  <w:style w:type="character" w:customStyle="1" w:styleId="normaltextrun">
    <w:name w:val="normaltextrun"/>
    <w:basedOn w:val="DefaultParagraphFont"/>
    <w:rsid w:val="009B6364"/>
  </w:style>
  <w:style w:type="character" w:customStyle="1" w:styleId="eop">
    <w:name w:val="eop"/>
    <w:basedOn w:val="DefaultParagraphFont"/>
    <w:rsid w:val="00283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328672">
      <w:bodyDiv w:val="1"/>
      <w:marLeft w:val="0"/>
      <w:marRight w:val="0"/>
      <w:marTop w:val="0"/>
      <w:marBottom w:val="0"/>
      <w:divBdr>
        <w:top w:val="none" w:sz="0" w:space="0" w:color="auto"/>
        <w:left w:val="none" w:sz="0" w:space="0" w:color="auto"/>
        <w:bottom w:val="none" w:sz="0" w:space="0" w:color="auto"/>
        <w:right w:val="none" w:sz="0" w:space="0" w:color="auto"/>
      </w:divBdr>
    </w:div>
    <w:div w:id="555818145">
      <w:bodyDiv w:val="1"/>
      <w:marLeft w:val="0"/>
      <w:marRight w:val="0"/>
      <w:marTop w:val="0"/>
      <w:marBottom w:val="0"/>
      <w:divBdr>
        <w:top w:val="none" w:sz="0" w:space="0" w:color="auto"/>
        <w:left w:val="none" w:sz="0" w:space="0" w:color="auto"/>
        <w:bottom w:val="none" w:sz="0" w:space="0" w:color="auto"/>
        <w:right w:val="none" w:sz="0" w:space="0" w:color="auto"/>
      </w:divBdr>
    </w:div>
    <w:div w:id="710039733">
      <w:bodyDiv w:val="1"/>
      <w:marLeft w:val="0"/>
      <w:marRight w:val="0"/>
      <w:marTop w:val="0"/>
      <w:marBottom w:val="0"/>
      <w:divBdr>
        <w:top w:val="none" w:sz="0" w:space="0" w:color="auto"/>
        <w:left w:val="none" w:sz="0" w:space="0" w:color="auto"/>
        <w:bottom w:val="none" w:sz="0" w:space="0" w:color="auto"/>
        <w:right w:val="none" w:sz="0" w:space="0" w:color="auto"/>
      </w:divBdr>
    </w:div>
    <w:div w:id="750546674">
      <w:bodyDiv w:val="1"/>
      <w:marLeft w:val="0"/>
      <w:marRight w:val="0"/>
      <w:marTop w:val="0"/>
      <w:marBottom w:val="0"/>
      <w:divBdr>
        <w:top w:val="none" w:sz="0" w:space="0" w:color="auto"/>
        <w:left w:val="none" w:sz="0" w:space="0" w:color="auto"/>
        <w:bottom w:val="none" w:sz="0" w:space="0" w:color="auto"/>
        <w:right w:val="none" w:sz="0" w:space="0" w:color="auto"/>
      </w:divBdr>
    </w:div>
    <w:div w:id="760175712">
      <w:bodyDiv w:val="1"/>
      <w:marLeft w:val="0"/>
      <w:marRight w:val="0"/>
      <w:marTop w:val="0"/>
      <w:marBottom w:val="0"/>
      <w:divBdr>
        <w:top w:val="none" w:sz="0" w:space="0" w:color="auto"/>
        <w:left w:val="none" w:sz="0" w:space="0" w:color="auto"/>
        <w:bottom w:val="none" w:sz="0" w:space="0" w:color="auto"/>
        <w:right w:val="none" w:sz="0" w:space="0" w:color="auto"/>
      </w:divBdr>
    </w:div>
    <w:div w:id="873158951">
      <w:bodyDiv w:val="1"/>
      <w:marLeft w:val="0"/>
      <w:marRight w:val="0"/>
      <w:marTop w:val="0"/>
      <w:marBottom w:val="0"/>
      <w:divBdr>
        <w:top w:val="none" w:sz="0" w:space="0" w:color="auto"/>
        <w:left w:val="none" w:sz="0" w:space="0" w:color="auto"/>
        <w:bottom w:val="none" w:sz="0" w:space="0" w:color="auto"/>
        <w:right w:val="none" w:sz="0" w:space="0" w:color="auto"/>
      </w:divBdr>
      <w:divsChild>
        <w:div w:id="1566793887">
          <w:marLeft w:val="0"/>
          <w:marRight w:val="0"/>
          <w:marTop w:val="0"/>
          <w:marBottom w:val="0"/>
          <w:divBdr>
            <w:top w:val="none" w:sz="0" w:space="0" w:color="auto"/>
            <w:left w:val="none" w:sz="0" w:space="0" w:color="auto"/>
            <w:bottom w:val="none" w:sz="0" w:space="0" w:color="auto"/>
            <w:right w:val="none" w:sz="0" w:space="0" w:color="auto"/>
          </w:divBdr>
        </w:div>
        <w:div w:id="1802264699">
          <w:marLeft w:val="0"/>
          <w:marRight w:val="0"/>
          <w:marTop w:val="0"/>
          <w:marBottom w:val="0"/>
          <w:divBdr>
            <w:top w:val="none" w:sz="0" w:space="0" w:color="auto"/>
            <w:left w:val="none" w:sz="0" w:space="0" w:color="auto"/>
            <w:bottom w:val="none" w:sz="0" w:space="0" w:color="auto"/>
            <w:right w:val="none" w:sz="0" w:space="0" w:color="auto"/>
          </w:divBdr>
        </w:div>
        <w:div w:id="1896047097">
          <w:marLeft w:val="0"/>
          <w:marRight w:val="0"/>
          <w:marTop w:val="0"/>
          <w:marBottom w:val="0"/>
          <w:divBdr>
            <w:top w:val="none" w:sz="0" w:space="0" w:color="auto"/>
            <w:left w:val="none" w:sz="0" w:space="0" w:color="auto"/>
            <w:bottom w:val="none" w:sz="0" w:space="0" w:color="auto"/>
            <w:right w:val="none" w:sz="0" w:space="0" w:color="auto"/>
          </w:divBdr>
        </w:div>
        <w:div w:id="613174811">
          <w:marLeft w:val="0"/>
          <w:marRight w:val="0"/>
          <w:marTop w:val="0"/>
          <w:marBottom w:val="0"/>
          <w:divBdr>
            <w:top w:val="none" w:sz="0" w:space="0" w:color="auto"/>
            <w:left w:val="none" w:sz="0" w:space="0" w:color="auto"/>
            <w:bottom w:val="none" w:sz="0" w:space="0" w:color="auto"/>
            <w:right w:val="none" w:sz="0" w:space="0" w:color="auto"/>
          </w:divBdr>
        </w:div>
        <w:div w:id="1865437338">
          <w:marLeft w:val="0"/>
          <w:marRight w:val="0"/>
          <w:marTop w:val="0"/>
          <w:marBottom w:val="0"/>
          <w:divBdr>
            <w:top w:val="none" w:sz="0" w:space="0" w:color="auto"/>
            <w:left w:val="none" w:sz="0" w:space="0" w:color="auto"/>
            <w:bottom w:val="none" w:sz="0" w:space="0" w:color="auto"/>
            <w:right w:val="none" w:sz="0" w:space="0" w:color="auto"/>
          </w:divBdr>
        </w:div>
        <w:div w:id="823163637">
          <w:marLeft w:val="0"/>
          <w:marRight w:val="0"/>
          <w:marTop w:val="0"/>
          <w:marBottom w:val="0"/>
          <w:divBdr>
            <w:top w:val="none" w:sz="0" w:space="0" w:color="auto"/>
            <w:left w:val="none" w:sz="0" w:space="0" w:color="auto"/>
            <w:bottom w:val="none" w:sz="0" w:space="0" w:color="auto"/>
            <w:right w:val="none" w:sz="0" w:space="0" w:color="auto"/>
          </w:divBdr>
        </w:div>
        <w:div w:id="739598983">
          <w:marLeft w:val="0"/>
          <w:marRight w:val="0"/>
          <w:marTop w:val="0"/>
          <w:marBottom w:val="0"/>
          <w:divBdr>
            <w:top w:val="none" w:sz="0" w:space="0" w:color="auto"/>
            <w:left w:val="none" w:sz="0" w:space="0" w:color="auto"/>
            <w:bottom w:val="none" w:sz="0" w:space="0" w:color="auto"/>
            <w:right w:val="none" w:sz="0" w:space="0" w:color="auto"/>
          </w:divBdr>
        </w:div>
        <w:div w:id="209342305">
          <w:marLeft w:val="0"/>
          <w:marRight w:val="0"/>
          <w:marTop w:val="0"/>
          <w:marBottom w:val="0"/>
          <w:divBdr>
            <w:top w:val="none" w:sz="0" w:space="0" w:color="auto"/>
            <w:left w:val="none" w:sz="0" w:space="0" w:color="auto"/>
            <w:bottom w:val="none" w:sz="0" w:space="0" w:color="auto"/>
            <w:right w:val="none" w:sz="0" w:space="0" w:color="auto"/>
          </w:divBdr>
        </w:div>
        <w:div w:id="1262180572">
          <w:marLeft w:val="0"/>
          <w:marRight w:val="0"/>
          <w:marTop w:val="0"/>
          <w:marBottom w:val="0"/>
          <w:divBdr>
            <w:top w:val="none" w:sz="0" w:space="0" w:color="auto"/>
            <w:left w:val="none" w:sz="0" w:space="0" w:color="auto"/>
            <w:bottom w:val="none" w:sz="0" w:space="0" w:color="auto"/>
            <w:right w:val="none" w:sz="0" w:space="0" w:color="auto"/>
          </w:divBdr>
        </w:div>
        <w:div w:id="579169728">
          <w:marLeft w:val="0"/>
          <w:marRight w:val="0"/>
          <w:marTop w:val="0"/>
          <w:marBottom w:val="0"/>
          <w:divBdr>
            <w:top w:val="none" w:sz="0" w:space="0" w:color="auto"/>
            <w:left w:val="none" w:sz="0" w:space="0" w:color="auto"/>
            <w:bottom w:val="none" w:sz="0" w:space="0" w:color="auto"/>
            <w:right w:val="none" w:sz="0" w:space="0" w:color="auto"/>
          </w:divBdr>
        </w:div>
        <w:div w:id="38238777">
          <w:marLeft w:val="0"/>
          <w:marRight w:val="0"/>
          <w:marTop w:val="0"/>
          <w:marBottom w:val="0"/>
          <w:divBdr>
            <w:top w:val="none" w:sz="0" w:space="0" w:color="auto"/>
            <w:left w:val="none" w:sz="0" w:space="0" w:color="auto"/>
            <w:bottom w:val="none" w:sz="0" w:space="0" w:color="auto"/>
            <w:right w:val="none" w:sz="0" w:space="0" w:color="auto"/>
          </w:divBdr>
        </w:div>
        <w:div w:id="33240796">
          <w:marLeft w:val="0"/>
          <w:marRight w:val="0"/>
          <w:marTop w:val="0"/>
          <w:marBottom w:val="0"/>
          <w:divBdr>
            <w:top w:val="none" w:sz="0" w:space="0" w:color="auto"/>
            <w:left w:val="none" w:sz="0" w:space="0" w:color="auto"/>
            <w:bottom w:val="none" w:sz="0" w:space="0" w:color="auto"/>
            <w:right w:val="none" w:sz="0" w:space="0" w:color="auto"/>
          </w:divBdr>
        </w:div>
        <w:div w:id="747921253">
          <w:marLeft w:val="0"/>
          <w:marRight w:val="0"/>
          <w:marTop w:val="0"/>
          <w:marBottom w:val="0"/>
          <w:divBdr>
            <w:top w:val="none" w:sz="0" w:space="0" w:color="auto"/>
            <w:left w:val="none" w:sz="0" w:space="0" w:color="auto"/>
            <w:bottom w:val="none" w:sz="0" w:space="0" w:color="auto"/>
            <w:right w:val="none" w:sz="0" w:space="0" w:color="auto"/>
          </w:divBdr>
        </w:div>
        <w:div w:id="1167674704">
          <w:marLeft w:val="0"/>
          <w:marRight w:val="0"/>
          <w:marTop w:val="0"/>
          <w:marBottom w:val="0"/>
          <w:divBdr>
            <w:top w:val="none" w:sz="0" w:space="0" w:color="auto"/>
            <w:left w:val="none" w:sz="0" w:space="0" w:color="auto"/>
            <w:bottom w:val="none" w:sz="0" w:space="0" w:color="auto"/>
            <w:right w:val="none" w:sz="0" w:space="0" w:color="auto"/>
          </w:divBdr>
        </w:div>
        <w:div w:id="46151236">
          <w:marLeft w:val="0"/>
          <w:marRight w:val="0"/>
          <w:marTop w:val="0"/>
          <w:marBottom w:val="0"/>
          <w:divBdr>
            <w:top w:val="none" w:sz="0" w:space="0" w:color="auto"/>
            <w:left w:val="none" w:sz="0" w:space="0" w:color="auto"/>
            <w:bottom w:val="none" w:sz="0" w:space="0" w:color="auto"/>
            <w:right w:val="none" w:sz="0" w:space="0" w:color="auto"/>
          </w:divBdr>
        </w:div>
        <w:div w:id="2007129042">
          <w:marLeft w:val="0"/>
          <w:marRight w:val="0"/>
          <w:marTop w:val="0"/>
          <w:marBottom w:val="0"/>
          <w:divBdr>
            <w:top w:val="none" w:sz="0" w:space="0" w:color="auto"/>
            <w:left w:val="none" w:sz="0" w:space="0" w:color="auto"/>
            <w:bottom w:val="none" w:sz="0" w:space="0" w:color="auto"/>
            <w:right w:val="none" w:sz="0" w:space="0" w:color="auto"/>
          </w:divBdr>
        </w:div>
        <w:div w:id="1001204563">
          <w:marLeft w:val="0"/>
          <w:marRight w:val="0"/>
          <w:marTop w:val="0"/>
          <w:marBottom w:val="0"/>
          <w:divBdr>
            <w:top w:val="none" w:sz="0" w:space="0" w:color="auto"/>
            <w:left w:val="none" w:sz="0" w:space="0" w:color="auto"/>
            <w:bottom w:val="none" w:sz="0" w:space="0" w:color="auto"/>
            <w:right w:val="none" w:sz="0" w:space="0" w:color="auto"/>
          </w:divBdr>
        </w:div>
        <w:div w:id="353191433">
          <w:marLeft w:val="0"/>
          <w:marRight w:val="0"/>
          <w:marTop w:val="0"/>
          <w:marBottom w:val="0"/>
          <w:divBdr>
            <w:top w:val="none" w:sz="0" w:space="0" w:color="auto"/>
            <w:left w:val="none" w:sz="0" w:space="0" w:color="auto"/>
            <w:bottom w:val="none" w:sz="0" w:space="0" w:color="auto"/>
            <w:right w:val="none" w:sz="0" w:space="0" w:color="auto"/>
          </w:divBdr>
        </w:div>
        <w:div w:id="1379820960">
          <w:marLeft w:val="0"/>
          <w:marRight w:val="0"/>
          <w:marTop w:val="0"/>
          <w:marBottom w:val="0"/>
          <w:divBdr>
            <w:top w:val="none" w:sz="0" w:space="0" w:color="auto"/>
            <w:left w:val="none" w:sz="0" w:space="0" w:color="auto"/>
            <w:bottom w:val="none" w:sz="0" w:space="0" w:color="auto"/>
            <w:right w:val="none" w:sz="0" w:space="0" w:color="auto"/>
          </w:divBdr>
        </w:div>
        <w:div w:id="1098645747">
          <w:marLeft w:val="0"/>
          <w:marRight w:val="0"/>
          <w:marTop w:val="0"/>
          <w:marBottom w:val="0"/>
          <w:divBdr>
            <w:top w:val="none" w:sz="0" w:space="0" w:color="auto"/>
            <w:left w:val="none" w:sz="0" w:space="0" w:color="auto"/>
            <w:bottom w:val="none" w:sz="0" w:space="0" w:color="auto"/>
            <w:right w:val="none" w:sz="0" w:space="0" w:color="auto"/>
          </w:divBdr>
        </w:div>
        <w:div w:id="1883132410">
          <w:marLeft w:val="0"/>
          <w:marRight w:val="0"/>
          <w:marTop w:val="0"/>
          <w:marBottom w:val="0"/>
          <w:divBdr>
            <w:top w:val="none" w:sz="0" w:space="0" w:color="auto"/>
            <w:left w:val="none" w:sz="0" w:space="0" w:color="auto"/>
            <w:bottom w:val="none" w:sz="0" w:space="0" w:color="auto"/>
            <w:right w:val="none" w:sz="0" w:space="0" w:color="auto"/>
          </w:divBdr>
        </w:div>
        <w:div w:id="2011370820">
          <w:marLeft w:val="0"/>
          <w:marRight w:val="0"/>
          <w:marTop w:val="0"/>
          <w:marBottom w:val="0"/>
          <w:divBdr>
            <w:top w:val="none" w:sz="0" w:space="0" w:color="auto"/>
            <w:left w:val="none" w:sz="0" w:space="0" w:color="auto"/>
            <w:bottom w:val="none" w:sz="0" w:space="0" w:color="auto"/>
            <w:right w:val="none" w:sz="0" w:space="0" w:color="auto"/>
          </w:divBdr>
        </w:div>
        <w:div w:id="1534465089">
          <w:marLeft w:val="0"/>
          <w:marRight w:val="0"/>
          <w:marTop w:val="0"/>
          <w:marBottom w:val="0"/>
          <w:divBdr>
            <w:top w:val="none" w:sz="0" w:space="0" w:color="auto"/>
            <w:left w:val="none" w:sz="0" w:space="0" w:color="auto"/>
            <w:bottom w:val="none" w:sz="0" w:space="0" w:color="auto"/>
            <w:right w:val="none" w:sz="0" w:space="0" w:color="auto"/>
          </w:divBdr>
        </w:div>
        <w:div w:id="432359620">
          <w:marLeft w:val="0"/>
          <w:marRight w:val="0"/>
          <w:marTop w:val="0"/>
          <w:marBottom w:val="0"/>
          <w:divBdr>
            <w:top w:val="none" w:sz="0" w:space="0" w:color="auto"/>
            <w:left w:val="none" w:sz="0" w:space="0" w:color="auto"/>
            <w:bottom w:val="none" w:sz="0" w:space="0" w:color="auto"/>
            <w:right w:val="none" w:sz="0" w:space="0" w:color="auto"/>
          </w:divBdr>
        </w:div>
      </w:divsChild>
    </w:div>
    <w:div w:id="1034504262">
      <w:bodyDiv w:val="1"/>
      <w:marLeft w:val="0"/>
      <w:marRight w:val="0"/>
      <w:marTop w:val="0"/>
      <w:marBottom w:val="0"/>
      <w:divBdr>
        <w:top w:val="none" w:sz="0" w:space="0" w:color="auto"/>
        <w:left w:val="none" w:sz="0" w:space="0" w:color="auto"/>
        <w:bottom w:val="none" w:sz="0" w:space="0" w:color="auto"/>
        <w:right w:val="none" w:sz="0" w:space="0" w:color="auto"/>
      </w:divBdr>
    </w:div>
    <w:div w:id="1110127577">
      <w:bodyDiv w:val="1"/>
      <w:marLeft w:val="0"/>
      <w:marRight w:val="0"/>
      <w:marTop w:val="0"/>
      <w:marBottom w:val="0"/>
      <w:divBdr>
        <w:top w:val="none" w:sz="0" w:space="0" w:color="auto"/>
        <w:left w:val="none" w:sz="0" w:space="0" w:color="auto"/>
        <w:bottom w:val="none" w:sz="0" w:space="0" w:color="auto"/>
        <w:right w:val="none" w:sz="0" w:space="0" w:color="auto"/>
      </w:divBdr>
    </w:div>
    <w:div w:id="1404794679">
      <w:bodyDiv w:val="1"/>
      <w:marLeft w:val="0"/>
      <w:marRight w:val="0"/>
      <w:marTop w:val="0"/>
      <w:marBottom w:val="0"/>
      <w:divBdr>
        <w:top w:val="none" w:sz="0" w:space="0" w:color="auto"/>
        <w:left w:val="none" w:sz="0" w:space="0" w:color="auto"/>
        <w:bottom w:val="none" w:sz="0" w:space="0" w:color="auto"/>
        <w:right w:val="none" w:sz="0" w:space="0" w:color="auto"/>
      </w:divBdr>
    </w:div>
    <w:div w:id="1471825203">
      <w:bodyDiv w:val="1"/>
      <w:marLeft w:val="0"/>
      <w:marRight w:val="0"/>
      <w:marTop w:val="0"/>
      <w:marBottom w:val="0"/>
      <w:divBdr>
        <w:top w:val="none" w:sz="0" w:space="0" w:color="auto"/>
        <w:left w:val="none" w:sz="0" w:space="0" w:color="auto"/>
        <w:bottom w:val="none" w:sz="0" w:space="0" w:color="auto"/>
        <w:right w:val="none" w:sz="0" w:space="0" w:color="auto"/>
      </w:divBdr>
    </w:div>
    <w:div w:id="1560435504">
      <w:bodyDiv w:val="1"/>
      <w:marLeft w:val="0"/>
      <w:marRight w:val="0"/>
      <w:marTop w:val="0"/>
      <w:marBottom w:val="0"/>
      <w:divBdr>
        <w:top w:val="none" w:sz="0" w:space="0" w:color="auto"/>
        <w:left w:val="none" w:sz="0" w:space="0" w:color="auto"/>
        <w:bottom w:val="none" w:sz="0" w:space="0" w:color="auto"/>
        <w:right w:val="none" w:sz="0" w:space="0" w:color="auto"/>
      </w:divBdr>
    </w:div>
    <w:div w:id="1562061062">
      <w:bodyDiv w:val="1"/>
      <w:marLeft w:val="0"/>
      <w:marRight w:val="0"/>
      <w:marTop w:val="0"/>
      <w:marBottom w:val="0"/>
      <w:divBdr>
        <w:top w:val="none" w:sz="0" w:space="0" w:color="auto"/>
        <w:left w:val="none" w:sz="0" w:space="0" w:color="auto"/>
        <w:bottom w:val="none" w:sz="0" w:space="0" w:color="auto"/>
        <w:right w:val="none" w:sz="0" w:space="0" w:color="auto"/>
      </w:divBdr>
    </w:div>
    <w:div w:id="1753236943">
      <w:bodyDiv w:val="1"/>
      <w:marLeft w:val="0"/>
      <w:marRight w:val="0"/>
      <w:marTop w:val="0"/>
      <w:marBottom w:val="0"/>
      <w:divBdr>
        <w:top w:val="none" w:sz="0" w:space="0" w:color="auto"/>
        <w:left w:val="none" w:sz="0" w:space="0" w:color="auto"/>
        <w:bottom w:val="none" w:sz="0" w:space="0" w:color="auto"/>
        <w:right w:val="none" w:sz="0" w:space="0" w:color="auto"/>
      </w:divBdr>
    </w:div>
    <w:div w:id="1769302981">
      <w:bodyDiv w:val="1"/>
      <w:marLeft w:val="0"/>
      <w:marRight w:val="0"/>
      <w:marTop w:val="0"/>
      <w:marBottom w:val="0"/>
      <w:divBdr>
        <w:top w:val="none" w:sz="0" w:space="0" w:color="auto"/>
        <w:left w:val="none" w:sz="0" w:space="0" w:color="auto"/>
        <w:bottom w:val="none" w:sz="0" w:space="0" w:color="auto"/>
        <w:right w:val="none" w:sz="0" w:space="0" w:color="auto"/>
      </w:divBdr>
    </w:div>
    <w:div w:id="1834446230">
      <w:bodyDiv w:val="1"/>
      <w:marLeft w:val="0"/>
      <w:marRight w:val="0"/>
      <w:marTop w:val="0"/>
      <w:marBottom w:val="0"/>
      <w:divBdr>
        <w:top w:val="none" w:sz="0" w:space="0" w:color="auto"/>
        <w:left w:val="none" w:sz="0" w:space="0" w:color="auto"/>
        <w:bottom w:val="none" w:sz="0" w:space="0" w:color="auto"/>
        <w:right w:val="none" w:sz="0" w:space="0" w:color="auto"/>
      </w:divBdr>
    </w:div>
    <w:div w:id="1868059664">
      <w:bodyDiv w:val="1"/>
      <w:marLeft w:val="0"/>
      <w:marRight w:val="0"/>
      <w:marTop w:val="0"/>
      <w:marBottom w:val="0"/>
      <w:divBdr>
        <w:top w:val="none" w:sz="0" w:space="0" w:color="auto"/>
        <w:left w:val="none" w:sz="0" w:space="0" w:color="auto"/>
        <w:bottom w:val="none" w:sz="0" w:space="0" w:color="auto"/>
        <w:right w:val="none" w:sz="0" w:space="0" w:color="auto"/>
      </w:divBdr>
    </w:div>
    <w:div w:id="209554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www.atmel.com" TargetMode="External"/><Relationship Id="rId39" Type="http://schemas.openxmlformats.org/officeDocument/2006/relationships/hyperlink" Target="https://courses.worldcampus.psu.edu/welcome/pmangt/samplecontent/520lesson08/lesson08_02.html" TargetMode="External"/><Relationship Id="rId21" Type="http://schemas.openxmlformats.org/officeDocument/2006/relationships/chart" Target="charts/chart1.xml"/><Relationship Id="rId34" Type="http://schemas.openxmlformats.org/officeDocument/2006/relationships/hyperlink" Target="http://www.newark.com/" TargetMode="External"/><Relationship Id="rId42" Type="http://schemas.openxmlformats.org/officeDocument/2006/relationships/hyperlink" Target="https://www.ppi-int.com/resources/systems-engineering-faq/q-significance-different-types-requirements-states-modes-functional-performance-external-interface-environmental-resource-physical-qualities-design/"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hyperlink" Target="http://www.keme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chart" Target="charts/chart4.xml"/><Relationship Id="rId32" Type="http://schemas.openxmlformats.org/officeDocument/2006/relationships/hyperlink" Target="http://www.aavid.com/" TargetMode="External"/><Relationship Id="rId37" Type="http://schemas.openxmlformats.org/officeDocument/2006/relationships/hyperlink" Target="http://www.ussafetysign.com/ansi.html" TargetMode="External"/><Relationship Id="rId40" Type="http://schemas.openxmlformats.org/officeDocument/2006/relationships/hyperlink" Target="http://en.wikipedia.org/wiki/Project_management_triangl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3.xml"/><Relationship Id="rId28" Type="http://schemas.openxmlformats.org/officeDocument/2006/relationships/hyperlink" Target="http://www.nichicon.co.jp" TargetMode="External"/><Relationship Id="rId36" Type="http://schemas.openxmlformats.org/officeDocument/2006/relationships/hyperlink" Target="http://www.strancoinc.com/pdf/warning/ANSI.pdf" TargetMode="External"/><Relationship Id="rId10" Type="http://schemas.microsoft.com/office/2011/relationships/commentsExtended" Target="commentsExtended.xml"/><Relationship Id="rId19" Type="http://schemas.openxmlformats.org/officeDocument/2006/relationships/image" Target="media/image6.emf"/><Relationship Id="rId31" Type="http://schemas.openxmlformats.org/officeDocument/2006/relationships/hyperlink" Target="http://www.onsemi.com/"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chart" Target="charts/chart2.xml"/><Relationship Id="rId27" Type="http://schemas.openxmlformats.org/officeDocument/2006/relationships/hyperlink" Target="http://www.yageo.com" TargetMode="External"/><Relationship Id="rId30" Type="http://schemas.openxmlformats.org/officeDocument/2006/relationships/hyperlink" Target="http://www.microchip.com/" TargetMode="External"/><Relationship Id="rId35" Type="http://schemas.openxmlformats.org/officeDocument/2006/relationships/hyperlink" Target="http://www.mysafetysign.com/danger-caution-warning-safety-sign-headers"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2.xml"/><Relationship Id="rId33" Type="http://schemas.openxmlformats.org/officeDocument/2006/relationships/hyperlink" Target="http://www.digikey.com/" TargetMode="External"/><Relationship Id="rId38" Type="http://schemas.openxmlformats.org/officeDocument/2006/relationships/hyperlink" Target="http://www.clker.com/clipart-28635.html" TargetMode="External"/><Relationship Id="rId20" Type="http://schemas.openxmlformats.org/officeDocument/2006/relationships/image" Target="media/image7.emf"/><Relationship Id="rId41" Type="http://schemas.openxmlformats.org/officeDocument/2006/relationships/hyperlink" Target="https://ocio.wa.gov/pmframework/initiation/organization/assumption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eee.org/documents/taxonomy_v10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zygy\Downloads\Group%20Report%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Overall Proposed Budget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Proposed Budget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4-3E53-487F-BB50-ABD6760C4CF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E53-487F-BB50-ABD6760C4CF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3E53-487F-BB50-ABD6760C4CFB}"/>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Unit 1</c:v>
                </c:pt>
                <c:pt idx="1">
                  <c:v>Unit 2</c:v>
                </c:pt>
                <c:pt idx="2">
                  <c:v>Contingencies</c:v>
                </c:pt>
              </c:strCache>
            </c:strRef>
          </c:cat>
          <c:val>
            <c:numRef>
              <c:f>Sheet1!$B$2:$B$4</c:f>
              <c:numCache>
                <c:formatCode>"$"#,##0_);[Red]\("$"#,##0\)</c:formatCode>
                <c:ptCount val="3"/>
                <c:pt idx="0">
                  <c:v>295</c:v>
                </c:pt>
                <c:pt idx="1">
                  <c:v>95</c:v>
                </c:pt>
                <c:pt idx="2">
                  <c:v>100</c:v>
                </c:pt>
              </c:numCache>
            </c:numRef>
          </c:val>
          <c:extLst>
            <c:ext xmlns:c16="http://schemas.microsoft.com/office/drawing/2014/chart" uri="{C3380CC4-5D6E-409C-BE32-E72D297353CC}">
              <c16:uniqueId val="{00000000-3E53-487F-BB50-ABD6760C4CFB}"/>
            </c:ext>
          </c:extLst>
        </c:ser>
        <c:dLbls>
          <c:dLblPos val="outEnd"/>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Unit 1 Proposed</a:t>
            </a:r>
            <a:r>
              <a:rPr lang="en-US" baseline="0"/>
              <a:t> Budget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Unit 1 Proposed Budget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35F-44F9-9A1B-7712FF3AFA3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35F-44F9-9A1B-7712FF3AFA3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35F-44F9-9A1B-7712FF3AFA3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35F-44F9-9A1B-7712FF3AFA31}"/>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4"/>
                <c:pt idx="0">
                  <c:v>Power Supply Components</c:v>
                </c:pt>
                <c:pt idx="1">
                  <c:v>MPPT</c:v>
                </c:pt>
                <c:pt idx="2">
                  <c:v>Battery</c:v>
                </c:pt>
                <c:pt idx="3">
                  <c:v>Solar Panel</c:v>
                </c:pt>
              </c:strCache>
            </c:strRef>
          </c:cat>
          <c:val>
            <c:numRef>
              <c:f>Sheet1!$B$2:$B$5</c:f>
              <c:numCache>
                <c:formatCode>"$"#,##0_);[Red]\("$"#,##0\)</c:formatCode>
                <c:ptCount val="4"/>
                <c:pt idx="0">
                  <c:v>50</c:v>
                </c:pt>
                <c:pt idx="1">
                  <c:v>100</c:v>
                </c:pt>
                <c:pt idx="2">
                  <c:v>65</c:v>
                </c:pt>
                <c:pt idx="3">
                  <c:v>80</c:v>
                </c:pt>
              </c:numCache>
            </c:numRef>
          </c:val>
          <c:extLst>
            <c:ext xmlns:c16="http://schemas.microsoft.com/office/drawing/2014/chart" uri="{C3380CC4-5D6E-409C-BE32-E72D297353CC}">
              <c16:uniqueId val="{00000000-321C-4115-B88C-A7369960938D}"/>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Unit 2 Proposed Budget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7FC-49BB-9D96-45F6F2C204E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47-4932-8F90-CC8B585211F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A347-4932-8F90-CC8B585211F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7FC-49BB-9D96-45F6F2C204E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7FC-49BB-9D96-45F6F2C204E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7FC-49BB-9D96-45F6F2C204EF}"/>
              </c:ext>
            </c:extLst>
          </c:dPt>
          <c:dLbls>
            <c:dLbl>
              <c:idx val="1"/>
              <c:layout>
                <c:manualLayout>
                  <c:x val="5.3240740740740658E-2"/>
                  <c:y val="0"/>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347-4932-8F90-CC8B585211FE}"/>
                </c:ext>
              </c:extLst>
            </c:dLbl>
            <c:dLbl>
              <c:idx val="2"/>
              <c:layout>
                <c:manualLayout>
                  <c:x val="2.5462962962962878E-2"/>
                  <c:y val="5.9523809523809597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347-4932-8F90-CC8B585211F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Sheet1!$A$2:$A$7</c:f>
              <c:strCache>
                <c:ptCount val="5"/>
                <c:pt idx="0">
                  <c:v>Controller</c:v>
                </c:pt>
                <c:pt idx="1">
                  <c:v>Bluetooth Module</c:v>
                </c:pt>
                <c:pt idx="2">
                  <c:v>Audio Sensor</c:v>
                </c:pt>
                <c:pt idx="3">
                  <c:v>Lighting Strip</c:v>
                </c:pt>
                <c:pt idx="4">
                  <c:v>Ultrasound Circuit</c:v>
                </c:pt>
              </c:strCache>
            </c:strRef>
          </c:cat>
          <c:val>
            <c:numRef>
              <c:f>Sheet1!$B$2:$B$7</c:f>
              <c:numCache>
                <c:formatCode>"$"#,##0_);[Red]\("$"#,##0\)</c:formatCode>
                <c:ptCount val="6"/>
                <c:pt idx="0">
                  <c:v>20</c:v>
                </c:pt>
                <c:pt idx="1">
                  <c:v>5</c:v>
                </c:pt>
                <c:pt idx="2">
                  <c:v>5</c:v>
                </c:pt>
                <c:pt idx="3">
                  <c:v>50</c:v>
                </c:pt>
                <c:pt idx="4">
                  <c:v>15</c:v>
                </c:pt>
              </c:numCache>
            </c:numRef>
          </c:val>
          <c:extLst>
            <c:ext xmlns:c16="http://schemas.microsoft.com/office/drawing/2014/chart" uri="{C3380CC4-5D6E-409C-BE32-E72D297353CC}">
              <c16:uniqueId val="{00000000-A347-4932-8F90-CC8B585211FE}"/>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Contingency Proposed Budget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Contingency Budget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4-D830-4B76-9830-CCBB71E1019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30-4B76-9830-CCBB71E1019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D830-4B76-9830-CCBB71E10195}"/>
              </c:ext>
            </c:extLst>
          </c:dPt>
          <c:dLbls>
            <c:dLbl>
              <c:idx val="0"/>
              <c:layout>
                <c:manualLayout>
                  <c:x val="3.0092592592592678E-2"/>
                  <c:y val="4.365079365079364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D830-4B76-9830-CCBB71E10195}"/>
                </c:ext>
              </c:extLst>
            </c:dLbl>
            <c:dLbl>
              <c:idx val="1"/>
              <c:layout>
                <c:manualLayout>
                  <c:x val="-3.7037037037037056E-2"/>
                  <c:y val="8.333333333333332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830-4B76-9830-CCBB71E10195}"/>
                </c:ext>
              </c:extLst>
            </c:dLbl>
            <c:dLbl>
              <c:idx val="2"/>
              <c:layout>
                <c:manualLayout>
                  <c:x val="-9.2592592592592587E-2"/>
                  <c:y val="3.96825396825396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D830-4B76-9830-CCBB71E10195}"/>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Power Supply</c:v>
                </c:pt>
                <c:pt idx="1">
                  <c:v>Lighting Strip</c:v>
                </c:pt>
                <c:pt idx="2">
                  <c:v>Circuit Switches/Buttons</c:v>
                </c:pt>
              </c:strCache>
            </c:strRef>
          </c:cat>
          <c:val>
            <c:numRef>
              <c:f>Sheet1!$B$2:$B$4</c:f>
              <c:numCache>
                <c:formatCode>"$"#,##0_);[Red]\("$"#,##0\)</c:formatCode>
                <c:ptCount val="3"/>
                <c:pt idx="0">
                  <c:v>50</c:v>
                </c:pt>
                <c:pt idx="1">
                  <c:v>40</c:v>
                </c:pt>
                <c:pt idx="2">
                  <c:v>10</c:v>
                </c:pt>
              </c:numCache>
            </c:numRef>
          </c:val>
          <c:extLst>
            <c:ext xmlns:c16="http://schemas.microsoft.com/office/drawing/2014/chart" uri="{C3380CC4-5D6E-409C-BE32-E72D297353CC}">
              <c16:uniqueId val="{00000000-D830-4B76-9830-CCBB71E10195}"/>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apston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0B7AD-4138-4357-990D-337EF196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 Report Template</Template>
  <TotalTime>1</TotalTime>
  <Pages>54</Pages>
  <Words>10601</Words>
  <Characters>60431</Characters>
  <Application>Microsoft Office Word</Application>
  <DocSecurity>0</DocSecurity>
  <Lines>503</Lines>
  <Paragraphs>141</Paragraphs>
  <ScaleCrop>false</ScaleCrop>
  <Company>University of Missouri</Company>
  <LinksUpToDate>false</LinksUpToDate>
  <CharactersWithSpaces>70891</CharactersWithSpaces>
  <SharedDoc>false</SharedDoc>
  <HLinks>
    <vt:vector size="894" baseType="variant">
      <vt:variant>
        <vt:i4>8192041</vt:i4>
      </vt:variant>
      <vt:variant>
        <vt:i4>995</vt:i4>
      </vt:variant>
      <vt:variant>
        <vt:i4>0</vt:i4>
      </vt:variant>
      <vt:variant>
        <vt:i4>5</vt:i4>
      </vt:variant>
      <vt:variant>
        <vt:lpwstr>https://www.ppi-int.com/resources/systems-engineering-faq/q-significance-different-types-requirements-states-modes-functional-performance-external-interface-environmental-resource-physical-qualities-design/</vt:lpwstr>
      </vt:variant>
      <vt:variant>
        <vt:lpwstr/>
      </vt:variant>
      <vt:variant>
        <vt:i4>7929899</vt:i4>
      </vt:variant>
      <vt:variant>
        <vt:i4>992</vt:i4>
      </vt:variant>
      <vt:variant>
        <vt:i4>0</vt:i4>
      </vt:variant>
      <vt:variant>
        <vt:i4>5</vt:i4>
      </vt:variant>
      <vt:variant>
        <vt:lpwstr>https://ocio.wa.gov/pmframework/initiation/organization/assumptions</vt:lpwstr>
      </vt:variant>
      <vt:variant>
        <vt:lpwstr/>
      </vt:variant>
      <vt:variant>
        <vt:i4>3670138</vt:i4>
      </vt:variant>
      <vt:variant>
        <vt:i4>989</vt:i4>
      </vt:variant>
      <vt:variant>
        <vt:i4>0</vt:i4>
      </vt:variant>
      <vt:variant>
        <vt:i4>5</vt:i4>
      </vt:variant>
      <vt:variant>
        <vt:lpwstr>http://en.wikipedia.org/wiki/Project_management_triangle</vt:lpwstr>
      </vt:variant>
      <vt:variant>
        <vt:lpwstr/>
      </vt:variant>
      <vt:variant>
        <vt:i4>3604561</vt:i4>
      </vt:variant>
      <vt:variant>
        <vt:i4>986</vt:i4>
      </vt:variant>
      <vt:variant>
        <vt:i4>0</vt:i4>
      </vt:variant>
      <vt:variant>
        <vt:i4>5</vt:i4>
      </vt:variant>
      <vt:variant>
        <vt:lpwstr>https://courses.worldcampus.psu.edu/welcome/pmangt/samplecontent/520lesson08/lesson08_02.html</vt:lpwstr>
      </vt:variant>
      <vt:variant>
        <vt:lpwstr/>
      </vt:variant>
      <vt:variant>
        <vt:i4>7602213</vt:i4>
      </vt:variant>
      <vt:variant>
        <vt:i4>983</vt:i4>
      </vt:variant>
      <vt:variant>
        <vt:i4>0</vt:i4>
      </vt:variant>
      <vt:variant>
        <vt:i4>5</vt:i4>
      </vt:variant>
      <vt:variant>
        <vt:lpwstr>http://www.clker.com/clipart-28635.html</vt:lpwstr>
      </vt:variant>
      <vt:variant>
        <vt:lpwstr/>
      </vt:variant>
      <vt:variant>
        <vt:i4>4653087</vt:i4>
      </vt:variant>
      <vt:variant>
        <vt:i4>980</vt:i4>
      </vt:variant>
      <vt:variant>
        <vt:i4>0</vt:i4>
      </vt:variant>
      <vt:variant>
        <vt:i4>5</vt:i4>
      </vt:variant>
      <vt:variant>
        <vt:lpwstr>http://www.ussafetysign.com/ansi.html</vt:lpwstr>
      </vt:variant>
      <vt:variant>
        <vt:lpwstr/>
      </vt:variant>
      <vt:variant>
        <vt:i4>4128871</vt:i4>
      </vt:variant>
      <vt:variant>
        <vt:i4>977</vt:i4>
      </vt:variant>
      <vt:variant>
        <vt:i4>0</vt:i4>
      </vt:variant>
      <vt:variant>
        <vt:i4>5</vt:i4>
      </vt:variant>
      <vt:variant>
        <vt:lpwstr>http://www.strancoinc.com/pdf/warning/ANSI.pdf</vt:lpwstr>
      </vt:variant>
      <vt:variant>
        <vt:lpwstr/>
      </vt:variant>
      <vt:variant>
        <vt:i4>6750259</vt:i4>
      </vt:variant>
      <vt:variant>
        <vt:i4>974</vt:i4>
      </vt:variant>
      <vt:variant>
        <vt:i4>0</vt:i4>
      </vt:variant>
      <vt:variant>
        <vt:i4>5</vt:i4>
      </vt:variant>
      <vt:variant>
        <vt:lpwstr>http://www.mysafetysign.com/danger-caution-warning-safety-sign-headers</vt:lpwstr>
      </vt:variant>
      <vt:variant>
        <vt:lpwstr/>
      </vt:variant>
      <vt:variant>
        <vt:i4>3014705</vt:i4>
      </vt:variant>
      <vt:variant>
        <vt:i4>939</vt:i4>
      </vt:variant>
      <vt:variant>
        <vt:i4>0</vt:i4>
      </vt:variant>
      <vt:variant>
        <vt:i4>5</vt:i4>
      </vt:variant>
      <vt:variant>
        <vt:lpwstr>http://www.newark.com/</vt:lpwstr>
      </vt:variant>
      <vt:variant>
        <vt:lpwstr/>
      </vt:variant>
      <vt:variant>
        <vt:i4>3407988</vt:i4>
      </vt:variant>
      <vt:variant>
        <vt:i4>936</vt:i4>
      </vt:variant>
      <vt:variant>
        <vt:i4>0</vt:i4>
      </vt:variant>
      <vt:variant>
        <vt:i4>5</vt:i4>
      </vt:variant>
      <vt:variant>
        <vt:lpwstr>http://www.digikey.com/</vt:lpwstr>
      </vt:variant>
      <vt:variant>
        <vt:lpwstr/>
      </vt:variant>
      <vt:variant>
        <vt:i4>5636121</vt:i4>
      </vt:variant>
      <vt:variant>
        <vt:i4>927</vt:i4>
      </vt:variant>
      <vt:variant>
        <vt:i4>0</vt:i4>
      </vt:variant>
      <vt:variant>
        <vt:i4>5</vt:i4>
      </vt:variant>
      <vt:variant>
        <vt:lpwstr>http://www.aavid.com/</vt:lpwstr>
      </vt:variant>
      <vt:variant>
        <vt:lpwstr/>
      </vt:variant>
      <vt:variant>
        <vt:i4>3407932</vt:i4>
      </vt:variant>
      <vt:variant>
        <vt:i4>924</vt:i4>
      </vt:variant>
      <vt:variant>
        <vt:i4>0</vt:i4>
      </vt:variant>
      <vt:variant>
        <vt:i4>5</vt:i4>
      </vt:variant>
      <vt:variant>
        <vt:lpwstr>http://www.onsemi.com/</vt:lpwstr>
      </vt:variant>
      <vt:variant>
        <vt:lpwstr/>
      </vt:variant>
      <vt:variant>
        <vt:i4>6029312</vt:i4>
      </vt:variant>
      <vt:variant>
        <vt:i4>921</vt:i4>
      </vt:variant>
      <vt:variant>
        <vt:i4>0</vt:i4>
      </vt:variant>
      <vt:variant>
        <vt:i4>5</vt:i4>
      </vt:variant>
      <vt:variant>
        <vt:lpwstr>http://www.microchip.com/</vt:lpwstr>
      </vt:variant>
      <vt:variant>
        <vt:lpwstr/>
      </vt:variant>
      <vt:variant>
        <vt:i4>5701649</vt:i4>
      </vt:variant>
      <vt:variant>
        <vt:i4>918</vt:i4>
      </vt:variant>
      <vt:variant>
        <vt:i4>0</vt:i4>
      </vt:variant>
      <vt:variant>
        <vt:i4>5</vt:i4>
      </vt:variant>
      <vt:variant>
        <vt:lpwstr>http://www.kemet.com/</vt:lpwstr>
      </vt:variant>
      <vt:variant>
        <vt:lpwstr/>
      </vt:variant>
      <vt:variant>
        <vt:i4>2359393</vt:i4>
      </vt:variant>
      <vt:variant>
        <vt:i4>915</vt:i4>
      </vt:variant>
      <vt:variant>
        <vt:i4>0</vt:i4>
      </vt:variant>
      <vt:variant>
        <vt:i4>5</vt:i4>
      </vt:variant>
      <vt:variant>
        <vt:lpwstr>http://www.nichicon.co.jp/</vt:lpwstr>
      </vt:variant>
      <vt:variant>
        <vt:lpwstr/>
      </vt:variant>
      <vt:variant>
        <vt:i4>5505045</vt:i4>
      </vt:variant>
      <vt:variant>
        <vt:i4>912</vt:i4>
      </vt:variant>
      <vt:variant>
        <vt:i4>0</vt:i4>
      </vt:variant>
      <vt:variant>
        <vt:i4>5</vt:i4>
      </vt:variant>
      <vt:variant>
        <vt:lpwstr>http://www.yageo.com/</vt:lpwstr>
      </vt:variant>
      <vt:variant>
        <vt:lpwstr/>
      </vt:variant>
      <vt:variant>
        <vt:i4>4521984</vt:i4>
      </vt:variant>
      <vt:variant>
        <vt:i4>909</vt:i4>
      </vt:variant>
      <vt:variant>
        <vt:i4>0</vt:i4>
      </vt:variant>
      <vt:variant>
        <vt:i4>5</vt:i4>
      </vt:variant>
      <vt:variant>
        <vt:lpwstr>http://www.atmel.com/</vt:lpwstr>
      </vt:variant>
      <vt:variant>
        <vt:lpwstr/>
      </vt:variant>
      <vt:variant>
        <vt:i4>4456459</vt:i4>
      </vt:variant>
      <vt:variant>
        <vt:i4>875</vt:i4>
      </vt:variant>
      <vt:variant>
        <vt:i4>0</vt:i4>
      </vt:variant>
      <vt:variant>
        <vt:i4>5</vt:i4>
      </vt:variant>
      <vt:variant>
        <vt:lpwstr/>
      </vt:variant>
      <vt:variant>
        <vt:lpwstr>_ENREF_5</vt:lpwstr>
      </vt:variant>
      <vt:variant>
        <vt:i4>4521995</vt:i4>
      </vt:variant>
      <vt:variant>
        <vt:i4>857</vt:i4>
      </vt:variant>
      <vt:variant>
        <vt:i4>0</vt:i4>
      </vt:variant>
      <vt:variant>
        <vt:i4>5</vt:i4>
      </vt:variant>
      <vt:variant>
        <vt:lpwstr/>
      </vt:variant>
      <vt:variant>
        <vt:lpwstr>_ENREF_4</vt:lpwstr>
      </vt:variant>
      <vt:variant>
        <vt:i4>4325387</vt:i4>
      </vt:variant>
      <vt:variant>
        <vt:i4>851</vt:i4>
      </vt:variant>
      <vt:variant>
        <vt:i4>0</vt:i4>
      </vt:variant>
      <vt:variant>
        <vt:i4>5</vt:i4>
      </vt:variant>
      <vt:variant>
        <vt:lpwstr/>
      </vt:variant>
      <vt:variant>
        <vt:lpwstr>_ENREF_3</vt:lpwstr>
      </vt:variant>
      <vt:variant>
        <vt:i4>4390923</vt:i4>
      </vt:variant>
      <vt:variant>
        <vt:i4>845</vt:i4>
      </vt:variant>
      <vt:variant>
        <vt:i4>0</vt:i4>
      </vt:variant>
      <vt:variant>
        <vt:i4>5</vt:i4>
      </vt:variant>
      <vt:variant>
        <vt:lpwstr/>
      </vt:variant>
      <vt:variant>
        <vt:lpwstr>_ENREF_2</vt:lpwstr>
      </vt:variant>
      <vt:variant>
        <vt:i4>1245232</vt:i4>
      </vt:variant>
      <vt:variant>
        <vt:i4>788</vt:i4>
      </vt:variant>
      <vt:variant>
        <vt:i4>0</vt:i4>
      </vt:variant>
      <vt:variant>
        <vt:i4>5</vt:i4>
      </vt:variant>
      <vt:variant>
        <vt:lpwstr/>
      </vt:variant>
      <vt:variant>
        <vt:lpwstr>_Toc67090369</vt:lpwstr>
      </vt:variant>
      <vt:variant>
        <vt:i4>1769526</vt:i4>
      </vt:variant>
      <vt:variant>
        <vt:i4>779</vt:i4>
      </vt:variant>
      <vt:variant>
        <vt:i4>0</vt:i4>
      </vt:variant>
      <vt:variant>
        <vt:i4>5</vt:i4>
      </vt:variant>
      <vt:variant>
        <vt:lpwstr/>
      </vt:variant>
      <vt:variant>
        <vt:lpwstr>_Toc67090406</vt:lpwstr>
      </vt:variant>
      <vt:variant>
        <vt:i4>1572918</vt:i4>
      </vt:variant>
      <vt:variant>
        <vt:i4>773</vt:i4>
      </vt:variant>
      <vt:variant>
        <vt:i4>0</vt:i4>
      </vt:variant>
      <vt:variant>
        <vt:i4>5</vt:i4>
      </vt:variant>
      <vt:variant>
        <vt:lpwstr/>
      </vt:variant>
      <vt:variant>
        <vt:lpwstr>_Toc67090405</vt:lpwstr>
      </vt:variant>
      <vt:variant>
        <vt:i4>1638454</vt:i4>
      </vt:variant>
      <vt:variant>
        <vt:i4>767</vt:i4>
      </vt:variant>
      <vt:variant>
        <vt:i4>0</vt:i4>
      </vt:variant>
      <vt:variant>
        <vt:i4>5</vt:i4>
      </vt:variant>
      <vt:variant>
        <vt:lpwstr/>
      </vt:variant>
      <vt:variant>
        <vt:lpwstr>_Toc67090404</vt:lpwstr>
      </vt:variant>
      <vt:variant>
        <vt:i4>1966134</vt:i4>
      </vt:variant>
      <vt:variant>
        <vt:i4>761</vt:i4>
      </vt:variant>
      <vt:variant>
        <vt:i4>0</vt:i4>
      </vt:variant>
      <vt:variant>
        <vt:i4>5</vt:i4>
      </vt:variant>
      <vt:variant>
        <vt:lpwstr/>
      </vt:variant>
      <vt:variant>
        <vt:lpwstr>_Toc67090403</vt:lpwstr>
      </vt:variant>
      <vt:variant>
        <vt:i4>2031670</vt:i4>
      </vt:variant>
      <vt:variant>
        <vt:i4>755</vt:i4>
      </vt:variant>
      <vt:variant>
        <vt:i4>0</vt:i4>
      </vt:variant>
      <vt:variant>
        <vt:i4>5</vt:i4>
      </vt:variant>
      <vt:variant>
        <vt:lpwstr/>
      </vt:variant>
      <vt:variant>
        <vt:lpwstr>_Toc67090402</vt:lpwstr>
      </vt:variant>
      <vt:variant>
        <vt:i4>1835062</vt:i4>
      </vt:variant>
      <vt:variant>
        <vt:i4>749</vt:i4>
      </vt:variant>
      <vt:variant>
        <vt:i4>0</vt:i4>
      </vt:variant>
      <vt:variant>
        <vt:i4>5</vt:i4>
      </vt:variant>
      <vt:variant>
        <vt:lpwstr/>
      </vt:variant>
      <vt:variant>
        <vt:lpwstr>_Toc67090401</vt:lpwstr>
      </vt:variant>
      <vt:variant>
        <vt:i4>1900598</vt:i4>
      </vt:variant>
      <vt:variant>
        <vt:i4>743</vt:i4>
      </vt:variant>
      <vt:variant>
        <vt:i4>0</vt:i4>
      </vt:variant>
      <vt:variant>
        <vt:i4>5</vt:i4>
      </vt:variant>
      <vt:variant>
        <vt:lpwstr/>
      </vt:variant>
      <vt:variant>
        <vt:lpwstr>_Toc67090400</vt:lpwstr>
      </vt:variant>
      <vt:variant>
        <vt:i4>1245247</vt:i4>
      </vt:variant>
      <vt:variant>
        <vt:i4>737</vt:i4>
      </vt:variant>
      <vt:variant>
        <vt:i4>0</vt:i4>
      </vt:variant>
      <vt:variant>
        <vt:i4>5</vt:i4>
      </vt:variant>
      <vt:variant>
        <vt:lpwstr/>
      </vt:variant>
      <vt:variant>
        <vt:lpwstr>_Toc67090399</vt:lpwstr>
      </vt:variant>
      <vt:variant>
        <vt:i4>1179711</vt:i4>
      </vt:variant>
      <vt:variant>
        <vt:i4>731</vt:i4>
      </vt:variant>
      <vt:variant>
        <vt:i4>0</vt:i4>
      </vt:variant>
      <vt:variant>
        <vt:i4>5</vt:i4>
      </vt:variant>
      <vt:variant>
        <vt:lpwstr/>
      </vt:variant>
      <vt:variant>
        <vt:lpwstr>_Toc67090398</vt:lpwstr>
      </vt:variant>
      <vt:variant>
        <vt:i4>1900607</vt:i4>
      </vt:variant>
      <vt:variant>
        <vt:i4>725</vt:i4>
      </vt:variant>
      <vt:variant>
        <vt:i4>0</vt:i4>
      </vt:variant>
      <vt:variant>
        <vt:i4>5</vt:i4>
      </vt:variant>
      <vt:variant>
        <vt:lpwstr/>
      </vt:variant>
      <vt:variant>
        <vt:lpwstr>_Toc67090397</vt:lpwstr>
      </vt:variant>
      <vt:variant>
        <vt:i4>1835071</vt:i4>
      </vt:variant>
      <vt:variant>
        <vt:i4>719</vt:i4>
      </vt:variant>
      <vt:variant>
        <vt:i4>0</vt:i4>
      </vt:variant>
      <vt:variant>
        <vt:i4>5</vt:i4>
      </vt:variant>
      <vt:variant>
        <vt:lpwstr/>
      </vt:variant>
      <vt:variant>
        <vt:lpwstr>_Toc67090396</vt:lpwstr>
      </vt:variant>
      <vt:variant>
        <vt:i4>2031679</vt:i4>
      </vt:variant>
      <vt:variant>
        <vt:i4>713</vt:i4>
      </vt:variant>
      <vt:variant>
        <vt:i4>0</vt:i4>
      </vt:variant>
      <vt:variant>
        <vt:i4>5</vt:i4>
      </vt:variant>
      <vt:variant>
        <vt:lpwstr/>
      </vt:variant>
      <vt:variant>
        <vt:lpwstr>_Toc67090395</vt:lpwstr>
      </vt:variant>
      <vt:variant>
        <vt:i4>1966143</vt:i4>
      </vt:variant>
      <vt:variant>
        <vt:i4>704</vt:i4>
      </vt:variant>
      <vt:variant>
        <vt:i4>0</vt:i4>
      </vt:variant>
      <vt:variant>
        <vt:i4>5</vt:i4>
      </vt:variant>
      <vt:variant>
        <vt:lpwstr/>
      </vt:variant>
      <vt:variant>
        <vt:lpwstr>_Toc67090691</vt:lpwstr>
      </vt:variant>
      <vt:variant>
        <vt:i4>2031679</vt:i4>
      </vt:variant>
      <vt:variant>
        <vt:i4>698</vt:i4>
      </vt:variant>
      <vt:variant>
        <vt:i4>0</vt:i4>
      </vt:variant>
      <vt:variant>
        <vt:i4>5</vt:i4>
      </vt:variant>
      <vt:variant>
        <vt:lpwstr/>
      </vt:variant>
      <vt:variant>
        <vt:lpwstr>_Toc67090690</vt:lpwstr>
      </vt:variant>
      <vt:variant>
        <vt:i4>1441854</vt:i4>
      </vt:variant>
      <vt:variant>
        <vt:i4>692</vt:i4>
      </vt:variant>
      <vt:variant>
        <vt:i4>0</vt:i4>
      </vt:variant>
      <vt:variant>
        <vt:i4>5</vt:i4>
      </vt:variant>
      <vt:variant>
        <vt:lpwstr/>
      </vt:variant>
      <vt:variant>
        <vt:lpwstr>_Toc67090689</vt:lpwstr>
      </vt:variant>
      <vt:variant>
        <vt:i4>1507390</vt:i4>
      </vt:variant>
      <vt:variant>
        <vt:i4>686</vt:i4>
      </vt:variant>
      <vt:variant>
        <vt:i4>0</vt:i4>
      </vt:variant>
      <vt:variant>
        <vt:i4>5</vt:i4>
      </vt:variant>
      <vt:variant>
        <vt:lpwstr/>
      </vt:variant>
      <vt:variant>
        <vt:lpwstr>_Toc67090688</vt:lpwstr>
      </vt:variant>
      <vt:variant>
        <vt:i4>1572926</vt:i4>
      </vt:variant>
      <vt:variant>
        <vt:i4>680</vt:i4>
      </vt:variant>
      <vt:variant>
        <vt:i4>0</vt:i4>
      </vt:variant>
      <vt:variant>
        <vt:i4>5</vt:i4>
      </vt:variant>
      <vt:variant>
        <vt:lpwstr/>
      </vt:variant>
      <vt:variant>
        <vt:lpwstr>_Toc67090687</vt:lpwstr>
      </vt:variant>
      <vt:variant>
        <vt:i4>1638462</vt:i4>
      </vt:variant>
      <vt:variant>
        <vt:i4>674</vt:i4>
      </vt:variant>
      <vt:variant>
        <vt:i4>0</vt:i4>
      </vt:variant>
      <vt:variant>
        <vt:i4>5</vt:i4>
      </vt:variant>
      <vt:variant>
        <vt:lpwstr/>
      </vt:variant>
      <vt:variant>
        <vt:lpwstr>_Toc67090686</vt:lpwstr>
      </vt:variant>
      <vt:variant>
        <vt:i4>1703998</vt:i4>
      </vt:variant>
      <vt:variant>
        <vt:i4>668</vt:i4>
      </vt:variant>
      <vt:variant>
        <vt:i4>0</vt:i4>
      </vt:variant>
      <vt:variant>
        <vt:i4>5</vt:i4>
      </vt:variant>
      <vt:variant>
        <vt:lpwstr/>
      </vt:variant>
      <vt:variant>
        <vt:lpwstr>_Toc67090685</vt:lpwstr>
      </vt:variant>
      <vt:variant>
        <vt:i4>1769534</vt:i4>
      </vt:variant>
      <vt:variant>
        <vt:i4>662</vt:i4>
      </vt:variant>
      <vt:variant>
        <vt:i4>0</vt:i4>
      </vt:variant>
      <vt:variant>
        <vt:i4>5</vt:i4>
      </vt:variant>
      <vt:variant>
        <vt:lpwstr/>
      </vt:variant>
      <vt:variant>
        <vt:lpwstr>_Toc67090684</vt:lpwstr>
      </vt:variant>
      <vt:variant>
        <vt:i4>1835070</vt:i4>
      </vt:variant>
      <vt:variant>
        <vt:i4>656</vt:i4>
      </vt:variant>
      <vt:variant>
        <vt:i4>0</vt:i4>
      </vt:variant>
      <vt:variant>
        <vt:i4>5</vt:i4>
      </vt:variant>
      <vt:variant>
        <vt:lpwstr/>
      </vt:variant>
      <vt:variant>
        <vt:lpwstr>_Toc67090683</vt:lpwstr>
      </vt:variant>
      <vt:variant>
        <vt:i4>1900606</vt:i4>
      </vt:variant>
      <vt:variant>
        <vt:i4>650</vt:i4>
      </vt:variant>
      <vt:variant>
        <vt:i4>0</vt:i4>
      </vt:variant>
      <vt:variant>
        <vt:i4>5</vt:i4>
      </vt:variant>
      <vt:variant>
        <vt:lpwstr/>
      </vt:variant>
      <vt:variant>
        <vt:lpwstr>_Toc67090682</vt:lpwstr>
      </vt:variant>
      <vt:variant>
        <vt:i4>1966142</vt:i4>
      </vt:variant>
      <vt:variant>
        <vt:i4>644</vt:i4>
      </vt:variant>
      <vt:variant>
        <vt:i4>0</vt:i4>
      </vt:variant>
      <vt:variant>
        <vt:i4>5</vt:i4>
      </vt:variant>
      <vt:variant>
        <vt:lpwstr/>
      </vt:variant>
      <vt:variant>
        <vt:lpwstr>_Toc67090681</vt:lpwstr>
      </vt:variant>
      <vt:variant>
        <vt:i4>2031678</vt:i4>
      </vt:variant>
      <vt:variant>
        <vt:i4>638</vt:i4>
      </vt:variant>
      <vt:variant>
        <vt:i4>0</vt:i4>
      </vt:variant>
      <vt:variant>
        <vt:i4>5</vt:i4>
      </vt:variant>
      <vt:variant>
        <vt:lpwstr/>
      </vt:variant>
      <vt:variant>
        <vt:lpwstr>_Toc67090680</vt:lpwstr>
      </vt:variant>
      <vt:variant>
        <vt:i4>1376309</vt:i4>
      </vt:variant>
      <vt:variant>
        <vt:i4>629</vt:i4>
      </vt:variant>
      <vt:variant>
        <vt:i4>0</vt:i4>
      </vt:variant>
      <vt:variant>
        <vt:i4>5</vt:i4>
      </vt:variant>
      <vt:variant>
        <vt:lpwstr/>
      </vt:variant>
      <vt:variant>
        <vt:lpwstr>_Toc67087449</vt:lpwstr>
      </vt:variant>
      <vt:variant>
        <vt:i4>1310773</vt:i4>
      </vt:variant>
      <vt:variant>
        <vt:i4>623</vt:i4>
      </vt:variant>
      <vt:variant>
        <vt:i4>0</vt:i4>
      </vt:variant>
      <vt:variant>
        <vt:i4>5</vt:i4>
      </vt:variant>
      <vt:variant>
        <vt:lpwstr/>
      </vt:variant>
      <vt:variant>
        <vt:lpwstr>_Toc67087448</vt:lpwstr>
      </vt:variant>
      <vt:variant>
        <vt:i4>1769525</vt:i4>
      </vt:variant>
      <vt:variant>
        <vt:i4>617</vt:i4>
      </vt:variant>
      <vt:variant>
        <vt:i4>0</vt:i4>
      </vt:variant>
      <vt:variant>
        <vt:i4>5</vt:i4>
      </vt:variant>
      <vt:variant>
        <vt:lpwstr/>
      </vt:variant>
      <vt:variant>
        <vt:lpwstr>_Toc67087447</vt:lpwstr>
      </vt:variant>
      <vt:variant>
        <vt:i4>1703989</vt:i4>
      </vt:variant>
      <vt:variant>
        <vt:i4>611</vt:i4>
      </vt:variant>
      <vt:variant>
        <vt:i4>0</vt:i4>
      </vt:variant>
      <vt:variant>
        <vt:i4>5</vt:i4>
      </vt:variant>
      <vt:variant>
        <vt:lpwstr/>
      </vt:variant>
      <vt:variant>
        <vt:lpwstr>_Toc67087446</vt:lpwstr>
      </vt:variant>
      <vt:variant>
        <vt:i4>1638453</vt:i4>
      </vt:variant>
      <vt:variant>
        <vt:i4>605</vt:i4>
      </vt:variant>
      <vt:variant>
        <vt:i4>0</vt:i4>
      </vt:variant>
      <vt:variant>
        <vt:i4>5</vt:i4>
      </vt:variant>
      <vt:variant>
        <vt:lpwstr/>
      </vt:variant>
      <vt:variant>
        <vt:lpwstr>_Toc67087445</vt:lpwstr>
      </vt:variant>
      <vt:variant>
        <vt:i4>1572917</vt:i4>
      </vt:variant>
      <vt:variant>
        <vt:i4>599</vt:i4>
      </vt:variant>
      <vt:variant>
        <vt:i4>0</vt:i4>
      </vt:variant>
      <vt:variant>
        <vt:i4>5</vt:i4>
      </vt:variant>
      <vt:variant>
        <vt:lpwstr/>
      </vt:variant>
      <vt:variant>
        <vt:lpwstr>_Toc67087444</vt:lpwstr>
      </vt:variant>
      <vt:variant>
        <vt:i4>2031669</vt:i4>
      </vt:variant>
      <vt:variant>
        <vt:i4>593</vt:i4>
      </vt:variant>
      <vt:variant>
        <vt:i4>0</vt:i4>
      </vt:variant>
      <vt:variant>
        <vt:i4>5</vt:i4>
      </vt:variant>
      <vt:variant>
        <vt:lpwstr/>
      </vt:variant>
      <vt:variant>
        <vt:lpwstr>_Toc67087443</vt:lpwstr>
      </vt:variant>
      <vt:variant>
        <vt:i4>1966133</vt:i4>
      </vt:variant>
      <vt:variant>
        <vt:i4>587</vt:i4>
      </vt:variant>
      <vt:variant>
        <vt:i4>0</vt:i4>
      </vt:variant>
      <vt:variant>
        <vt:i4>5</vt:i4>
      </vt:variant>
      <vt:variant>
        <vt:lpwstr/>
      </vt:variant>
      <vt:variant>
        <vt:lpwstr>_Toc67087442</vt:lpwstr>
      </vt:variant>
      <vt:variant>
        <vt:i4>1900597</vt:i4>
      </vt:variant>
      <vt:variant>
        <vt:i4>581</vt:i4>
      </vt:variant>
      <vt:variant>
        <vt:i4>0</vt:i4>
      </vt:variant>
      <vt:variant>
        <vt:i4>5</vt:i4>
      </vt:variant>
      <vt:variant>
        <vt:lpwstr/>
      </vt:variant>
      <vt:variant>
        <vt:lpwstr>_Toc67087441</vt:lpwstr>
      </vt:variant>
      <vt:variant>
        <vt:i4>1835061</vt:i4>
      </vt:variant>
      <vt:variant>
        <vt:i4>575</vt:i4>
      </vt:variant>
      <vt:variant>
        <vt:i4>0</vt:i4>
      </vt:variant>
      <vt:variant>
        <vt:i4>5</vt:i4>
      </vt:variant>
      <vt:variant>
        <vt:lpwstr/>
      </vt:variant>
      <vt:variant>
        <vt:lpwstr>_Toc67087440</vt:lpwstr>
      </vt:variant>
      <vt:variant>
        <vt:i4>1376306</vt:i4>
      </vt:variant>
      <vt:variant>
        <vt:i4>569</vt:i4>
      </vt:variant>
      <vt:variant>
        <vt:i4>0</vt:i4>
      </vt:variant>
      <vt:variant>
        <vt:i4>5</vt:i4>
      </vt:variant>
      <vt:variant>
        <vt:lpwstr/>
      </vt:variant>
      <vt:variant>
        <vt:lpwstr>_Toc67087439</vt:lpwstr>
      </vt:variant>
      <vt:variant>
        <vt:i4>1310770</vt:i4>
      </vt:variant>
      <vt:variant>
        <vt:i4>563</vt:i4>
      </vt:variant>
      <vt:variant>
        <vt:i4>0</vt:i4>
      </vt:variant>
      <vt:variant>
        <vt:i4>5</vt:i4>
      </vt:variant>
      <vt:variant>
        <vt:lpwstr/>
      </vt:variant>
      <vt:variant>
        <vt:lpwstr>_Toc67087438</vt:lpwstr>
      </vt:variant>
      <vt:variant>
        <vt:i4>1769522</vt:i4>
      </vt:variant>
      <vt:variant>
        <vt:i4>557</vt:i4>
      </vt:variant>
      <vt:variant>
        <vt:i4>0</vt:i4>
      </vt:variant>
      <vt:variant>
        <vt:i4>5</vt:i4>
      </vt:variant>
      <vt:variant>
        <vt:lpwstr/>
      </vt:variant>
      <vt:variant>
        <vt:lpwstr>_Toc67087437</vt:lpwstr>
      </vt:variant>
      <vt:variant>
        <vt:i4>1703986</vt:i4>
      </vt:variant>
      <vt:variant>
        <vt:i4>551</vt:i4>
      </vt:variant>
      <vt:variant>
        <vt:i4>0</vt:i4>
      </vt:variant>
      <vt:variant>
        <vt:i4>5</vt:i4>
      </vt:variant>
      <vt:variant>
        <vt:lpwstr/>
      </vt:variant>
      <vt:variant>
        <vt:lpwstr>_Toc67087436</vt:lpwstr>
      </vt:variant>
      <vt:variant>
        <vt:i4>1638450</vt:i4>
      </vt:variant>
      <vt:variant>
        <vt:i4>545</vt:i4>
      </vt:variant>
      <vt:variant>
        <vt:i4>0</vt:i4>
      </vt:variant>
      <vt:variant>
        <vt:i4>5</vt:i4>
      </vt:variant>
      <vt:variant>
        <vt:lpwstr/>
      </vt:variant>
      <vt:variant>
        <vt:lpwstr>_Toc67087435</vt:lpwstr>
      </vt:variant>
      <vt:variant>
        <vt:i4>1572914</vt:i4>
      </vt:variant>
      <vt:variant>
        <vt:i4>539</vt:i4>
      </vt:variant>
      <vt:variant>
        <vt:i4>0</vt:i4>
      </vt:variant>
      <vt:variant>
        <vt:i4>5</vt:i4>
      </vt:variant>
      <vt:variant>
        <vt:lpwstr/>
      </vt:variant>
      <vt:variant>
        <vt:lpwstr>_Toc67087434</vt:lpwstr>
      </vt:variant>
      <vt:variant>
        <vt:i4>2031666</vt:i4>
      </vt:variant>
      <vt:variant>
        <vt:i4>533</vt:i4>
      </vt:variant>
      <vt:variant>
        <vt:i4>0</vt:i4>
      </vt:variant>
      <vt:variant>
        <vt:i4>5</vt:i4>
      </vt:variant>
      <vt:variant>
        <vt:lpwstr/>
      </vt:variant>
      <vt:variant>
        <vt:lpwstr>_Toc67087433</vt:lpwstr>
      </vt:variant>
      <vt:variant>
        <vt:i4>1966130</vt:i4>
      </vt:variant>
      <vt:variant>
        <vt:i4>527</vt:i4>
      </vt:variant>
      <vt:variant>
        <vt:i4>0</vt:i4>
      </vt:variant>
      <vt:variant>
        <vt:i4>5</vt:i4>
      </vt:variant>
      <vt:variant>
        <vt:lpwstr/>
      </vt:variant>
      <vt:variant>
        <vt:lpwstr>_Toc67087432</vt:lpwstr>
      </vt:variant>
      <vt:variant>
        <vt:i4>1900594</vt:i4>
      </vt:variant>
      <vt:variant>
        <vt:i4>521</vt:i4>
      </vt:variant>
      <vt:variant>
        <vt:i4>0</vt:i4>
      </vt:variant>
      <vt:variant>
        <vt:i4>5</vt:i4>
      </vt:variant>
      <vt:variant>
        <vt:lpwstr/>
      </vt:variant>
      <vt:variant>
        <vt:lpwstr>_Toc67087431</vt:lpwstr>
      </vt:variant>
      <vt:variant>
        <vt:i4>1835058</vt:i4>
      </vt:variant>
      <vt:variant>
        <vt:i4>515</vt:i4>
      </vt:variant>
      <vt:variant>
        <vt:i4>0</vt:i4>
      </vt:variant>
      <vt:variant>
        <vt:i4>5</vt:i4>
      </vt:variant>
      <vt:variant>
        <vt:lpwstr/>
      </vt:variant>
      <vt:variant>
        <vt:lpwstr>_Toc67087430</vt:lpwstr>
      </vt:variant>
      <vt:variant>
        <vt:i4>1376307</vt:i4>
      </vt:variant>
      <vt:variant>
        <vt:i4>509</vt:i4>
      </vt:variant>
      <vt:variant>
        <vt:i4>0</vt:i4>
      </vt:variant>
      <vt:variant>
        <vt:i4>5</vt:i4>
      </vt:variant>
      <vt:variant>
        <vt:lpwstr/>
      </vt:variant>
      <vt:variant>
        <vt:lpwstr>_Toc67087429</vt:lpwstr>
      </vt:variant>
      <vt:variant>
        <vt:i4>1310771</vt:i4>
      </vt:variant>
      <vt:variant>
        <vt:i4>503</vt:i4>
      </vt:variant>
      <vt:variant>
        <vt:i4>0</vt:i4>
      </vt:variant>
      <vt:variant>
        <vt:i4>5</vt:i4>
      </vt:variant>
      <vt:variant>
        <vt:lpwstr/>
      </vt:variant>
      <vt:variant>
        <vt:lpwstr>_Toc67087428</vt:lpwstr>
      </vt:variant>
      <vt:variant>
        <vt:i4>1769523</vt:i4>
      </vt:variant>
      <vt:variant>
        <vt:i4>497</vt:i4>
      </vt:variant>
      <vt:variant>
        <vt:i4>0</vt:i4>
      </vt:variant>
      <vt:variant>
        <vt:i4>5</vt:i4>
      </vt:variant>
      <vt:variant>
        <vt:lpwstr/>
      </vt:variant>
      <vt:variant>
        <vt:lpwstr>_Toc67087427</vt:lpwstr>
      </vt:variant>
      <vt:variant>
        <vt:i4>1703987</vt:i4>
      </vt:variant>
      <vt:variant>
        <vt:i4>491</vt:i4>
      </vt:variant>
      <vt:variant>
        <vt:i4>0</vt:i4>
      </vt:variant>
      <vt:variant>
        <vt:i4>5</vt:i4>
      </vt:variant>
      <vt:variant>
        <vt:lpwstr/>
      </vt:variant>
      <vt:variant>
        <vt:lpwstr>_Toc67087426</vt:lpwstr>
      </vt:variant>
      <vt:variant>
        <vt:i4>1638451</vt:i4>
      </vt:variant>
      <vt:variant>
        <vt:i4>485</vt:i4>
      </vt:variant>
      <vt:variant>
        <vt:i4>0</vt:i4>
      </vt:variant>
      <vt:variant>
        <vt:i4>5</vt:i4>
      </vt:variant>
      <vt:variant>
        <vt:lpwstr/>
      </vt:variant>
      <vt:variant>
        <vt:lpwstr>_Toc67087425</vt:lpwstr>
      </vt:variant>
      <vt:variant>
        <vt:i4>1572915</vt:i4>
      </vt:variant>
      <vt:variant>
        <vt:i4>479</vt:i4>
      </vt:variant>
      <vt:variant>
        <vt:i4>0</vt:i4>
      </vt:variant>
      <vt:variant>
        <vt:i4>5</vt:i4>
      </vt:variant>
      <vt:variant>
        <vt:lpwstr/>
      </vt:variant>
      <vt:variant>
        <vt:lpwstr>_Toc67087424</vt:lpwstr>
      </vt:variant>
      <vt:variant>
        <vt:i4>2031667</vt:i4>
      </vt:variant>
      <vt:variant>
        <vt:i4>473</vt:i4>
      </vt:variant>
      <vt:variant>
        <vt:i4>0</vt:i4>
      </vt:variant>
      <vt:variant>
        <vt:i4>5</vt:i4>
      </vt:variant>
      <vt:variant>
        <vt:lpwstr/>
      </vt:variant>
      <vt:variant>
        <vt:lpwstr>_Toc67087423</vt:lpwstr>
      </vt:variant>
      <vt:variant>
        <vt:i4>1966131</vt:i4>
      </vt:variant>
      <vt:variant>
        <vt:i4>467</vt:i4>
      </vt:variant>
      <vt:variant>
        <vt:i4>0</vt:i4>
      </vt:variant>
      <vt:variant>
        <vt:i4>5</vt:i4>
      </vt:variant>
      <vt:variant>
        <vt:lpwstr/>
      </vt:variant>
      <vt:variant>
        <vt:lpwstr>_Toc67087422</vt:lpwstr>
      </vt:variant>
      <vt:variant>
        <vt:i4>1900595</vt:i4>
      </vt:variant>
      <vt:variant>
        <vt:i4>461</vt:i4>
      </vt:variant>
      <vt:variant>
        <vt:i4>0</vt:i4>
      </vt:variant>
      <vt:variant>
        <vt:i4>5</vt:i4>
      </vt:variant>
      <vt:variant>
        <vt:lpwstr/>
      </vt:variant>
      <vt:variant>
        <vt:lpwstr>_Toc67087421</vt:lpwstr>
      </vt:variant>
      <vt:variant>
        <vt:i4>1835059</vt:i4>
      </vt:variant>
      <vt:variant>
        <vt:i4>455</vt:i4>
      </vt:variant>
      <vt:variant>
        <vt:i4>0</vt:i4>
      </vt:variant>
      <vt:variant>
        <vt:i4>5</vt:i4>
      </vt:variant>
      <vt:variant>
        <vt:lpwstr/>
      </vt:variant>
      <vt:variant>
        <vt:lpwstr>_Toc67087420</vt:lpwstr>
      </vt:variant>
      <vt:variant>
        <vt:i4>1376304</vt:i4>
      </vt:variant>
      <vt:variant>
        <vt:i4>449</vt:i4>
      </vt:variant>
      <vt:variant>
        <vt:i4>0</vt:i4>
      </vt:variant>
      <vt:variant>
        <vt:i4>5</vt:i4>
      </vt:variant>
      <vt:variant>
        <vt:lpwstr/>
      </vt:variant>
      <vt:variant>
        <vt:lpwstr>_Toc67087419</vt:lpwstr>
      </vt:variant>
      <vt:variant>
        <vt:i4>1310768</vt:i4>
      </vt:variant>
      <vt:variant>
        <vt:i4>443</vt:i4>
      </vt:variant>
      <vt:variant>
        <vt:i4>0</vt:i4>
      </vt:variant>
      <vt:variant>
        <vt:i4>5</vt:i4>
      </vt:variant>
      <vt:variant>
        <vt:lpwstr/>
      </vt:variant>
      <vt:variant>
        <vt:lpwstr>_Toc67087418</vt:lpwstr>
      </vt:variant>
      <vt:variant>
        <vt:i4>1769520</vt:i4>
      </vt:variant>
      <vt:variant>
        <vt:i4>437</vt:i4>
      </vt:variant>
      <vt:variant>
        <vt:i4>0</vt:i4>
      </vt:variant>
      <vt:variant>
        <vt:i4>5</vt:i4>
      </vt:variant>
      <vt:variant>
        <vt:lpwstr/>
      </vt:variant>
      <vt:variant>
        <vt:lpwstr>_Toc67087417</vt:lpwstr>
      </vt:variant>
      <vt:variant>
        <vt:i4>1703984</vt:i4>
      </vt:variant>
      <vt:variant>
        <vt:i4>431</vt:i4>
      </vt:variant>
      <vt:variant>
        <vt:i4>0</vt:i4>
      </vt:variant>
      <vt:variant>
        <vt:i4>5</vt:i4>
      </vt:variant>
      <vt:variant>
        <vt:lpwstr/>
      </vt:variant>
      <vt:variant>
        <vt:lpwstr>_Toc67087416</vt:lpwstr>
      </vt:variant>
      <vt:variant>
        <vt:i4>1638448</vt:i4>
      </vt:variant>
      <vt:variant>
        <vt:i4>425</vt:i4>
      </vt:variant>
      <vt:variant>
        <vt:i4>0</vt:i4>
      </vt:variant>
      <vt:variant>
        <vt:i4>5</vt:i4>
      </vt:variant>
      <vt:variant>
        <vt:lpwstr/>
      </vt:variant>
      <vt:variant>
        <vt:lpwstr>_Toc67087415</vt:lpwstr>
      </vt:variant>
      <vt:variant>
        <vt:i4>1572912</vt:i4>
      </vt:variant>
      <vt:variant>
        <vt:i4>419</vt:i4>
      </vt:variant>
      <vt:variant>
        <vt:i4>0</vt:i4>
      </vt:variant>
      <vt:variant>
        <vt:i4>5</vt:i4>
      </vt:variant>
      <vt:variant>
        <vt:lpwstr/>
      </vt:variant>
      <vt:variant>
        <vt:lpwstr>_Toc67087414</vt:lpwstr>
      </vt:variant>
      <vt:variant>
        <vt:i4>2031664</vt:i4>
      </vt:variant>
      <vt:variant>
        <vt:i4>413</vt:i4>
      </vt:variant>
      <vt:variant>
        <vt:i4>0</vt:i4>
      </vt:variant>
      <vt:variant>
        <vt:i4>5</vt:i4>
      </vt:variant>
      <vt:variant>
        <vt:lpwstr/>
      </vt:variant>
      <vt:variant>
        <vt:lpwstr>_Toc67087413</vt:lpwstr>
      </vt:variant>
      <vt:variant>
        <vt:i4>1966128</vt:i4>
      </vt:variant>
      <vt:variant>
        <vt:i4>407</vt:i4>
      </vt:variant>
      <vt:variant>
        <vt:i4>0</vt:i4>
      </vt:variant>
      <vt:variant>
        <vt:i4>5</vt:i4>
      </vt:variant>
      <vt:variant>
        <vt:lpwstr/>
      </vt:variant>
      <vt:variant>
        <vt:lpwstr>_Toc67087412</vt:lpwstr>
      </vt:variant>
      <vt:variant>
        <vt:i4>1900592</vt:i4>
      </vt:variant>
      <vt:variant>
        <vt:i4>401</vt:i4>
      </vt:variant>
      <vt:variant>
        <vt:i4>0</vt:i4>
      </vt:variant>
      <vt:variant>
        <vt:i4>5</vt:i4>
      </vt:variant>
      <vt:variant>
        <vt:lpwstr/>
      </vt:variant>
      <vt:variant>
        <vt:lpwstr>_Toc67087411</vt:lpwstr>
      </vt:variant>
      <vt:variant>
        <vt:i4>1835056</vt:i4>
      </vt:variant>
      <vt:variant>
        <vt:i4>395</vt:i4>
      </vt:variant>
      <vt:variant>
        <vt:i4>0</vt:i4>
      </vt:variant>
      <vt:variant>
        <vt:i4>5</vt:i4>
      </vt:variant>
      <vt:variant>
        <vt:lpwstr/>
      </vt:variant>
      <vt:variant>
        <vt:lpwstr>_Toc67087410</vt:lpwstr>
      </vt:variant>
      <vt:variant>
        <vt:i4>1376305</vt:i4>
      </vt:variant>
      <vt:variant>
        <vt:i4>389</vt:i4>
      </vt:variant>
      <vt:variant>
        <vt:i4>0</vt:i4>
      </vt:variant>
      <vt:variant>
        <vt:i4>5</vt:i4>
      </vt:variant>
      <vt:variant>
        <vt:lpwstr/>
      </vt:variant>
      <vt:variant>
        <vt:lpwstr>_Toc67087409</vt:lpwstr>
      </vt:variant>
      <vt:variant>
        <vt:i4>1310769</vt:i4>
      </vt:variant>
      <vt:variant>
        <vt:i4>383</vt:i4>
      </vt:variant>
      <vt:variant>
        <vt:i4>0</vt:i4>
      </vt:variant>
      <vt:variant>
        <vt:i4>5</vt:i4>
      </vt:variant>
      <vt:variant>
        <vt:lpwstr/>
      </vt:variant>
      <vt:variant>
        <vt:lpwstr>_Toc67087408</vt:lpwstr>
      </vt:variant>
      <vt:variant>
        <vt:i4>1769521</vt:i4>
      </vt:variant>
      <vt:variant>
        <vt:i4>377</vt:i4>
      </vt:variant>
      <vt:variant>
        <vt:i4>0</vt:i4>
      </vt:variant>
      <vt:variant>
        <vt:i4>5</vt:i4>
      </vt:variant>
      <vt:variant>
        <vt:lpwstr/>
      </vt:variant>
      <vt:variant>
        <vt:lpwstr>_Toc67087407</vt:lpwstr>
      </vt:variant>
      <vt:variant>
        <vt:i4>1703985</vt:i4>
      </vt:variant>
      <vt:variant>
        <vt:i4>371</vt:i4>
      </vt:variant>
      <vt:variant>
        <vt:i4>0</vt:i4>
      </vt:variant>
      <vt:variant>
        <vt:i4>5</vt:i4>
      </vt:variant>
      <vt:variant>
        <vt:lpwstr/>
      </vt:variant>
      <vt:variant>
        <vt:lpwstr>_Toc67087406</vt:lpwstr>
      </vt:variant>
      <vt:variant>
        <vt:i4>1638449</vt:i4>
      </vt:variant>
      <vt:variant>
        <vt:i4>365</vt:i4>
      </vt:variant>
      <vt:variant>
        <vt:i4>0</vt:i4>
      </vt:variant>
      <vt:variant>
        <vt:i4>5</vt:i4>
      </vt:variant>
      <vt:variant>
        <vt:lpwstr/>
      </vt:variant>
      <vt:variant>
        <vt:lpwstr>_Toc67087405</vt:lpwstr>
      </vt:variant>
      <vt:variant>
        <vt:i4>1572913</vt:i4>
      </vt:variant>
      <vt:variant>
        <vt:i4>359</vt:i4>
      </vt:variant>
      <vt:variant>
        <vt:i4>0</vt:i4>
      </vt:variant>
      <vt:variant>
        <vt:i4>5</vt:i4>
      </vt:variant>
      <vt:variant>
        <vt:lpwstr/>
      </vt:variant>
      <vt:variant>
        <vt:lpwstr>_Toc67087404</vt:lpwstr>
      </vt:variant>
      <vt:variant>
        <vt:i4>2031665</vt:i4>
      </vt:variant>
      <vt:variant>
        <vt:i4>353</vt:i4>
      </vt:variant>
      <vt:variant>
        <vt:i4>0</vt:i4>
      </vt:variant>
      <vt:variant>
        <vt:i4>5</vt:i4>
      </vt:variant>
      <vt:variant>
        <vt:lpwstr/>
      </vt:variant>
      <vt:variant>
        <vt:lpwstr>_Toc67087403</vt:lpwstr>
      </vt:variant>
      <vt:variant>
        <vt:i4>1966129</vt:i4>
      </vt:variant>
      <vt:variant>
        <vt:i4>347</vt:i4>
      </vt:variant>
      <vt:variant>
        <vt:i4>0</vt:i4>
      </vt:variant>
      <vt:variant>
        <vt:i4>5</vt:i4>
      </vt:variant>
      <vt:variant>
        <vt:lpwstr/>
      </vt:variant>
      <vt:variant>
        <vt:lpwstr>_Toc67087402</vt:lpwstr>
      </vt:variant>
      <vt:variant>
        <vt:i4>1900593</vt:i4>
      </vt:variant>
      <vt:variant>
        <vt:i4>341</vt:i4>
      </vt:variant>
      <vt:variant>
        <vt:i4>0</vt:i4>
      </vt:variant>
      <vt:variant>
        <vt:i4>5</vt:i4>
      </vt:variant>
      <vt:variant>
        <vt:lpwstr/>
      </vt:variant>
      <vt:variant>
        <vt:lpwstr>_Toc67087401</vt:lpwstr>
      </vt:variant>
      <vt:variant>
        <vt:i4>1835057</vt:i4>
      </vt:variant>
      <vt:variant>
        <vt:i4>335</vt:i4>
      </vt:variant>
      <vt:variant>
        <vt:i4>0</vt:i4>
      </vt:variant>
      <vt:variant>
        <vt:i4>5</vt:i4>
      </vt:variant>
      <vt:variant>
        <vt:lpwstr/>
      </vt:variant>
      <vt:variant>
        <vt:lpwstr>_Toc67087400</vt:lpwstr>
      </vt:variant>
      <vt:variant>
        <vt:i4>1179704</vt:i4>
      </vt:variant>
      <vt:variant>
        <vt:i4>329</vt:i4>
      </vt:variant>
      <vt:variant>
        <vt:i4>0</vt:i4>
      </vt:variant>
      <vt:variant>
        <vt:i4>5</vt:i4>
      </vt:variant>
      <vt:variant>
        <vt:lpwstr/>
      </vt:variant>
      <vt:variant>
        <vt:lpwstr>_Toc67087399</vt:lpwstr>
      </vt:variant>
      <vt:variant>
        <vt:i4>1245240</vt:i4>
      </vt:variant>
      <vt:variant>
        <vt:i4>323</vt:i4>
      </vt:variant>
      <vt:variant>
        <vt:i4>0</vt:i4>
      </vt:variant>
      <vt:variant>
        <vt:i4>5</vt:i4>
      </vt:variant>
      <vt:variant>
        <vt:lpwstr/>
      </vt:variant>
      <vt:variant>
        <vt:lpwstr>_Toc67087398</vt:lpwstr>
      </vt:variant>
      <vt:variant>
        <vt:i4>1835064</vt:i4>
      </vt:variant>
      <vt:variant>
        <vt:i4>317</vt:i4>
      </vt:variant>
      <vt:variant>
        <vt:i4>0</vt:i4>
      </vt:variant>
      <vt:variant>
        <vt:i4>5</vt:i4>
      </vt:variant>
      <vt:variant>
        <vt:lpwstr/>
      </vt:variant>
      <vt:variant>
        <vt:lpwstr>_Toc67087397</vt:lpwstr>
      </vt:variant>
      <vt:variant>
        <vt:i4>1900600</vt:i4>
      </vt:variant>
      <vt:variant>
        <vt:i4>311</vt:i4>
      </vt:variant>
      <vt:variant>
        <vt:i4>0</vt:i4>
      </vt:variant>
      <vt:variant>
        <vt:i4>5</vt:i4>
      </vt:variant>
      <vt:variant>
        <vt:lpwstr/>
      </vt:variant>
      <vt:variant>
        <vt:lpwstr>_Toc67087396</vt:lpwstr>
      </vt:variant>
      <vt:variant>
        <vt:i4>1966136</vt:i4>
      </vt:variant>
      <vt:variant>
        <vt:i4>305</vt:i4>
      </vt:variant>
      <vt:variant>
        <vt:i4>0</vt:i4>
      </vt:variant>
      <vt:variant>
        <vt:i4>5</vt:i4>
      </vt:variant>
      <vt:variant>
        <vt:lpwstr/>
      </vt:variant>
      <vt:variant>
        <vt:lpwstr>_Toc67087395</vt:lpwstr>
      </vt:variant>
      <vt:variant>
        <vt:i4>2031672</vt:i4>
      </vt:variant>
      <vt:variant>
        <vt:i4>299</vt:i4>
      </vt:variant>
      <vt:variant>
        <vt:i4>0</vt:i4>
      </vt:variant>
      <vt:variant>
        <vt:i4>5</vt:i4>
      </vt:variant>
      <vt:variant>
        <vt:lpwstr/>
      </vt:variant>
      <vt:variant>
        <vt:lpwstr>_Toc67087394</vt:lpwstr>
      </vt:variant>
      <vt:variant>
        <vt:i4>1572920</vt:i4>
      </vt:variant>
      <vt:variant>
        <vt:i4>293</vt:i4>
      </vt:variant>
      <vt:variant>
        <vt:i4>0</vt:i4>
      </vt:variant>
      <vt:variant>
        <vt:i4>5</vt:i4>
      </vt:variant>
      <vt:variant>
        <vt:lpwstr/>
      </vt:variant>
      <vt:variant>
        <vt:lpwstr>_Toc67087393</vt:lpwstr>
      </vt:variant>
      <vt:variant>
        <vt:i4>1638456</vt:i4>
      </vt:variant>
      <vt:variant>
        <vt:i4>287</vt:i4>
      </vt:variant>
      <vt:variant>
        <vt:i4>0</vt:i4>
      </vt:variant>
      <vt:variant>
        <vt:i4>5</vt:i4>
      </vt:variant>
      <vt:variant>
        <vt:lpwstr/>
      </vt:variant>
      <vt:variant>
        <vt:lpwstr>_Toc67087392</vt:lpwstr>
      </vt:variant>
      <vt:variant>
        <vt:i4>1703992</vt:i4>
      </vt:variant>
      <vt:variant>
        <vt:i4>281</vt:i4>
      </vt:variant>
      <vt:variant>
        <vt:i4>0</vt:i4>
      </vt:variant>
      <vt:variant>
        <vt:i4>5</vt:i4>
      </vt:variant>
      <vt:variant>
        <vt:lpwstr/>
      </vt:variant>
      <vt:variant>
        <vt:lpwstr>_Toc67087391</vt:lpwstr>
      </vt:variant>
      <vt:variant>
        <vt:i4>1769528</vt:i4>
      </vt:variant>
      <vt:variant>
        <vt:i4>275</vt:i4>
      </vt:variant>
      <vt:variant>
        <vt:i4>0</vt:i4>
      </vt:variant>
      <vt:variant>
        <vt:i4>5</vt:i4>
      </vt:variant>
      <vt:variant>
        <vt:lpwstr/>
      </vt:variant>
      <vt:variant>
        <vt:lpwstr>_Toc67087390</vt:lpwstr>
      </vt:variant>
      <vt:variant>
        <vt:i4>1179705</vt:i4>
      </vt:variant>
      <vt:variant>
        <vt:i4>269</vt:i4>
      </vt:variant>
      <vt:variant>
        <vt:i4>0</vt:i4>
      </vt:variant>
      <vt:variant>
        <vt:i4>5</vt:i4>
      </vt:variant>
      <vt:variant>
        <vt:lpwstr/>
      </vt:variant>
      <vt:variant>
        <vt:lpwstr>_Toc67087389</vt:lpwstr>
      </vt:variant>
      <vt:variant>
        <vt:i4>1245241</vt:i4>
      </vt:variant>
      <vt:variant>
        <vt:i4>263</vt:i4>
      </vt:variant>
      <vt:variant>
        <vt:i4>0</vt:i4>
      </vt:variant>
      <vt:variant>
        <vt:i4>5</vt:i4>
      </vt:variant>
      <vt:variant>
        <vt:lpwstr/>
      </vt:variant>
      <vt:variant>
        <vt:lpwstr>_Toc67087388</vt:lpwstr>
      </vt:variant>
      <vt:variant>
        <vt:i4>1835065</vt:i4>
      </vt:variant>
      <vt:variant>
        <vt:i4>257</vt:i4>
      </vt:variant>
      <vt:variant>
        <vt:i4>0</vt:i4>
      </vt:variant>
      <vt:variant>
        <vt:i4>5</vt:i4>
      </vt:variant>
      <vt:variant>
        <vt:lpwstr/>
      </vt:variant>
      <vt:variant>
        <vt:lpwstr>_Toc67087387</vt:lpwstr>
      </vt:variant>
      <vt:variant>
        <vt:i4>1900601</vt:i4>
      </vt:variant>
      <vt:variant>
        <vt:i4>251</vt:i4>
      </vt:variant>
      <vt:variant>
        <vt:i4>0</vt:i4>
      </vt:variant>
      <vt:variant>
        <vt:i4>5</vt:i4>
      </vt:variant>
      <vt:variant>
        <vt:lpwstr/>
      </vt:variant>
      <vt:variant>
        <vt:lpwstr>_Toc67087386</vt:lpwstr>
      </vt:variant>
      <vt:variant>
        <vt:i4>1966137</vt:i4>
      </vt:variant>
      <vt:variant>
        <vt:i4>245</vt:i4>
      </vt:variant>
      <vt:variant>
        <vt:i4>0</vt:i4>
      </vt:variant>
      <vt:variant>
        <vt:i4>5</vt:i4>
      </vt:variant>
      <vt:variant>
        <vt:lpwstr/>
      </vt:variant>
      <vt:variant>
        <vt:lpwstr>_Toc67087385</vt:lpwstr>
      </vt:variant>
      <vt:variant>
        <vt:i4>2031673</vt:i4>
      </vt:variant>
      <vt:variant>
        <vt:i4>239</vt:i4>
      </vt:variant>
      <vt:variant>
        <vt:i4>0</vt:i4>
      </vt:variant>
      <vt:variant>
        <vt:i4>5</vt:i4>
      </vt:variant>
      <vt:variant>
        <vt:lpwstr/>
      </vt:variant>
      <vt:variant>
        <vt:lpwstr>_Toc67087384</vt:lpwstr>
      </vt:variant>
      <vt:variant>
        <vt:i4>1572921</vt:i4>
      </vt:variant>
      <vt:variant>
        <vt:i4>233</vt:i4>
      </vt:variant>
      <vt:variant>
        <vt:i4>0</vt:i4>
      </vt:variant>
      <vt:variant>
        <vt:i4>5</vt:i4>
      </vt:variant>
      <vt:variant>
        <vt:lpwstr/>
      </vt:variant>
      <vt:variant>
        <vt:lpwstr>_Toc67087383</vt:lpwstr>
      </vt:variant>
      <vt:variant>
        <vt:i4>1638457</vt:i4>
      </vt:variant>
      <vt:variant>
        <vt:i4>227</vt:i4>
      </vt:variant>
      <vt:variant>
        <vt:i4>0</vt:i4>
      </vt:variant>
      <vt:variant>
        <vt:i4>5</vt:i4>
      </vt:variant>
      <vt:variant>
        <vt:lpwstr/>
      </vt:variant>
      <vt:variant>
        <vt:lpwstr>_Toc67087382</vt:lpwstr>
      </vt:variant>
      <vt:variant>
        <vt:i4>1703993</vt:i4>
      </vt:variant>
      <vt:variant>
        <vt:i4>221</vt:i4>
      </vt:variant>
      <vt:variant>
        <vt:i4>0</vt:i4>
      </vt:variant>
      <vt:variant>
        <vt:i4>5</vt:i4>
      </vt:variant>
      <vt:variant>
        <vt:lpwstr/>
      </vt:variant>
      <vt:variant>
        <vt:lpwstr>_Toc67087381</vt:lpwstr>
      </vt:variant>
      <vt:variant>
        <vt:i4>1769529</vt:i4>
      </vt:variant>
      <vt:variant>
        <vt:i4>215</vt:i4>
      </vt:variant>
      <vt:variant>
        <vt:i4>0</vt:i4>
      </vt:variant>
      <vt:variant>
        <vt:i4>5</vt:i4>
      </vt:variant>
      <vt:variant>
        <vt:lpwstr/>
      </vt:variant>
      <vt:variant>
        <vt:lpwstr>_Toc67087380</vt:lpwstr>
      </vt:variant>
      <vt:variant>
        <vt:i4>1179702</vt:i4>
      </vt:variant>
      <vt:variant>
        <vt:i4>209</vt:i4>
      </vt:variant>
      <vt:variant>
        <vt:i4>0</vt:i4>
      </vt:variant>
      <vt:variant>
        <vt:i4>5</vt:i4>
      </vt:variant>
      <vt:variant>
        <vt:lpwstr/>
      </vt:variant>
      <vt:variant>
        <vt:lpwstr>_Toc67087379</vt:lpwstr>
      </vt:variant>
      <vt:variant>
        <vt:i4>1245238</vt:i4>
      </vt:variant>
      <vt:variant>
        <vt:i4>203</vt:i4>
      </vt:variant>
      <vt:variant>
        <vt:i4>0</vt:i4>
      </vt:variant>
      <vt:variant>
        <vt:i4>5</vt:i4>
      </vt:variant>
      <vt:variant>
        <vt:lpwstr/>
      </vt:variant>
      <vt:variant>
        <vt:lpwstr>_Toc67087378</vt:lpwstr>
      </vt:variant>
      <vt:variant>
        <vt:i4>1835062</vt:i4>
      </vt:variant>
      <vt:variant>
        <vt:i4>197</vt:i4>
      </vt:variant>
      <vt:variant>
        <vt:i4>0</vt:i4>
      </vt:variant>
      <vt:variant>
        <vt:i4>5</vt:i4>
      </vt:variant>
      <vt:variant>
        <vt:lpwstr/>
      </vt:variant>
      <vt:variant>
        <vt:lpwstr>_Toc67087377</vt:lpwstr>
      </vt:variant>
      <vt:variant>
        <vt:i4>1900598</vt:i4>
      </vt:variant>
      <vt:variant>
        <vt:i4>191</vt:i4>
      </vt:variant>
      <vt:variant>
        <vt:i4>0</vt:i4>
      </vt:variant>
      <vt:variant>
        <vt:i4>5</vt:i4>
      </vt:variant>
      <vt:variant>
        <vt:lpwstr/>
      </vt:variant>
      <vt:variant>
        <vt:lpwstr>_Toc67087376</vt:lpwstr>
      </vt:variant>
      <vt:variant>
        <vt:i4>1966134</vt:i4>
      </vt:variant>
      <vt:variant>
        <vt:i4>185</vt:i4>
      </vt:variant>
      <vt:variant>
        <vt:i4>0</vt:i4>
      </vt:variant>
      <vt:variant>
        <vt:i4>5</vt:i4>
      </vt:variant>
      <vt:variant>
        <vt:lpwstr/>
      </vt:variant>
      <vt:variant>
        <vt:lpwstr>_Toc67087375</vt:lpwstr>
      </vt:variant>
      <vt:variant>
        <vt:i4>2031670</vt:i4>
      </vt:variant>
      <vt:variant>
        <vt:i4>179</vt:i4>
      </vt:variant>
      <vt:variant>
        <vt:i4>0</vt:i4>
      </vt:variant>
      <vt:variant>
        <vt:i4>5</vt:i4>
      </vt:variant>
      <vt:variant>
        <vt:lpwstr/>
      </vt:variant>
      <vt:variant>
        <vt:lpwstr>_Toc67087374</vt:lpwstr>
      </vt:variant>
      <vt:variant>
        <vt:i4>1572918</vt:i4>
      </vt:variant>
      <vt:variant>
        <vt:i4>173</vt:i4>
      </vt:variant>
      <vt:variant>
        <vt:i4>0</vt:i4>
      </vt:variant>
      <vt:variant>
        <vt:i4>5</vt:i4>
      </vt:variant>
      <vt:variant>
        <vt:lpwstr/>
      </vt:variant>
      <vt:variant>
        <vt:lpwstr>_Toc67087373</vt:lpwstr>
      </vt:variant>
      <vt:variant>
        <vt:i4>1638454</vt:i4>
      </vt:variant>
      <vt:variant>
        <vt:i4>167</vt:i4>
      </vt:variant>
      <vt:variant>
        <vt:i4>0</vt:i4>
      </vt:variant>
      <vt:variant>
        <vt:i4>5</vt:i4>
      </vt:variant>
      <vt:variant>
        <vt:lpwstr/>
      </vt:variant>
      <vt:variant>
        <vt:lpwstr>_Toc67087372</vt:lpwstr>
      </vt:variant>
      <vt:variant>
        <vt:i4>1703990</vt:i4>
      </vt:variant>
      <vt:variant>
        <vt:i4>161</vt:i4>
      </vt:variant>
      <vt:variant>
        <vt:i4>0</vt:i4>
      </vt:variant>
      <vt:variant>
        <vt:i4>5</vt:i4>
      </vt:variant>
      <vt:variant>
        <vt:lpwstr/>
      </vt:variant>
      <vt:variant>
        <vt:lpwstr>_Toc67087371</vt:lpwstr>
      </vt:variant>
      <vt:variant>
        <vt:i4>1769526</vt:i4>
      </vt:variant>
      <vt:variant>
        <vt:i4>155</vt:i4>
      </vt:variant>
      <vt:variant>
        <vt:i4>0</vt:i4>
      </vt:variant>
      <vt:variant>
        <vt:i4>5</vt:i4>
      </vt:variant>
      <vt:variant>
        <vt:lpwstr/>
      </vt:variant>
      <vt:variant>
        <vt:lpwstr>_Toc67087370</vt:lpwstr>
      </vt:variant>
      <vt:variant>
        <vt:i4>1179703</vt:i4>
      </vt:variant>
      <vt:variant>
        <vt:i4>149</vt:i4>
      </vt:variant>
      <vt:variant>
        <vt:i4>0</vt:i4>
      </vt:variant>
      <vt:variant>
        <vt:i4>5</vt:i4>
      </vt:variant>
      <vt:variant>
        <vt:lpwstr/>
      </vt:variant>
      <vt:variant>
        <vt:lpwstr>_Toc67087369</vt:lpwstr>
      </vt:variant>
      <vt:variant>
        <vt:i4>1245239</vt:i4>
      </vt:variant>
      <vt:variant>
        <vt:i4>143</vt:i4>
      </vt:variant>
      <vt:variant>
        <vt:i4>0</vt:i4>
      </vt:variant>
      <vt:variant>
        <vt:i4>5</vt:i4>
      </vt:variant>
      <vt:variant>
        <vt:lpwstr/>
      </vt:variant>
      <vt:variant>
        <vt:lpwstr>_Toc67087368</vt:lpwstr>
      </vt:variant>
      <vt:variant>
        <vt:i4>1835063</vt:i4>
      </vt:variant>
      <vt:variant>
        <vt:i4>137</vt:i4>
      </vt:variant>
      <vt:variant>
        <vt:i4>0</vt:i4>
      </vt:variant>
      <vt:variant>
        <vt:i4>5</vt:i4>
      </vt:variant>
      <vt:variant>
        <vt:lpwstr/>
      </vt:variant>
      <vt:variant>
        <vt:lpwstr>_Toc67087367</vt:lpwstr>
      </vt:variant>
      <vt:variant>
        <vt:i4>1900599</vt:i4>
      </vt:variant>
      <vt:variant>
        <vt:i4>131</vt:i4>
      </vt:variant>
      <vt:variant>
        <vt:i4>0</vt:i4>
      </vt:variant>
      <vt:variant>
        <vt:i4>5</vt:i4>
      </vt:variant>
      <vt:variant>
        <vt:lpwstr/>
      </vt:variant>
      <vt:variant>
        <vt:lpwstr>_Toc67087366</vt:lpwstr>
      </vt:variant>
      <vt:variant>
        <vt:i4>1966135</vt:i4>
      </vt:variant>
      <vt:variant>
        <vt:i4>125</vt:i4>
      </vt:variant>
      <vt:variant>
        <vt:i4>0</vt:i4>
      </vt:variant>
      <vt:variant>
        <vt:i4>5</vt:i4>
      </vt:variant>
      <vt:variant>
        <vt:lpwstr/>
      </vt:variant>
      <vt:variant>
        <vt:lpwstr>_Toc67087365</vt:lpwstr>
      </vt:variant>
      <vt:variant>
        <vt:i4>2031671</vt:i4>
      </vt:variant>
      <vt:variant>
        <vt:i4>119</vt:i4>
      </vt:variant>
      <vt:variant>
        <vt:i4>0</vt:i4>
      </vt:variant>
      <vt:variant>
        <vt:i4>5</vt:i4>
      </vt:variant>
      <vt:variant>
        <vt:lpwstr/>
      </vt:variant>
      <vt:variant>
        <vt:lpwstr>_Toc67087364</vt:lpwstr>
      </vt:variant>
      <vt:variant>
        <vt:i4>1572919</vt:i4>
      </vt:variant>
      <vt:variant>
        <vt:i4>113</vt:i4>
      </vt:variant>
      <vt:variant>
        <vt:i4>0</vt:i4>
      </vt:variant>
      <vt:variant>
        <vt:i4>5</vt:i4>
      </vt:variant>
      <vt:variant>
        <vt:lpwstr/>
      </vt:variant>
      <vt:variant>
        <vt:lpwstr>_Toc67087363</vt:lpwstr>
      </vt:variant>
      <vt:variant>
        <vt:i4>1638455</vt:i4>
      </vt:variant>
      <vt:variant>
        <vt:i4>107</vt:i4>
      </vt:variant>
      <vt:variant>
        <vt:i4>0</vt:i4>
      </vt:variant>
      <vt:variant>
        <vt:i4>5</vt:i4>
      </vt:variant>
      <vt:variant>
        <vt:lpwstr/>
      </vt:variant>
      <vt:variant>
        <vt:lpwstr>_Toc67087362</vt:lpwstr>
      </vt:variant>
      <vt:variant>
        <vt:i4>1703991</vt:i4>
      </vt:variant>
      <vt:variant>
        <vt:i4>101</vt:i4>
      </vt:variant>
      <vt:variant>
        <vt:i4>0</vt:i4>
      </vt:variant>
      <vt:variant>
        <vt:i4>5</vt:i4>
      </vt:variant>
      <vt:variant>
        <vt:lpwstr/>
      </vt:variant>
      <vt:variant>
        <vt:lpwstr>_Toc67087361</vt:lpwstr>
      </vt:variant>
      <vt:variant>
        <vt:i4>1769527</vt:i4>
      </vt:variant>
      <vt:variant>
        <vt:i4>95</vt:i4>
      </vt:variant>
      <vt:variant>
        <vt:i4>0</vt:i4>
      </vt:variant>
      <vt:variant>
        <vt:i4>5</vt:i4>
      </vt:variant>
      <vt:variant>
        <vt:lpwstr/>
      </vt:variant>
      <vt:variant>
        <vt:lpwstr>_Toc67087360</vt:lpwstr>
      </vt:variant>
      <vt:variant>
        <vt:i4>1179700</vt:i4>
      </vt:variant>
      <vt:variant>
        <vt:i4>89</vt:i4>
      </vt:variant>
      <vt:variant>
        <vt:i4>0</vt:i4>
      </vt:variant>
      <vt:variant>
        <vt:i4>5</vt:i4>
      </vt:variant>
      <vt:variant>
        <vt:lpwstr/>
      </vt:variant>
      <vt:variant>
        <vt:lpwstr>_Toc67087359</vt:lpwstr>
      </vt:variant>
      <vt:variant>
        <vt:i4>1245236</vt:i4>
      </vt:variant>
      <vt:variant>
        <vt:i4>83</vt:i4>
      </vt:variant>
      <vt:variant>
        <vt:i4>0</vt:i4>
      </vt:variant>
      <vt:variant>
        <vt:i4>5</vt:i4>
      </vt:variant>
      <vt:variant>
        <vt:lpwstr/>
      </vt:variant>
      <vt:variant>
        <vt:lpwstr>_Toc67087358</vt:lpwstr>
      </vt:variant>
      <vt:variant>
        <vt:i4>1835060</vt:i4>
      </vt:variant>
      <vt:variant>
        <vt:i4>77</vt:i4>
      </vt:variant>
      <vt:variant>
        <vt:i4>0</vt:i4>
      </vt:variant>
      <vt:variant>
        <vt:i4>5</vt:i4>
      </vt:variant>
      <vt:variant>
        <vt:lpwstr/>
      </vt:variant>
      <vt:variant>
        <vt:lpwstr>_Toc67087357</vt:lpwstr>
      </vt:variant>
      <vt:variant>
        <vt:i4>1900596</vt:i4>
      </vt:variant>
      <vt:variant>
        <vt:i4>71</vt:i4>
      </vt:variant>
      <vt:variant>
        <vt:i4>0</vt:i4>
      </vt:variant>
      <vt:variant>
        <vt:i4>5</vt:i4>
      </vt:variant>
      <vt:variant>
        <vt:lpwstr/>
      </vt:variant>
      <vt:variant>
        <vt:lpwstr>_Toc67087356</vt:lpwstr>
      </vt:variant>
      <vt:variant>
        <vt:i4>1966132</vt:i4>
      </vt:variant>
      <vt:variant>
        <vt:i4>65</vt:i4>
      </vt:variant>
      <vt:variant>
        <vt:i4>0</vt:i4>
      </vt:variant>
      <vt:variant>
        <vt:i4>5</vt:i4>
      </vt:variant>
      <vt:variant>
        <vt:lpwstr/>
      </vt:variant>
      <vt:variant>
        <vt:lpwstr>_Toc67087355</vt:lpwstr>
      </vt:variant>
      <vt:variant>
        <vt:i4>2031668</vt:i4>
      </vt:variant>
      <vt:variant>
        <vt:i4>59</vt:i4>
      </vt:variant>
      <vt:variant>
        <vt:i4>0</vt:i4>
      </vt:variant>
      <vt:variant>
        <vt:i4>5</vt:i4>
      </vt:variant>
      <vt:variant>
        <vt:lpwstr/>
      </vt:variant>
      <vt:variant>
        <vt:lpwstr>_Toc67087354</vt:lpwstr>
      </vt:variant>
      <vt:variant>
        <vt:i4>1572916</vt:i4>
      </vt:variant>
      <vt:variant>
        <vt:i4>53</vt:i4>
      </vt:variant>
      <vt:variant>
        <vt:i4>0</vt:i4>
      </vt:variant>
      <vt:variant>
        <vt:i4>5</vt:i4>
      </vt:variant>
      <vt:variant>
        <vt:lpwstr/>
      </vt:variant>
      <vt:variant>
        <vt:lpwstr>_Toc67087353</vt:lpwstr>
      </vt:variant>
      <vt:variant>
        <vt:i4>1638452</vt:i4>
      </vt:variant>
      <vt:variant>
        <vt:i4>47</vt:i4>
      </vt:variant>
      <vt:variant>
        <vt:i4>0</vt:i4>
      </vt:variant>
      <vt:variant>
        <vt:i4>5</vt:i4>
      </vt:variant>
      <vt:variant>
        <vt:lpwstr/>
      </vt:variant>
      <vt:variant>
        <vt:lpwstr>_Toc67087352</vt:lpwstr>
      </vt:variant>
      <vt:variant>
        <vt:i4>1703988</vt:i4>
      </vt:variant>
      <vt:variant>
        <vt:i4>41</vt:i4>
      </vt:variant>
      <vt:variant>
        <vt:i4>0</vt:i4>
      </vt:variant>
      <vt:variant>
        <vt:i4>5</vt:i4>
      </vt:variant>
      <vt:variant>
        <vt:lpwstr/>
      </vt:variant>
      <vt:variant>
        <vt:lpwstr>_Toc67087351</vt:lpwstr>
      </vt:variant>
      <vt:variant>
        <vt:i4>1769524</vt:i4>
      </vt:variant>
      <vt:variant>
        <vt:i4>35</vt:i4>
      </vt:variant>
      <vt:variant>
        <vt:i4>0</vt:i4>
      </vt:variant>
      <vt:variant>
        <vt:i4>5</vt:i4>
      </vt:variant>
      <vt:variant>
        <vt:lpwstr/>
      </vt:variant>
      <vt:variant>
        <vt:lpwstr>_Toc67087350</vt:lpwstr>
      </vt:variant>
      <vt:variant>
        <vt:i4>1179701</vt:i4>
      </vt:variant>
      <vt:variant>
        <vt:i4>29</vt:i4>
      </vt:variant>
      <vt:variant>
        <vt:i4>0</vt:i4>
      </vt:variant>
      <vt:variant>
        <vt:i4>5</vt:i4>
      </vt:variant>
      <vt:variant>
        <vt:lpwstr/>
      </vt:variant>
      <vt:variant>
        <vt:lpwstr>_Toc67087349</vt:lpwstr>
      </vt:variant>
      <vt:variant>
        <vt:i4>1245237</vt:i4>
      </vt:variant>
      <vt:variant>
        <vt:i4>23</vt:i4>
      </vt:variant>
      <vt:variant>
        <vt:i4>0</vt:i4>
      </vt:variant>
      <vt:variant>
        <vt:i4>5</vt:i4>
      </vt:variant>
      <vt:variant>
        <vt:lpwstr/>
      </vt:variant>
      <vt:variant>
        <vt:lpwstr>_Toc67087348</vt:lpwstr>
      </vt:variant>
      <vt:variant>
        <vt:i4>6553615</vt:i4>
      </vt:variant>
      <vt:variant>
        <vt:i4>0</vt:i4>
      </vt:variant>
      <vt:variant>
        <vt:i4>0</vt:i4>
      </vt:variant>
      <vt:variant>
        <vt:i4>5</vt:i4>
      </vt:variant>
      <vt:variant>
        <vt:lpwstr>http://www.ieee.org/documents/taxonomy_v101.pdf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Syzygy</dc:creator>
  <cp:keywords/>
  <dc:description/>
  <cp:lastModifiedBy>Labarbera, Sterling (MU-Student)</cp:lastModifiedBy>
  <cp:revision>2</cp:revision>
  <cp:lastPrinted>2013-09-05T18:28:00Z</cp:lastPrinted>
  <dcterms:created xsi:type="dcterms:W3CDTF">2021-03-20T04:59:00Z</dcterms:created>
  <dcterms:modified xsi:type="dcterms:W3CDTF">2021-03-20T04:59:00Z</dcterms:modified>
</cp:coreProperties>
</file>