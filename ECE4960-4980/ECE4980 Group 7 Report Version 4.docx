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insideH w:val="single" w:sz="4" w:space="0" w:color="000000" w:themeColor="text1"/>
          <w:insideV w:val="single" w:sz="18" w:space="0" w:color="F1B82D"/>
        </w:tblBorders>
        <w:tblLook w:val="04A0" w:firstRow="1" w:lastRow="0" w:firstColumn="1" w:lastColumn="0" w:noHBand="0" w:noVBand="1"/>
      </w:tblPr>
      <w:tblGrid>
        <w:gridCol w:w="1056"/>
        <w:gridCol w:w="7297"/>
      </w:tblGrid>
      <w:tr w:rsidR="002A1B4D" w14:paraId="78CD87B2" w14:textId="77777777" w:rsidTr="5FD68D7F">
        <w:trPr>
          <w:jc w:val="center"/>
        </w:trPr>
        <w:tc>
          <w:tcPr>
            <w:tcW w:w="0" w:type="auto"/>
            <w:vAlign w:val="center"/>
          </w:tcPr>
          <w:p w14:paraId="10500DBE" w14:textId="77777777" w:rsidR="002A1B4D" w:rsidRDefault="00F15C23" w:rsidP="009D3878">
            <w:pPr>
              <w:jc w:val="right"/>
            </w:pPr>
            <w:r>
              <w:rPr>
                <w:noProof/>
              </w:rPr>
              <w:drawing>
                <wp:inline distT="0" distB="0" distL="0" distR="0" wp14:anchorId="6828F914" wp14:editId="06E86350">
                  <wp:extent cx="529628" cy="547402"/>
                  <wp:effectExtent l="0" t="0" r="3810" b="5080"/>
                  <wp:docPr id="11" name="Picture 11" descr="\\cetus.ece.missouri.edu\users\fischerjd\Desktop\Current Semester\common\logo-cl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tus.ece.missouri.edu\users\fischerjd\Desktop\Current Semester\common\logo-clear.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 r="-9131"/>
                          <a:stretch/>
                        </pic:blipFill>
                        <pic:spPr bwMode="auto">
                          <a:xfrm>
                            <a:off x="0" y="0"/>
                            <a:ext cx="530826" cy="5486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6A2BE07A" w14:textId="77777777" w:rsidR="002A1B4D" w:rsidRPr="00086F49" w:rsidRDefault="002A1B4D" w:rsidP="00E90F3A">
            <w:pPr>
              <w:jc w:val="center"/>
              <w:rPr>
                <w:smallCaps/>
                <w:sz w:val="40"/>
              </w:rPr>
            </w:pPr>
            <w:r w:rsidRPr="00086F49">
              <w:rPr>
                <w:smallCaps/>
                <w:sz w:val="40"/>
              </w:rPr>
              <w:t>University of Missouri</w:t>
            </w:r>
            <w:r w:rsidR="00FB1A85" w:rsidRPr="00086F49">
              <w:rPr>
                <w:smallCaps/>
                <w:sz w:val="40"/>
              </w:rPr>
              <w:t xml:space="preserve"> – Columbia</w:t>
            </w:r>
          </w:p>
          <w:p w14:paraId="304F99D7" w14:textId="77777777" w:rsidR="00FB1A85" w:rsidRPr="00485038" w:rsidRDefault="00FB1A85" w:rsidP="00485038">
            <w:pPr>
              <w:jc w:val="center"/>
              <w:rPr>
                <w:smallCaps/>
                <w:sz w:val="26"/>
                <w:szCs w:val="26"/>
              </w:rPr>
            </w:pPr>
            <w:r w:rsidRPr="00F02ECA">
              <w:rPr>
                <w:smallCaps/>
                <w:sz w:val="26"/>
                <w:szCs w:val="26"/>
              </w:rPr>
              <w:t>Department of Electrical Engineering</w:t>
            </w:r>
            <w:r w:rsidR="00485038">
              <w:rPr>
                <w:smallCaps/>
                <w:sz w:val="26"/>
                <w:szCs w:val="26"/>
              </w:rPr>
              <w:t xml:space="preserve"> &amp; Computer Science</w:t>
            </w:r>
          </w:p>
        </w:tc>
      </w:tr>
    </w:tbl>
    <w:p w14:paraId="7FDBB983" w14:textId="4FFBDE47" w:rsidR="002E7B16" w:rsidRPr="00A134C1" w:rsidRDefault="008172EF" w:rsidP="002E7B16">
      <w:pPr>
        <w:pStyle w:val="CSAdvisorNameChar"/>
        <w:spacing w:after="960"/>
      </w:pPr>
      <w:r>
        <w:t>Solar Powered Lighting System for Outdoor Unpowered Structures</w:t>
      </w:r>
    </w:p>
    <w:p w14:paraId="2B68CE8D" w14:textId="77777777" w:rsidR="00B5064E" w:rsidRPr="00086F49" w:rsidRDefault="00B5064E" w:rsidP="0027764F">
      <w:pPr>
        <w:pStyle w:val="IEEECitation"/>
      </w:pPr>
      <w:r w:rsidRPr="00086F49">
        <w:t>ECE 49</w:t>
      </w:r>
      <w:r w:rsidR="00794263">
        <w:t>8</w:t>
      </w:r>
      <w:r w:rsidRPr="00086F49">
        <w:t>0</w:t>
      </w:r>
      <w:r w:rsidR="00D939A4">
        <w:t> </w:t>
      </w:r>
      <w:r w:rsidR="00D939A4">
        <w:t>Capstone Project</w:t>
      </w:r>
      <w:r w:rsidR="001D387C">
        <w:t xml:space="preserve"> </w:t>
      </w:r>
      <w:r w:rsidR="007D113C">
        <w:t>Overview</w:t>
      </w:r>
    </w:p>
    <w:p w14:paraId="6EC8C9B7" w14:textId="49B15FA8" w:rsidR="00B5064E" w:rsidRDefault="000B56ED" w:rsidP="0027764F">
      <w:pPr>
        <w:pStyle w:val="IEEECitationChar"/>
      </w:pPr>
      <w:r>
        <w:fldChar w:fldCharType="begin"/>
      </w:r>
      <w:r>
        <w:instrText xml:space="preserve"> SAVEDATE  \@ "MMMM d, yyyy"  \* MERGEFORMAT </w:instrText>
      </w:r>
      <w:r>
        <w:fldChar w:fldCharType="separate"/>
      </w:r>
      <w:r w:rsidR="003853C4">
        <w:rPr>
          <w:noProof/>
        </w:rPr>
        <w:t>April 30, 2021</w:t>
      </w:r>
      <w:r>
        <w:fldChar w:fldCharType="end"/>
      </w:r>
    </w:p>
    <w:p w14:paraId="27EF7129" w14:textId="77777777" w:rsidR="00041F30" w:rsidRPr="008D47EC" w:rsidRDefault="00086F49" w:rsidP="008D47EC">
      <w:pPr>
        <w:pStyle w:val="CSCourseDescriptionTitleChar"/>
      </w:pPr>
      <w:r w:rsidRPr="008D47EC">
        <w:t>—</w:t>
      </w:r>
      <w:r w:rsidR="00FB0337" w:rsidRPr="008D47EC">
        <w:t xml:space="preserve"> </w:t>
      </w:r>
      <w:r w:rsidR="00187EDF">
        <w:t xml:space="preserve">Engineering </w:t>
      </w:r>
      <w:r w:rsidR="002A3EB9">
        <w:t>Team</w:t>
      </w:r>
      <w:r w:rsidR="00436AED">
        <w:t xml:space="preserve"> </w:t>
      </w:r>
      <w:r w:rsidRPr="008D47EC">
        <w:t>—</w:t>
      </w:r>
    </w:p>
    <w:p w14:paraId="27D4F927" w14:textId="08CAA599" w:rsidR="004C43CD" w:rsidRPr="004D657E" w:rsidRDefault="008172EF" w:rsidP="004D657E">
      <w:pPr>
        <w:pStyle w:val="CSReportDateChar"/>
      </w:pPr>
      <w:r>
        <w:t xml:space="preserve">Sterling </w:t>
      </w:r>
      <w:proofErr w:type="spellStart"/>
      <w:r>
        <w:t>LaBarbera</w:t>
      </w:r>
      <w:r w:rsidR="008D47EC" w:rsidRPr="004D657E">
        <w:t>,</w:t>
      </w:r>
      <w:proofErr w:type="spellEnd"/>
      <w:r w:rsidR="008D47EC" w:rsidRPr="004D657E">
        <w:t xml:space="preserve"> </w:t>
      </w:r>
      <w:r>
        <w:t>Computer Engineering</w:t>
      </w:r>
    </w:p>
    <w:p w14:paraId="30671D0B" w14:textId="734EE831" w:rsidR="004C43CD" w:rsidRDefault="008172EF" w:rsidP="004D657E">
      <w:pPr>
        <w:pStyle w:val="CSReportDateChar"/>
      </w:pPr>
      <w:r>
        <w:t xml:space="preserve">Matthew </w:t>
      </w:r>
      <w:proofErr w:type="spellStart"/>
      <w:r>
        <w:t>Soehngen</w:t>
      </w:r>
      <w:proofErr w:type="spellEnd"/>
      <w:r w:rsidR="008D47EC">
        <w:t xml:space="preserve">, </w:t>
      </w:r>
      <w:r>
        <w:t>Electrical Engineering and Physics</w:t>
      </w:r>
    </w:p>
    <w:p w14:paraId="7ED1FA98" w14:textId="379149D4" w:rsidR="004C43CD" w:rsidRDefault="008172EF" w:rsidP="004D657E">
      <w:pPr>
        <w:pStyle w:val="CSReportDateChar"/>
      </w:pPr>
      <w:r>
        <w:t>Nicholas Erickson</w:t>
      </w:r>
      <w:r w:rsidR="008D47EC">
        <w:t xml:space="preserve">, </w:t>
      </w:r>
      <w:r>
        <w:t>Electrical and Computer Engineering</w:t>
      </w:r>
    </w:p>
    <w:p w14:paraId="66AAE3AB" w14:textId="7730E8E7" w:rsidR="009147CC" w:rsidRPr="008D47EC" w:rsidRDefault="009147CC" w:rsidP="002773BE">
      <w:pPr>
        <w:pStyle w:val="CSCourseDescriptionTitleChar"/>
      </w:pPr>
      <w:commentRangeStart w:id="0"/>
      <w:r w:rsidRPr="008D47EC">
        <w:t xml:space="preserve">— </w:t>
      </w:r>
      <w:r>
        <w:t>Project Advisor</w:t>
      </w:r>
      <w:r w:rsidRPr="008D47EC">
        <w:t xml:space="preserve"> —</w:t>
      </w:r>
      <w:commentRangeEnd w:id="0"/>
      <w:r w:rsidR="008E188F">
        <w:rPr>
          <w:rStyle w:val="PlaceholderText"/>
        </w:rPr>
        <w:commentReference w:id="0"/>
      </w:r>
    </w:p>
    <w:p w14:paraId="44ED1141" w14:textId="2C9417B3" w:rsidR="002773BE" w:rsidRPr="002773BE" w:rsidRDefault="004C43CD" w:rsidP="002773BE">
      <w:pPr>
        <w:pStyle w:val="CSSectionTitleChar"/>
      </w:pPr>
      <w:r w:rsidRPr="002773BE">
        <w:t xml:space="preserve">Dr. </w:t>
      </w:r>
      <w:r w:rsidR="008172EF">
        <w:t>Jae Kwon</w:t>
      </w:r>
      <w:r w:rsidR="00D500A2" w:rsidRPr="002773BE">
        <w:t>, PhD</w:t>
      </w:r>
    </w:p>
    <w:p w14:paraId="55BBC74C" w14:textId="77777777" w:rsidR="004C43CD" w:rsidRPr="00276F71" w:rsidRDefault="002773BE" w:rsidP="00276F71">
      <w:pPr>
        <w:pStyle w:val="CSProjectTitle"/>
      </w:pPr>
      <w:r w:rsidRPr="00276F71">
        <w:t xml:space="preserve">Department of </w:t>
      </w:r>
      <w:r w:rsidR="00597F66">
        <w:t xml:space="preserve">Electrical Engineering &amp; Computer Science, </w:t>
      </w:r>
      <w:r w:rsidRPr="00276F71">
        <w:t>University of Missouri</w:t>
      </w:r>
    </w:p>
    <w:p w14:paraId="0D429993" w14:textId="77777777" w:rsidR="002773BE" w:rsidRPr="008D47EC" w:rsidRDefault="002773BE" w:rsidP="002773BE">
      <w:pPr>
        <w:pStyle w:val="CSCourseDescriptionTitleChar"/>
      </w:pPr>
      <w:r w:rsidRPr="008D47EC">
        <w:t xml:space="preserve">— </w:t>
      </w:r>
      <w:r>
        <w:t xml:space="preserve">Course Instructor </w:t>
      </w:r>
      <w:r w:rsidRPr="008D47EC">
        <w:t>—</w:t>
      </w:r>
    </w:p>
    <w:p w14:paraId="4F0A5592" w14:textId="77777777" w:rsidR="004C43CD" w:rsidRPr="00515F0D" w:rsidRDefault="00A05E68" w:rsidP="00515F0D">
      <w:pPr>
        <w:pStyle w:val="CSReportContributorChar"/>
      </w:pPr>
      <w:r w:rsidRPr="00515F0D">
        <w:t>Mr. Jim Fischer</w:t>
      </w:r>
    </w:p>
    <w:p w14:paraId="5A81B294" w14:textId="77777777" w:rsidR="00041F30" w:rsidRDefault="00041F30"/>
    <w:p w14:paraId="3CACD13A" w14:textId="77777777" w:rsidR="00B84234" w:rsidRDefault="00B84234">
      <w:pPr>
        <w:sectPr w:rsidR="00B84234" w:rsidSect="003C4BBD">
          <w:pgSz w:w="12240" w:h="15840" w:code="1"/>
          <w:pgMar w:top="2016" w:right="1440" w:bottom="1440" w:left="1440" w:header="720" w:footer="720" w:gutter="0"/>
          <w:cols w:space="720"/>
          <w:docGrid w:linePitch="360"/>
        </w:sectPr>
      </w:pPr>
    </w:p>
    <w:p w14:paraId="4CE36268" w14:textId="77777777" w:rsidR="00A81EF8" w:rsidRPr="00932E84" w:rsidRDefault="00A81EF8" w:rsidP="00932E84">
      <w:pPr>
        <w:pStyle w:val="Heading1"/>
        <w:pageBreakBefore/>
      </w:pPr>
      <w:bookmarkStart w:id="1" w:name="_Toc70714770"/>
      <w:r>
        <w:lastRenderedPageBreak/>
        <w:t>Abstract</w:t>
      </w:r>
      <w:bookmarkEnd w:id="1"/>
    </w:p>
    <w:p w14:paraId="19232700" w14:textId="2E8C3A59" w:rsidR="00954189" w:rsidRDefault="00954189" w:rsidP="00954189">
      <w:pPr>
        <w:pStyle w:val="CommentSubject"/>
      </w:pPr>
      <w:r>
        <w:t>By Sterling LaBarbera</w:t>
      </w:r>
    </w:p>
    <w:p w14:paraId="6D52B7A1" w14:textId="78881F3C" w:rsidR="00894178" w:rsidRDefault="6E86D54F" w:rsidP="00BF1E0B">
      <w:pPr>
        <w:pStyle w:val="IndexTermsChar"/>
        <w:ind w:firstLine="720"/>
      </w:pPr>
      <w:r w:rsidRPr="5FD68D7F">
        <w:t>This report documents the creation of a lighting system for unpowered outdoor structures</w:t>
      </w:r>
      <w:r w:rsidR="64A0D205" w:rsidRPr="5FD68D7F">
        <w:t xml:space="preserve">. Structures too far from any </w:t>
      </w:r>
      <w:r w:rsidR="0213F7AE" w:rsidRPr="5FD68D7F">
        <w:t>electrical</w:t>
      </w:r>
      <w:r w:rsidR="64A0D205" w:rsidRPr="5FD68D7F">
        <w:t xml:space="preserve"> power line require special equipment for </w:t>
      </w:r>
      <w:r w:rsidR="52FFA2AF" w:rsidRPr="5FD68D7F">
        <w:t>power generation.</w:t>
      </w:r>
      <w:r w:rsidR="01038869" w:rsidRPr="5FD68D7F">
        <w:t xml:space="preserve"> We also designed this with the ideas of durability and ease of setup, while also being easy to move if needed. Since the parts are generally modular, assembly only requires fixing the enclosures to parts of the structure, the solar panel being the most difficult. </w:t>
      </w:r>
      <w:r w:rsidR="52FFA2AF" w:rsidRPr="5FD68D7F">
        <w:t>This project uses a high-capacity battery and solar panel to generate, store, and provide power to the electr</w:t>
      </w:r>
      <w:r w:rsidR="3887DB4C" w:rsidRPr="5FD68D7F">
        <w:t xml:space="preserve">onics. </w:t>
      </w:r>
      <w:r w:rsidR="2EFC46A1" w:rsidRPr="5FD68D7F">
        <w:t xml:space="preserve">Other problems with such </w:t>
      </w:r>
      <w:r w:rsidR="7D5A57FF" w:rsidRPr="5FD68D7F">
        <w:t xml:space="preserve">outdoor </w:t>
      </w:r>
      <w:r w:rsidR="2EFC46A1" w:rsidRPr="5FD68D7F">
        <w:t>structures include weather exposure and lack of pest contr</w:t>
      </w:r>
      <w:r w:rsidR="3562DD05" w:rsidRPr="5FD68D7F">
        <w:t>ol. We have all electronics in IP65</w:t>
      </w:r>
      <w:r w:rsidR="7B8FECD0" w:rsidRPr="5FD68D7F">
        <w:t xml:space="preserve"> or better</w:t>
      </w:r>
      <w:r w:rsidR="3562DD05" w:rsidRPr="5FD68D7F">
        <w:t xml:space="preserve"> rated weatherproof enclosures and have</w:t>
      </w:r>
      <w:r w:rsidR="3E716FEC" w:rsidRPr="5FD68D7F">
        <w:t xml:space="preserve"> added</w:t>
      </w:r>
      <w:r w:rsidR="3562DD05" w:rsidRPr="5FD68D7F">
        <w:t xml:space="preserve"> an ultrasound frequency generator circuit that repels certain types of pests.</w:t>
      </w:r>
      <w:r w:rsidR="7A6E589A" w:rsidRPr="5FD68D7F">
        <w:t xml:space="preserve"> Since this project is inte</w:t>
      </w:r>
      <w:r w:rsidR="1B91DF0A" w:rsidRPr="5FD68D7F">
        <w:t>n</w:t>
      </w:r>
      <w:r w:rsidR="7A6E589A" w:rsidRPr="5FD68D7F">
        <w:t>d</w:t>
      </w:r>
      <w:r w:rsidR="6C4BBECB" w:rsidRPr="5FD68D7F">
        <w:t>e</w:t>
      </w:r>
      <w:r w:rsidR="7A6E589A" w:rsidRPr="5FD68D7F">
        <w:t>d for use in small gatherings or parties, it uses multi-color light emitting di</w:t>
      </w:r>
      <w:r w:rsidR="673B3A38" w:rsidRPr="5FD68D7F">
        <w:t>ode</w:t>
      </w:r>
      <w:r w:rsidR="05B61F5B" w:rsidRPr="5FD68D7F">
        <w:t xml:space="preserve">s. The lights are both color and brightness controllable through an Android phone application and feature a flow mode with gradual color changing, as well as music mode, </w:t>
      </w:r>
      <w:r w:rsidR="4221D0B3" w:rsidRPr="5FD68D7F">
        <w:t xml:space="preserve">which pulses along with the </w:t>
      </w:r>
      <w:r w:rsidR="7B8C5709" w:rsidRPr="5FD68D7F">
        <w:t>volume</w:t>
      </w:r>
      <w:r w:rsidR="4221D0B3" w:rsidRPr="5FD68D7F">
        <w:t xml:space="preserve"> of nearby music.</w:t>
      </w:r>
      <w:r w:rsidR="5491327D" w:rsidRPr="5FD68D7F">
        <w:t xml:space="preserve"> This project successfully performs all the intended tasks above. However, </w:t>
      </w:r>
      <w:r w:rsidR="2809731A" w:rsidRPr="5FD68D7F">
        <w:t>while we attempted to design the power supply units ourselves, we were unsuccessful and replaced it with two purchased power supplies.</w:t>
      </w:r>
    </w:p>
    <w:p w14:paraId="0CF4C634" w14:textId="63A48239" w:rsidR="00506F20" w:rsidRPr="00F65635" w:rsidRDefault="005F2DDA" w:rsidP="00670EB4">
      <w:pPr>
        <w:pStyle w:val="TableofFigures"/>
      </w:pPr>
      <w:r w:rsidRPr="00670EB4">
        <w:rPr>
          <w:i/>
          <w:iCs/>
        </w:rPr>
        <w:t>Index</w:t>
      </w:r>
      <w:r w:rsidR="00275630" w:rsidRPr="00670EB4">
        <w:rPr>
          <w:i/>
          <w:iCs/>
        </w:rPr>
        <w:t xml:space="preserve"> </w:t>
      </w:r>
      <w:r w:rsidRPr="00670EB4">
        <w:rPr>
          <w:i/>
          <w:iCs/>
        </w:rPr>
        <w:t>Terms</w:t>
      </w:r>
      <w:r w:rsidRPr="00F65635">
        <w:t>—</w:t>
      </w:r>
      <w:r w:rsidR="00767F6F" w:rsidRPr="00F65635">
        <w:t xml:space="preserve">Addressable LED, </w:t>
      </w:r>
      <w:r w:rsidR="00411814">
        <w:t>B</w:t>
      </w:r>
      <w:r w:rsidR="004A2B99">
        <w:t>luetooth</w:t>
      </w:r>
      <w:r w:rsidR="004A2B99" w:rsidRPr="00F65635">
        <w:t>,</w:t>
      </w:r>
      <w:r w:rsidR="003B6B33" w:rsidRPr="00F65635">
        <w:t xml:space="preserve"> </w:t>
      </w:r>
      <w:r w:rsidR="003D6514" w:rsidRPr="00F65635">
        <w:t>feedback circuit, feedback</w:t>
      </w:r>
      <w:r w:rsidR="00B95349">
        <w:t xml:space="preserve"> </w:t>
      </w:r>
      <w:r w:rsidR="003D6514" w:rsidRPr="00F65635">
        <w:t>communications</w:t>
      </w:r>
      <w:r w:rsidR="00F9303E" w:rsidRPr="00F65635">
        <w:t xml:space="preserve">, </w:t>
      </w:r>
      <w:r w:rsidR="00A04841" w:rsidRPr="00F65635">
        <w:t xml:space="preserve">graphical user interface (GUI), microcontroller, </w:t>
      </w:r>
      <w:r w:rsidR="005B7CCE">
        <w:t>pest det</w:t>
      </w:r>
      <w:r w:rsidR="00D84473">
        <w:t xml:space="preserve">errence, </w:t>
      </w:r>
      <w:r w:rsidR="00CF2C0A" w:rsidRPr="00F65635">
        <w:t>power generation, solar</w:t>
      </w:r>
      <w:r w:rsidR="009542A9">
        <w:t xml:space="preserve"> power,</w:t>
      </w:r>
      <w:r w:rsidR="00CF2C0A" w:rsidRPr="00F65635">
        <w:t xml:space="preserve"> switched mode power supplies, ultrasound</w:t>
      </w:r>
      <w:r w:rsidR="0015474A">
        <w:t>, voltage</w:t>
      </w:r>
      <w:r w:rsidR="000A70F1">
        <w:t xml:space="preserve"> control</w:t>
      </w:r>
      <w:r w:rsidR="00CF2C0A" w:rsidRPr="00F65635">
        <w:t>.</w:t>
      </w:r>
    </w:p>
    <w:sdt>
      <w:sdtPr>
        <w:id w:val="-1457782490"/>
        <w:docPartObj>
          <w:docPartGallery w:val="Table of Contents"/>
          <w:docPartUnique/>
        </w:docPartObj>
      </w:sdtPr>
      <w:sdtEndPr>
        <w:rPr>
          <w:b/>
          <w:bCs/>
          <w:noProof/>
        </w:rPr>
      </w:sdtEndPr>
      <w:sdtContent>
        <w:p w14:paraId="29315B6D" w14:textId="77777777" w:rsidR="00B1486D" w:rsidRDefault="00B1486D">
          <w:pPr>
            <w:pStyle w:val="AppendixHeading1Char"/>
          </w:pPr>
          <w:r>
            <w:t>Table of Contents</w:t>
          </w:r>
        </w:p>
        <w:p w14:paraId="2CA81FAF" w14:textId="3CDEE4E4" w:rsidR="002E6B19" w:rsidRDefault="00B1486D">
          <w:pPr>
            <w:pStyle w:val="MyHeading1"/>
            <w:rPr>
              <w:rFonts w:eastAsiaTheme="minorEastAsia"/>
              <w:noProof/>
              <w:sz w:val="22"/>
              <w:lang w:eastAsia="ja-JP"/>
            </w:rPr>
          </w:pPr>
          <w:r>
            <w:fldChar w:fldCharType="begin"/>
          </w:r>
          <w:r>
            <w:instrText xml:space="preserve"> TOC \o "1-</w:instrText>
          </w:r>
          <w:r w:rsidR="00AF0678">
            <w:instrText>4</w:instrText>
          </w:r>
          <w:r>
            <w:instrText xml:space="preserve">" \h \z \u </w:instrText>
          </w:r>
          <w:r>
            <w:fldChar w:fldCharType="separate"/>
          </w:r>
          <w:hyperlink w:anchor="_Toc70714770" w:history="1">
            <w:r w:rsidR="002E6B19" w:rsidRPr="00B02965">
              <w:rPr>
                <w:rStyle w:val="MyHeading9"/>
                <w:noProof/>
              </w:rPr>
              <w:t>Abstract</w:t>
            </w:r>
            <w:r w:rsidR="002E6B19">
              <w:rPr>
                <w:noProof/>
                <w:webHidden/>
              </w:rPr>
              <w:tab/>
            </w:r>
            <w:r w:rsidR="002E6B19">
              <w:rPr>
                <w:noProof/>
                <w:webHidden/>
              </w:rPr>
              <w:fldChar w:fldCharType="begin"/>
            </w:r>
            <w:r w:rsidR="002E6B19">
              <w:rPr>
                <w:noProof/>
                <w:webHidden/>
              </w:rPr>
              <w:instrText xml:space="preserve"> PAGEREF _Toc70714770 \h </w:instrText>
            </w:r>
            <w:r w:rsidR="002E6B19">
              <w:rPr>
                <w:noProof/>
                <w:webHidden/>
              </w:rPr>
            </w:r>
            <w:r w:rsidR="002E6B19">
              <w:rPr>
                <w:noProof/>
                <w:webHidden/>
              </w:rPr>
              <w:fldChar w:fldCharType="separate"/>
            </w:r>
            <w:r w:rsidR="002E6B19">
              <w:rPr>
                <w:noProof/>
                <w:webHidden/>
              </w:rPr>
              <w:t>i</w:t>
            </w:r>
            <w:r w:rsidR="002E6B19">
              <w:rPr>
                <w:noProof/>
                <w:webHidden/>
              </w:rPr>
              <w:fldChar w:fldCharType="end"/>
            </w:r>
          </w:hyperlink>
        </w:p>
        <w:p w14:paraId="48D44B79" w14:textId="5F82EDDD" w:rsidR="002E6B19" w:rsidRDefault="002E6B19">
          <w:pPr>
            <w:pStyle w:val="MyHeading1"/>
            <w:rPr>
              <w:rFonts w:eastAsiaTheme="minorEastAsia"/>
              <w:noProof/>
              <w:sz w:val="22"/>
              <w:lang w:eastAsia="ja-JP"/>
            </w:rPr>
          </w:pPr>
          <w:hyperlink w:anchor="_Toc70714771" w:history="1">
            <w:r w:rsidRPr="00B02965">
              <w:rPr>
                <w:rStyle w:val="MyHeading9"/>
                <w:noProof/>
              </w:rPr>
              <w:t>Chapter 1.  Introduction</w:t>
            </w:r>
            <w:r>
              <w:rPr>
                <w:noProof/>
                <w:webHidden/>
              </w:rPr>
              <w:tab/>
            </w:r>
            <w:r>
              <w:rPr>
                <w:noProof/>
                <w:webHidden/>
              </w:rPr>
              <w:fldChar w:fldCharType="begin"/>
            </w:r>
            <w:r>
              <w:rPr>
                <w:noProof/>
                <w:webHidden/>
              </w:rPr>
              <w:instrText xml:space="preserve"> PAGEREF _Toc70714771 \h </w:instrText>
            </w:r>
            <w:r>
              <w:rPr>
                <w:noProof/>
                <w:webHidden/>
              </w:rPr>
            </w:r>
            <w:r>
              <w:rPr>
                <w:noProof/>
                <w:webHidden/>
              </w:rPr>
              <w:fldChar w:fldCharType="separate"/>
            </w:r>
            <w:r>
              <w:rPr>
                <w:noProof/>
                <w:webHidden/>
              </w:rPr>
              <w:t>1</w:t>
            </w:r>
            <w:r>
              <w:rPr>
                <w:noProof/>
                <w:webHidden/>
              </w:rPr>
              <w:fldChar w:fldCharType="end"/>
            </w:r>
          </w:hyperlink>
        </w:p>
        <w:p w14:paraId="13604510" w14:textId="489F47F7" w:rsidR="002E6B19" w:rsidRDefault="002E6B19">
          <w:pPr>
            <w:pStyle w:val="FootnoteReference"/>
            <w:tabs>
              <w:tab w:val="right" w:leader="dot" w:pos="9350"/>
            </w:tabs>
            <w:rPr>
              <w:rFonts w:eastAsiaTheme="minorEastAsia"/>
              <w:noProof/>
              <w:sz w:val="22"/>
              <w:lang w:eastAsia="ja-JP"/>
            </w:rPr>
          </w:pPr>
          <w:hyperlink w:anchor="_Toc70714772" w:history="1">
            <w:r w:rsidRPr="00B02965">
              <w:rPr>
                <w:rStyle w:val="MyHeading9"/>
                <w:noProof/>
              </w:rPr>
              <w:t>Report Purpose</w:t>
            </w:r>
            <w:r>
              <w:rPr>
                <w:noProof/>
                <w:webHidden/>
              </w:rPr>
              <w:tab/>
            </w:r>
            <w:r>
              <w:rPr>
                <w:noProof/>
                <w:webHidden/>
              </w:rPr>
              <w:fldChar w:fldCharType="begin"/>
            </w:r>
            <w:r>
              <w:rPr>
                <w:noProof/>
                <w:webHidden/>
              </w:rPr>
              <w:instrText xml:space="preserve"> PAGEREF _Toc70714772 \h </w:instrText>
            </w:r>
            <w:r>
              <w:rPr>
                <w:noProof/>
                <w:webHidden/>
              </w:rPr>
            </w:r>
            <w:r>
              <w:rPr>
                <w:noProof/>
                <w:webHidden/>
              </w:rPr>
              <w:fldChar w:fldCharType="separate"/>
            </w:r>
            <w:r>
              <w:rPr>
                <w:noProof/>
                <w:webHidden/>
              </w:rPr>
              <w:t>1</w:t>
            </w:r>
            <w:r>
              <w:rPr>
                <w:noProof/>
                <w:webHidden/>
              </w:rPr>
              <w:fldChar w:fldCharType="end"/>
            </w:r>
          </w:hyperlink>
        </w:p>
        <w:p w14:paraId="6F464410" w14:textId="16941760" w:rsidR="002E6B19" w:rsidRDefault="002E6B19">
          <w:pPr>
            <w:pStyle w:val="FootnoteReference"/>
            <w:tabs>
              <w:tab w:val="right" w:leader="dot" w:pos="9350"/>
            </w:tabs>
            <w:rPr>
              <w:rFonts w:eastAsiaTheme="minorEastAsia"/>
              <w:noProof/>
              <w:sz w:val="22"/>
              <w:lang w:eastAsia="ja-JP"/>
            </w:rPr>
          </w:pPr>
          <w:hyperlink w:anchor="_Toc70714773" w:history="1">
            <w:r w:rsidRPr="00B02965">
              <w:rPr>
                <w:rStyle w:val="MyHeading9"/>
                <w:noProof/>
              </w:rPr>
              <w:t>Problem Statement</w:t>
            </w:r>
            <w:r>
              <w:rPr>
                <w:noProof/>
                <w:webHidden/>
              </w:rPr>
              <w:tab/>
            </w:r>
            <w:r>
              <w:rPr>
                <w:noProof/>
                <w:webHidden/>
              </w:rPr>
              <w:fldChar w:fldCharType="begin"/>
            </w:r>
            <w:r>
              <w:rPr>
                <w:noProof/>
                <w:webHidden/>
              </w:rPr>
              <w:instrText xml:space="preserve"> PAGEREF _Toc70714773 \h </w:instrText>
            </w:r>
            <w:r>
              <w:rPr>
                <w:noProof/>
                <w:webHidden/>
              </w:rPr>
            </w:r>
            <w:r>
              <w:rPr>
                <w:noProof/>
                <w:webHidden/>
              </w:rPr>
              <w:fldChar w:fldCharType="separate"/>
            </w:r>
            <w:r>
              <w:rPr>
                <w:noProof/>
                <w:webHidden/>
              </w:rPr>
              <w:t>1</w:t>
            </w:r>
            <w:r>
              <w:rPr>
                <w:noProof/>
                <w:webHidden/>
              </w:rPr>
              <w:fldChar w:fldCharType="end"/>
            </w:r>
          </w:hyperlink>
        </w:p>
        <w:p w14:paraId="75ADFE10" w14:textId="1B13E237" w:rsidR="002E6B19" w:rsidRDefault="002E6B19">
          <w:pPr>
            <w:pStyle w:val="FootnoteReference"/>
            <w:tabs>
              <w:tab w:val="right" w:leader="dot" w:pos="9350"/>
            </w:tabs>
            <w:rPr>
              <w:rFonts w:eastAsiaTheme="minorEastAsia"/>
              <w:noProof/>
              <w:sz w:val="22"/>
              <w:lang w:eastAsia="ja-JP"/>
            </w:rPr>
          </w:pPr>
          <w:hyperlink w:anchor="_Toc70714774" w:history="1">
            <w:r w:rsidRPr="00B02965">
              <w:rPr>
                <w:rStyle w:val="MyHeading9"/>
                <w:noProof/>
              </w:rPr>
              <w:t>Project Concept</w:t>
            </w:r>
            <w:r>
              <w:rPr>
                <w:noProof/>
                <w:webHidden/>
              </w:rPr>
              <w:tab/>
            </w:r>
            <w:r>
              <w:rPr>
                <w:noProof/>
                <w:webHidden/>
              </w:rPr>
              <w:fldChar w:fldCharType="begin"/>
            </w:r>
            <w:r>
              <w:rPr>
                <w:noProof/>
                <w:webHidden/>
              </w:rPr>
              <w:instrText xml:space="preserve"> PAGEREF _Toc70714774 \h </w:instrText>
            </w:r>
            <w:r>
              <w:rPr>
                <w:noProof/>
                <w:webHidden/>
              </w:rPr>
            </w:r>
            <w:r>
              <w:rPr>
                <w:noProof/>
                <w:webHidden/>
              </w:rPr>
              <w:fldChar w:fldCharType="separate"/>
            </w:r>
            <w:r>
              <w:rPr>
                <w:noProof/>
                <w:webHidden/>
              </w:rPr>
              <w:t>1</w:t>
            </w:r>
            <w:r>
              <w:rPr>
                <w:noProof/>
                <w:webHidden/>
              </w:rPr>
              <w:fldChar w:fldCharType="end"/>
            </w:r>
          </w:hyperlink>
        </w:p>
        <w:p w14:paraId="2EF8AD84" w14:textId="7757F90A" w:rsidR="002E6B19" w:rsidRDefault="002E6B19">
          <w:pPr>
            <w:pStyle w:val="FootnoteReference"/>
            <w:tabs>
              <w:tab w:val="right" w:leader="dot" w:pos="9350"/>
            </w:tabs>
            <w:rPr>
              <w:rFonts w:eastAsiaTheme="minorEastAsia"/>
              <w:noProof/>
              <w:sz w:val="22"/>
              <w:lang w:eastAsia="ja-JP"/>
            </w:rPr>
          </w:pPr>
          <w:hyperlink w:anchor="_Toc70714775" w:history="1">
            <w:r w:rsidRPr="00B02965">
              <w:rPr>
                <w:rStyle w:val="MyHeading9"/>
                <w:noProof/>
              </w:rPr>
              <w:t>Innovation</w:t>
            </w:r>
            <w:r>
              <w:rPr>
                <w:noProof/>
                <w:webHidden/>
              </w:rPr>
              <w:tab/>
            </w:r>
            <w:r>
              <w:rPr>
                <w:noProof/>
                <w:webHidden/>
              </w:rPr>
              <w:fldChar w:fldCharType="begin"/>
            </w:r>
            <w:r>
              <w:rPr>
                <w:noProof/>
                <w:webHidden/>
              </w:rPr>
              <w:instrText xml:space="preserve"> PAGEREF _Toc70714775 \h </w:instrText>
            </w:r>
            <w:r>
              <w:rPr>
                <w:noProof/>
                <w:webHidden/>
              </w:rPr>
            </w:r>
            <w:r>
              <w:rPr>
                <w:noProof/>
                <w:webHidden/>
              </w:rPr>
              <w:fldChar w:fldCharType="separate"/>
            </w:r>
            <w:r>
              <w:rPr>
                <w:noProof/>
                <w:webHidden/>
              </w:rPr>
              <w:t>2</w:t>
            </w:r>
            <w:r>
              <w:rPr>
                <w:noProof/>
                <w:webHidden/>
              </w:rPr>
              <w:fldChar w:fldCharType="end"/>
            </w:r>
          </w:hyperlink>
        </w:p>
        <w:p w14:paraId="1525649E" w14:textId="6A2164D1" w:rsidR="002E6B19" w:rsidRDefault="002E6B19">
          <w:pPr>
            <w:pStyle w:val="FootnoteReference"/>
            <w:tabs>
              <w:tab w:val="right" w:leader="dot" w:pos="9350"/>
            </w:tabs>
            <w:rPr>
              <w:rFonts w:eastAsiaTheme="minorEastAsia"/>
              <w:noProof/>
              <w:sz w:val="22"/>
              <w:lang w:eastAsia="ja-JP"/>
            </w:rPr>
          </w:pPr>
          <w:hyperlink w:anchor="_Toc70714776" w:history="1">
            <w:r w:rsidRPr="00B02965">
              <w:rPr>
                <w:rStyle w:val="MyHeading9"/>
                <w:noProof/>
              </w:rPr>
              <w:t>Report Overview</w:t>
            </w:r>
            <w:r>
              <w:rPr>
                <w:noProof/>
                <w:webHidden/>
              </w:rPr>
              <w:tab/>
            </w:r>
            <w:r>
              <w:rPr>
                <w:noProof/>
                <w:webHidden/>
              </w:rPr>
              <w:fldChar w:fldCharType="begin"/>
            </w:r>
            <w:r>
              <w:rPr>
                <w:noProof/>
                <w:webHidden/>
              </w:rPr>
              <w:instrText xml:space="preserve"> PAGEREF _Toc70714776 \h </w:instrText>
            </w:r>
            <w:r>
              <w:rPr>
                <w:noProof/>
                <w:webHidden/>
              </w:rPr>
            </w:r>
            <w:r>
              <w:rPr>
                <w:noProof/>
                <w:webHidden/>
              </w:rPr>
              <w:fldChar w:fldCharType="separate"/>
            </w:r>
            <w:r>
              <w:rPr>
                <w:noProof/>
                <w:webHidden/>
              </w:rPr>
              <w:t>2</w:t>
            </w:r>
            <w:r>
              <w:rPr>
                <w:noProof/>
                <w:webHidden/>
              </w:rPr>
              <w:fldChar w:fldCharType="end"/>
            </w:r>
          </w:hyperlink>
        </w:p>
        <w:p w14:paraId="5691B5B3" w14:textId="25B32683" w:rsidR="002E6B19" w:rsidRDefault="002E6B19">
          <w:pPr>
            <w:pStyle w:val="MyHeading1"/>
            <w:rPr>
              <w:rFonts w:eastAsiaTheme="minorEastAsia"/>
              <w:noProof/>
              <w:sz w:val="22"/>
              <w:lang w:eastAsia="ja-JP"/>
            </w:rPr>
          </w:pPr>
          <w:hyperlink w:anchor="_Toc70714777" w:history="1">
            <w:r w:rsidRPr="00B02965">
              <w:rPr>
                <w:rStyle w:val="MyHeading9"/>
                <w:noProof/>
              </w:rPr>
              <w:t>Chapter 2.  Implementation</w:t>
            </w:r>
            <w:r>
              <w:rPr>
                <w:noProof/>
                <w:webHidden/>
              </w:rPr>
              <w:tab/>
            </w:r>
            <w:r>
              <w:rPr>
                <w:noProof/>
                <w:webHidden/>
              </w:rPr>
              <w:fldChar w:fldCharType="begin"/>
            </w:r>
            <w:r>
              <w:rPr>
                <w:noProof/>
                <w:webHidden/>
              </w:rPr>
              <w:instrText xml:space="preserve"> PAGEREF _Toc70714777 \h </w:instrText>
            </w:r>
            <w:r>
              <w:rPr>
                <w:noProof/>
                <w:webHidden/>
              </w:rPr>
            </w:r>
            <w:r>
              <w:rPr>
                <w:noProof/>
                <w:webHidden/>
              </w:rPr>
              <w:fldChar w:fldCharType="separate"/>
            </w:r>
            <w:r>
              <w:rPr>
                <w:noProof/>
                <w:webHidden/>
              </w:rPr>
              <w:t>4</w:t>
            </w:r>
            <w:r>
              <w:rPr>
                <w:noProof/>
                <w:webHidden/>
              </w:rPr>
              <w:fldChar w:fldCharType="end"/>
            </w:r>
          </w:hyperlink>
        </w:p>
        <w:p w14:paraId="2EF465A0" w14:textId="7782671D" w:rsidR="002E6B19" w:rsidRDefault="002E6B19">
          <w:pPr>
            <w:pStyle w:val="FootnoteReference"/>
            <w:tabs>
              <w:tab w:val="right" w:leader="dot" w:pos="9350"/>
            </w:tabs>
            <w:rPr>
              <w:rFonts w:eastAsiaTheme="minorEastAsia"/>
              <w:noProof/>
              <w:sz w:val="22"/>
              <w:lang w:eastAsia="ja-JP"/>
            </w:rPr>
          </w:pPr>
          <w:hyperlink w:anchor="_Toc70714778" w:history="1">
            <w:r w:rsidRPr="00B02965">
              <w:rPr>
                <w:rStyle w:val="MyHeading9"/>
                <w:noProof/>
              </w:rPr>
              <w:t>Implementations Considered</w:t>
            </w:r>
            <w:r>
              <w:rPr>
                <w:noProof/>
                <w:webHidden/>
              </w:rPr>
              <w:tab/>
            </w:r>
            <w:r>
              <w:rPr>
                <w:noProof/>
                <w:webHidden/>
              </w:rPr>
              <w:fldChar w:fldCharType="begin"/>
            </w:r>
            <w:r>
              <w:rPr>
                <w:noProof/>
                <w:webHidden/>
              </w:rPr>
              <w:instrText xml:space="preserve"> PAGEREF _Toc70714778 \h </w:instrText>
            </w:r>
            <w:r>
              <w:rPr>
                <w:noProof/>
                <w:webHidden/>
              </w:rPr>
            </w:r>
            <w:r>
              <w:rPr>
                <w:noProof/>
                <w:webHidden/>
              </w:rPr>
              <w:fldChar w:fldCharType="separate"/>
            </w:r>
            <w:r>
              <w:rPr>
                <w:noProof/>
                <w:webHidden/>
              </w:rPr>
              <w:t>4</w:t>
            </w:r>
            <w:r>
              <w:rPr>
                <w:noProof/>
                <w:webHidden/>
              </w:rPr>
              <w:fldChar w:fldCharType="end"/>
            </w:r>
          </w:hyperlink>
        </w:p>
        <w:p w14:paraId="70EB7D8B" w14:textId="2A0410D6" w:rsidR="002E6B19" w:rsidRDefault="002E6B19">
          <w:pPr>
            <w:pStyle w:val="FootnoteReference"/>
            <w:tabs>
              <w:tab w:val="right" w:leader="dot" w:pos="9350"/>
            </w:tabs>
            <w:rPr>
              <w:rFonts w:eastAsiaTheme="minorEastAsia"/>
              <w:noProof/>
              <w:sz w:val="22"/>
              <w:lang w:eastAsia="ja-JP"/>
            </w:rPr>
          </w:pPr>
          <w:hyperlink w:anchor="_Toc70714779" w:history="1">
            <w:r w:rsidRPr="00B02965">
              <w:rPr>
                <w:rStyle w:val="MyHeading9"/>
                <w:noProof/>
              </w:rPr>
              <w:t>Proposed Implementation</w:t>
            </w:r>
            <w:r>
              <w:rPr>
                <w:noProof/>
                <w:webHidden/>
              </w:rPr>
              <w:tab/>
            </w:r>
            <w:r>
              <w:rPr>
                <w:noProof/>
                <w:webHidden/>
              </w:rPr>
              <w:fldChar w:fldCharType="begin"/>
            </w:r>
            <w:r>
              <w:rPr>
                <w:noProof/>
                <w:webHidden/>
              </w:rPr>
              <w:instrText xml:space="preserve"> PAGEREF _Toc70714779 \h </w:instrText>
            </w:r>
            <w:r>
              <w:rPr>
                <w:noProof/>
                <w:webHidden/>
              </w:rPr>
            </w:r>
            <w:r>
              <w:rPr>
                <w:noProof/>
                <w:webHidden/>
              </w:rPr>
              <w:fldChar w:fldCharType="separate"/>
            </w:r>
            <w:r>
              <w:rPr>
                <w:noProof/>
                <w:webHidden/>
              </w:rPr>
              <w:t>4</w:t>
            </w:r>
            <w:r>
              <w:rPr>
                <w:noProof/>
                <w:webHidden/>
              </w:rPr>
              <w:fldChar w:fldCharType="end"/>
            </w:r>
          </w:hyperlink>
        </w:p>
        <w:p w14:paraId="153C3635" w14:textId="542BD42D" w:rsidR="002E6B19" w:rsidRDefault="002E6B19">
          <w:pPr>
            <w:pStyle w:val="CSAdvisorEmployerChar"/>
            <w:tabs>
              <w:tab w:val="right" w:leader="dot" w:pos="9350"/>
            </w:tabs>
            <w:rPr>
              <w:rFonts w:eastAsiaTheme="minorEastAsia"/>
              <w:noProof/>
              <w:sz w:val="22"/>
              <w:lang w:eastAsia="ja-JP"/>
            </w:rPr>
          </w:pPr>
          <w:hyperlink w:anchor="_Toc70714780" w:history="1">
            <w:r w:rsidRPr="00B02965">
              <w:rPr>
                <w:rStyle w:val="MyHeading9"/>
                <w:noProof/>
              </w:rPr>
              <w:t>Theory of Operation</w:t>
            </w:r>
            <w:r>
              <w:rPr>
                <w:noProof/>
                <w:webHidden/>
              </w:rPr>
              <w:tab/>
            </w:r>
            <w:r>
              <w:rPr>
                <w:noProof/>
                <w:webHidden/>
              </w:rPr>
              <w:fldChar w:fldCharType="begin"/>
            </w:r>
            <w:r>
              <w:rPr>
                <w:noProof/>
                <w:webHidden/>
              </w:rPr>
              <w:instrText xml:space="preserve"> PAGEREF _Toc70714780 \h </w:instrText>
            </w:r>
            <w:r>
              <w:rPr>
                <w:noProof/>
                <w:webHidden/>
              </w:rPr>
            </w:r>
            <w:r>
              <w:rPr>
                <w:noProof/>
                <w:webHidden/>
              </w:rPr>
              <w:fldChar w:fldCharType="separate"/>
            </w:r>
            <w:r>
              <w:rPr>
                <w:noProof/>
                <w:webHidden/>
              </w:rPr>
              <w:t>5</w:t>
            </w:r>
            <w:r>
              <w:rPr>
                <w:noProof/>
                <w:webHidden/>
              </w:rPr>
              <w:fldChar w:fldCharType="end"/>
            </w:r>
          </w:hyperlink>
        </w:p>
        <w:p w14:paraId="41F85AB5" w14:textId="65170247" w:rsidR="002E6B19" w:rsidRDefault="002E6B19">
          <w:pPr>
            <w:pStyle w:val="IndexTerms"/>
            <w:tabs>
              <w:tab w:val="right" w:leader="dot" w:pos="9350"/>
            </w:tabs>
            <w:rPr>
              <w:rFonts w:eastAsiaTheme="minorEastAsia"/>
              <w:noProof/>
              <w:sz w:val="22"/>
              <w:lang w:eastAsia="ja-JP"/>
            </w:rPr>
          </w:pPr>
          <w:hyperlink w:anchor="_Toc70714781" w:history="1">
            <w:r w:rsidRPr="00B02965">
              <w:rPr>
                <w:rStyle w:val="MyHeading9"/>
                <w:noProof/>
              </w:rPr>
              <w:t>Product Concept Diagrams</w:t>
            </w:r>
            <w:r>
              <w:rPr>
                <w:noProof/>
                <w:webHidden/>
              </w:rPr>
              <w:tab/>
            </w:r>
            <w:r>
              <w:rPr>
                <w:noProof/>
                <w:webHidden/>
              </w:rPr>
              <w:fldChar w:fldCharType="begin"/>
            </w:r>
            <w:r>
              <w:rPr>
                <w:noProof/>
                <w:webHidden/>
              </w:rPr>
              <w:instrText xml:space="preserve"> PAGEREF _Toc70714781 \h </w:instrText>
            </w:r>
            <w:r>
              <w:rPr>
                <w:noProof/>
                <w:webHidden/>
              </w:rPr>
            </w:r>
            <w:r>
              <w:rPr>
                <w:noProof/>
                <w:webHidden/>
              </w:rPr>
              <w:fldChar w:fldCharType="separate"/>
            </w:r>
            <w:r>
              <w:rPr>
                <w:noProof/>
                <w:webHidden/>
              </w:rPr>
              <w:t>5</w:t>
            </w:r>
            <w:r>
              <w:rPr>
                <w:noProof/>
                <w:webHidden/>
              </w:rPr>
              <w:fldChar w:fldCharType="end"/>
            </w:r>
          </w:hyperlink>
        </w:p>
        <w:p w14:paraId="6FBCA838" w14:textId="0C40262A" w:rsidR="002E6B19" w:rsidRDefault="002E6B19">
          <w:pPr>
            <w:pStyle w:val="IndexTerms"/>
            <w:tabs>
              <w:tab w:val="right" w:leader="dot" w:pos="9350"/>
            </w:tabs>
            <w:rPr>
              <w:rFonts w:eastAsiaTheme="minorEastAsia"/>
              <w:noProof/>
              <w:sz w:val="22"/>
              <w:lang w:eastAsia="ja-JP"/>
            </w:rPr>
          </w:pPr>
          <w:hyperlink w:anchor="_Toc70714782" w:history="1">
            <w:r w:rsidRPr="00B02965">
              <w:rPr>
                <w:rStyle w:val="MyHeading9"/>
                <w:noProof/>
              </w:rPr>
              <w:t>Functional Block Diagram</w:t>
            </w:r>
            <w:r>
              <w:rPr>
                <w:noProof/>
                <w:webHidden/>
              </w:rPr>
              <w:tab/>
            </w:r>
            <w:r>
              <w:rPr>
                <w:noProof/>
                <w:webHidden/>
              </w:rPr>
              <w:fldChar w:fldCharType="begin"/>
            </w:r>
            <w:r>
              <w:rPr>
                <w:noProof/>
                <w:webHidden/>
              </w:rPr>
              <w:instrText xml:space="preserve"> PAGEREF _Toc70714782 \h </w:instrText>
            </w:r>
            <w:r>
              <w:rPr>
                <w:noProof/>
                <w:webHidden/>
              </w:rPr>
            </w:r>
            <w:r>
              <w:rPr>
                <w:noProof/>
                <w:webHidden/>
              </w:rPr>
              <w:fldChar w:fldCharType="separate"/>
            </w:r>
            <w:r>
              <w:rPr>
                <w:noProof/>
                <w:webHidden/>
              </w:rPr>
              <w:t>6</w:t>
            </w:r>
            <w:r>
              <w:rPr>
                <w:noProof/>
                <w:webHidden/>
              </w:rPr>
              <w:fldChar w:fldCharType="end"/>
            </w:r>
          </w:hyperlink>
        </w:p>
        <w:p w14:paraId="338E5DB6" w14:textId="1AE672BC" w:rsidR="002E6B19" w:rsidRDefault="002E6B19">
          <w:pPr>
            <w:pStyle w:val="CSAdvisorEmployerChar"/>
            <w:tabs>
              <w:tab w:val="right" w:leader="dot" w:pos="9350"/>
            </w:tabs>
            <w:rPr>
              <w:rFonts w:eastAsiaTheme="minorEastAsia"/>
              <w:noProof/>
              <w:sz w:val="22"/>
              <w:lang w:eastAsia="ja-JP"/>
            </w:rPr>
          </w:pPr>
          <w:hyperlink w:anchor="_Toc70714783" w:history="1">
            <w:r w:rsidRPr="00B02965">
              <w:rPr>
                <w:rStyle w:val="MyHeading9"/>
                <w:noProof/>
              </w:rPr>
              <w:t>Unit 1 Solar Power</w:t>
            </w:r>
            <w:r>
              <w:rPr>
                <w:noProof/>
                <w:webHidden/>
              </w:rPr>
              <w:tab/>
            </w:r>
            <w:r>
              <w:rPr>
                <w:noProof/>
                <w:webHidden/>
              </w:rPr>
              <w:fldChar w:fldCharType="begin"/>
            </w:r>
            <w:r>
              <w:rPr>
                <w:noProof/>
                <w:webHidden/>
              </w:rPr>
              <w:instrText xml:space="preserve"> PAGEREF _Toc70714783 \h </w:instrText>
            </w:r>
            <w:r>
              <w:rPr>
                <w:noProof/>
                <w:webHidden/>
              </w:rPr>
            </w:r>
            <w:r>
              <w:rPr>
                <w:noProof/>
                <w:webHidden/>
              </w:rPr>
              <w:fldChar w:fldCharType="separate"/>
            </w:r>
            <w:r>
              <w:rPr>
                <w:noProof/>
                <w:webHidden/>
              </w:rPr>
              <w:t>6</w:t>
            </w:r>
            <w:r>
              <w:rPr>
                <w:noProof/>
                <w:webHidden/>
              </w:rPr>
              <w:fldChar w:fldCharType="end"/>
            </w:r>
          </w:hyperlink>
        </w:p>
        <w:p w14:paraId="77ADE236" w14:textId="509CD61E" w:rsidR="002E6B19" w:rsidRDefault="002E6B19">
          <w:pPr>
            <w:pStyle w:val="CSAdvisorEmployerChar"/>
            <w:tabs>
              <w:tab w:val="right" w:leader="dot" w:pos="9350"/>
            </w:tabs>
            <w:rPr>
              <w:rFonts w:eastAsiaTheme="minorEastAsia"/>
              <w:noProof/>
              <w:sz w:val="22"/>
              <w:lang w:eastAsia="ja-JP"/>
            </w:rPr>
          </w:pPr>
          <w:hyperlink w:anchor="_Toc70714784" w:history="1">
            <w:r w:rsidRPr="00B02965">
              <w:rPr>
                <w:rStyle w:val="MyHeading9"/>
                <w:noProof/>
              </w:rPr>
              <w:t>Assembly 1BT1 Solar Panel</w:t>
            </w:r>
            <w:r>
              <w:rPr>
                <w:noProof/>
                <w:webHidden/>
              </w:rPr>
              <w:tab/>
            </w:r>
            <w:r>
              <w:rPr>
                <w:noProof/>
                <w:webHidden/>
              </w:rPr>
              <w:fldChar w:fldCharType="begin"/>
            </w:r>
            <w:r>
              <w:rPr>
                <w:noProof/>
                <w:webHidden/>
              </w:rPr>
              <w:instrText xml:space="preserve"> PAGEREF _Toc70714784 \h </w:instrText>
            </w:r>
            <w:r>
              <w:rPr>
                <w:noProof/>
                <w:webHidden/>
              </w:rPr>
            </w:r>
            <w:r>
              <w:rPr>
                <w:noProof/>
                <w:webHidden/>
              </w:rPr>
              <w:fldChar w:fldCharType="separate"/>
            </w:r>
            <w:r>
              <w:rPr>
                <w:noProof/>
                <w:webHidden/>
              </w:rPr>
              <w:t>6</w:t>
            </w:r>
            <w:r>
              <w:rPr>
                <w:noProof/>
                <w:webHidden/>
              </w:rPr>
              <w:fldChar w:fldCharType="end"/>
            </w:r>
          </w:hyperlink>
        </w:p>
        <w:p w14:paraId="64CC1C50" w14:textId="78560A67" w:rsidR="002E6B19" w:rsidRDefault="002E6B19">
          <w:pPr>
            <w:pStyle w:val="CSAdvisorEmployerChar"/>
            <w:tabs>
              <w:tab w:val="right" w:leader="dot" w:pos="9350"/>
            </w:tabs>
            <w:rPr>
              <w:rFonts w:eastAsiaTheme="minorEastAsia"/>
              <w:noProof/>
              <w:sz w:val="22"/>
              <w:lang w:eastAsia="ja-JP"/>
            </w:rPr>
          </w:pPr>
          <w:hyperlink w:anchor="_Toc70714785" w:history="1">
            <w:r w:rsidRPr="00B02965">
              <w:rPr>
                <w:rStyle w:val="MyHeading9"/>
                <w:noProof/>
              </w:rPr>
              <w:t>Assembly 1U1 MPPT</w:t>
            </w:r>
            <w:r>
              <w:rPr>
                <w:noProof/>
                <w:webHidden/>
              </w:rPr>
              <w:tab/>
            </w:r>
            <w:r>
              <w:rPr>
                <w:noProof/>
                <w:webHidden/>
              </w:rPr>
              <w:fldChar w:fldCharType="begin"/>
            </w:r>
            <w:r>
              <w:rPr>
                <w:noProof/>
                <w:webHidden/>
              </w:rPr>
              <w:instrText xml:space="preserve"> PAGEREF _Toc70714785 \h </w:instrText>
            </w:r>
            <w:r>
              <w:rPr>
                <w:noProof/>
                <w:webHidden/>
              </w:rPr>
            </w:r>
            <w:r>
              <w:rPr>
                <w:noProof/>
                <w:webHidden/>
              </w:rPr>
              <w:fldChar w:fldCharType="separate"/>
            </w:r>
            <w:r>
              <w:rPr>
                <w:noProof/>
                <w:webHidden/>
              </w:rPr>
              <w:t>7</w:t>
            </w:r>
            <w:r>
              <w:rPr>
                <w:noProof/>
                <w:webHidden/>
              </w:rPr>
              <w:fldChar w:fldCharType="end"/>
            </w:r>
          </w:hyperlink>
        </w:p>
        <w:p w14:paraId="05671C15" w14:textId="0048E29B" w:rsidR="002E6B19" w:rsidRDefault="002E6B19">
          <w:pPr>
            <w:pStyle w:val="CSAdvisorEmployerChar"/>
            <w:tabs>
              <w:tab w:val="right" w:leader="dot" w:pos="9350"/>
            </w:tabs>
            <w:rPr>
              <w:rFonts w:eastAsiaTheme="minorEastAsia"/>
              <w:noProof/>
              <w:sz w:val="22"/>
              <w:lang w:eastAsia="ja-JP"/>
            </w:rPr>
          </w:pPr>
          <w:hyperlink w:anchor="_Toc70714786" w:history="1">
            <w:r w:rsidRPr="00B02965">
              <w:rPr>
                <w:rStyle w:val="MyHeading9"/>
                <w:noProof/>
              </w:rPr>
              <w:t>Assembly 1BT2 Battery</w:t>
            </w:r>
            <w:r>
              <w:rPr>
                <w:noProof/>
                <w:webHidden/>
              </w:rPr>
              <w:tab/>
            </w:r>
            <w:r>
              <w:rPr>
                <w:noProof/>
                <w:webHidden/>
              </w:rPr>
              <w:fldChar w:fldCharType="begin"/>
            </w:r>
            <w:r>
              <w:rPr>
                <w:noProof/>
                <w:webHidden/>
              </w:rPr>
              <w:instrText xml:space="preserve"> PAGEREF _Toc70714786 \h </w:instrText>
            </w:r>
            <w:r>
              <w:rPr>
                <w:noProof/>
                <w:webHidden/>
              </w:rPr>
            </w:r>
            <w:r>
              <w:rPr>
                <w:noProof/>
                <w:webHidden/>
              </w:rPr>
              <w:fldChar w:fldCharType="separate"/>
            </w:r>
            <w:r>
              <w:rPr>
                <w:noProof/>
                <w:webHidden/>
              </w:rPr>
              <w:t>7</w:t>
            </w:r>
            <w:r>
              <w:rPr>
                <w:noProof/>
                <w:webHidden/>
              </w:rPr>
              <w:fldChar w:fldCharType="end"/>
            </w:r>
          </w:hyperlink>
        </w:p>
        <w:p w14:paraId="5FACFE22" w14:textId="65E19C7E" w:rsidR="002E6B19" w:rsidRDefault="002E6B19">
          <w:pPr>
            <w:pStyle w:val="CSAdvisorEmployerChar"/>
            <w:tabs>
              <w:tab w:val="right" w:leader="dot" w:pos="9350"/>
            </w:tabs>
            <w:rPr>
              <w:rFonts w:eastAsiaTheme="minorEastAsia"/>
              <w:noProof/>
              <w:sz w:val="22"/>
              <w:lang w:eastAsia="ja-JP"/>
            </w:rPr>
          </w:pPr>
          <w:hyperlink w:anchor="_Toc70714787" w:history="1">
            <w:r w:rsidRPr="00B02965">
              <w:rPr>
                <w:rStyle w:val="MyHeading9"/>
                <w:noProof/>
              </w:rPr>
              <w:t>Assembly 1PS1 Power Supply</w:t>
            </w:r>
            <w:r>
              <w:rPr>
                <w:noProof/>
                <w:webHidden/>
              </w:rPr>
              <w:tab/>
            </w:r>
            <w:r>
              <w:rPr>
                <w:noProof/>
                <w:webHidden/>
              </w:rPr>
              <w:fldChar w:fldCharType="begin"/>
            </w:r>
            <w:r>
              <w:rPr>
                <w:noProof/>
                <w:webHidden/>
              </w:rPr>
              <w:instrText xml:space="preserve"> PAGEREF _Toc70714787 \h </w:instrText>
            </w:r>
            <w:r>
              <w:rPr>
                <w:noProof/>
                <w:webHidden/>
              </w:rPr>
            </w:r>
            <w:r>
              <w:rPr>
                <w:noProof/>
                <w:webHidden/>
              </w:rPr>
              <w:fldChar w:fldCharType="separate"/>
            </w:r>
            <w:r>
              <w:rPr>
                <w:noProof/>
                <w:webHidden/>
              </w:rPr>
              <w:t>7</w:t>
            </w:r>
            <w:r>
              <w:rPr>
                <w:noProof/>
                <w:webHidden/>
              </w:rPr>
              <w:fldChar w:fldCharType="end"/>
            </w:r>
          </w:hyperlink>
        </w:p>
        <w:p w14:paraId="0A9E5A83" w14:textId="66B4FDAB" w:rsidR="002E6B19" w:rsidRDefault="002E6B19">
          <w:pPr>
            <w:pStyle w:val="CSAdvisorEmployerChar"/>
            <w:tabs>
              <w:tab w:val="right" w:leader="dot" w:pos="9350"/>
            </w:tabs>
            <w:rPr>
              <w:rFonts w:eastAsiaTheme="minorEastAsia"/>
              <w:noProof/>
              <w:sz w:val="22"/>
              <w:lang w:eastAsia="ja-JP"/>
            </w:rPr>
          </w:pPr>
          <w:hyperlink w:anchor="_Toc70714788" w:history="1">
            <w:r w:rsidRPr="00B02965">
              <w:rPr>
                <w:rStyle w:val="MyHeading9"/>
                <w:noProof/>
              </w:rPr>
              <w:t>Unit 2 Outdoor Lighting</w:t>
            </w:r>
            <w:r>
              <w:rPr>
                <w:noProof/>
                <w:webHidden/>
              </w:rPr>
              <w:tab/>
            </w:r>
            <w:r>
              <w:rPr>
                <w:noProof/>
                <w:webHidden/>
              </w:rPr>
              <w:fldChar w:fldCharType="begin"/>
            </w:r>
            <w:r>
              <w:rPr>
                <w:noProof/>
                <w:webHidden/>
              </w:rPr>
              <w:instrText xml:space="preserve"> PAGEREF _Toc70714788 \h </w:instrText>
            </w:r>
            <w:r>
              <w:rPr>
                <w:noProof/>
                <w:webHidden/>
              </w:rPr>
            </w:r>
            <w:r>
              <w:rPr>
                <w:noProof/>
                <w:webHidden/>
              </w:rPr>
              <w:fldChar w:fldCharType="separate"/>
            </w:r>
            <w:r>
              <w:rPr>
                <w:noProof/>
                <w:webHidden/>
              </w:rPr>
              <w:t>7</w:t>
            </w:r>
            <w:r>
              <w:rPr>
                <w:noProof/>
                <w:webHidden/>
              </w:rPr>
              <w:fldChar w:fldCharType="end"/>
            </w:r>
          </w:hyperlink>
        </w:p>
        <w:p w14:paraId="7803063D" w14:textId="56F4FB5A" w:rsidR="002E6B19" w:rsidRDefault="002E6B19">
          <w:pPr>
            <w:pStyle w:val="CSAdvisorEmployerChar"/>
            <w:tabs>
              <w:tab w:val="right" w:leader="dot" w:pos="9350"/>
            </w:tabs>
            <w:rPr>
              <w:rFonts w:eastAsiaTheme="minorEastAsia"/>
              <w:noProof/>
              <w:sz w:val="22"/>
              <w:lang w:eastAsia="ja-JP"/>
            </w:rPr>
          </w:pPr>
          <w:hyperlink w:anchor="_Toc70714789" w:history="1">
            <w:r w:rsidRPr="00B02965">
              <w:rPr>
                <w:rStyle w:val="MyHeading9"/>
                <w:noProof/>
              </w:rPr>
              <w:t>Assembly 2U1 Lighting Strip</w:t>
            </w:r>
            <w:r>
              <w:rPr>
                <w:noProof/>
                <w:webHidden/>
              </w:rPr>
              <w:tab/>
            </w:r>
            <w:r>
              <w:rPr>
                <w:noProof/>
                <w:webHidden/>
              </w:rPr>
              <w:fldChar w:fldCharType="begin"/>
            </w:r>
            <w:r>
              <w:rPr>
                <w:noProof/>
                <w:webHidden/>
              </w:rPr>
              <w:instrText xml:space="preserve"> PAGEREF _Toc70714789 \h </w:instrText>
            </w:r>
            <w:r>
              <w:rPr>
                <w:noProof/>
                <w:webHidden/>
              </w:rPr>
            </w:r>
            <w:r>
              <w:rPr>
                <w:noProof/>
                <w:webHidden/>
              </w:rPr>
              <w:fldChar w:fldCharType="separate"/>
            </w:r>
            <w:r>
              <w:rPr>
                <w:noProof/>
                <w:webHidden/>
              </w:rPr>
              <w:t>7</w:t>
            </w:r>
            <w:r>
              <w:rPr>
                <w:noProof/>
                <w:webHidden/>
              </w:rPr>
              <w:fldChar w:fldCharType="end"/>
            </w:r>
          </w:hyperlink>
        </w:p>
        <w:p w14:paraId="27134A46" w14:textId="1AD221C8" w:rsidR="002E6B19" w:rsidRDefault="002E6B19">
          <w:pPr>
            <w:pStyle w:val="CSAdvisorEmployerChar"/>
            <w:tabs>
              <w:tab w:val="right" w:leader="dot" w:pos="9350"/>
            </w:tabs>
            <w:rPr>
              <w:rFonts w:eastAsiaTheme="minorEastAsia"/>
              <w:noProof/>
              <w:sz w:val="22"/>
              <w:lang w:eastAsia="ja-JP"/>
            </w:rPr>
          </w:pPr>
          <w:hyperlink w:anchor="_Toc70714790" w:history="1">
            <w:r w:rsidRPr="00B02965">
              <w:rPr>
                <w:rStyle w:val="MyHeading9"/>
                <w:noProof/>
              </w:rPr>
              <w:t>Assembly 2TR1 Bluetooth Module</w:t>
            </w:r>
            <w:r>
              <w:rPr>
                <w:noProof/>
                <w:webHidden/>
              </w:rPr>
              <w:tab/>
            </w:r>
            <w:r>
              <w:rPr>
                <w:noProof/>
                <w:webHidden/>
              </w:rPr>
              <w:fldChar w:fldCharType="begin"/>
            </w:r>
            <w:r>
              <w:rPr>
                <w:noProof/>
                <w:webHidden/>
              </w:rPr>
              <w:instrText xml:space="preserve"> PAGEREF _Toc70714790 \h </w:instrText>
            </w:r>
            <w:r>
              <w:rPr>
                <w:noProof/>
                <w:webHidden/>
              </w:rPr>
            </w:r>
            <w:r>
              <w:rPr>
                <w:noProof/>
                <w:webHidden/>
              </w:rPr>
              <w:fldChar w:fldCharType="separate"/>
            </w:r>
            <w:r>
              <w:rPr>
                <w:noProof/>
                <w:webHidden/>
              </w:rPr>
              <w:t>7</w:t>
            </w:r>
            <w:r>
              <w:rPr>
                <w:noProof/>
                <w:webHidden/>
              </w:rPr>
              <w:fldChar w:fldCharType="end"/>
            </w:r>
          </w:hyperlink>
        </w:p>
        <w:p w14:paraId="2A151980" w14:textId="57A11D6C" w:rsidR="002E6B19" w:rsidRDefault="002E6B19">
          <w:pPr>
            <w:pStyle w:val="CSAdvisorEmployerChar"/>
            <w:tabs>
              <w:tab w:val="right" w:leader="dot" w:pos="9350"/>
            </w:tabs>
            <w:rPr>
              <w:rFonts w:eastAsiaTheme="minorEastAsia"/>
              <w:noProof/>
              <w:sz w:val="22"/>
              <w:lang w:eastAsia="ja-JP"/>
            </w:rPr>
          </w:pPr>
          <w:hyperlink w:anchor="_Toc70714791" w:history="1">
            <w:r w:rsidRPr="00B02965">
              <w:rPr>
                <w:rStyle w:val="MyHeading9"/>
                <w:noProof/>
              </w:rPr>
              <w:t>Assembly 2U3 Controller</w:t>
            </w:r>
            <w:r>
              <w:rPr>
                <w:noProof/>
                <w:webHidden/>
              </w:rPr>
              <w:tab/>
            </w:r>
            <w:r>
              <w:rPr>
                <w:noProof/>
                <w:webHidden/>
              </w:rPr>
              <w:fldChar w:fldCharType="begin"/>
            </w:r>
            <w:r>
              <w:rPr>
                <w:noProof/>
                <w:webHidden/>
              </w:rPr>
              <w:instrText xml:space="preserve"> PAGEREF _Toc70714791 \h </w:instrText>
            </w:r>
            <w:r>
              <w:rPr>
                <w:noProof/>
                <w:webHidden/>
              </w:rPr>
            </w:r>
            <w:r>
              <w:rPr>
                <w:noProof/>
                <w:webHidden/>
              </w:rPr>
              <w:fldChar w:fldCharType="separate"/>
            </w:r>
            <w:r>
              <w:rPr>
                <w:noProof/>
                <w:webHidden/>
              </w:rPr>
              <w:t>8</w:t>
            </w:r>
            <w:r>
              <w:rPr>
                <w:noProof/>
                <w:webHidden/>
              </w:rPr>
              <w:fldChar w:fldCharType="end"/>
            </w:r>
          </w:hyperlink>
        </w:p>
        <w:p w14:paraId="06801494" w14:textId="634C8233" w:rsidR="002E6B19" w:rsidRDefault="002E6B19">
          <w:pPr>
            <w:pStyle w:val="CSAdvisorEmployerChar"/>
            <w:tabs>
              <w:tab w:val="right" w:leader="dot" w:pos="9350"/>
            </w:tabs>
            <w:rPr>
              <w:rFonts w:eastAsiaTheme="minorEastAsia"/>
              <w:noProof/>
              <w:sz w:val="22"/>
              <w:lang w:eastAsia="ja-JP"/>
            </w:rPr>
          </w:pPr>
          <w:hyperlink w:anchor="_Toc70714792" w:history="1">
            <w:r w:rsidRPr="00B02965">
              <w:rPr>
                <w:rStyle w:val="MyHeading9"/>
                <w:noProof/>
              </w:rPr>
              <w:t>Assembly 2LS1 Pest Deterrent Ultrasound Generator</w:t>
            </w:r>
            <w:r>
              <w:rPr>
                <w:noProof/>
                <w:webHidden/>
              </w:rPr>
              <w:tab/>
            </w:r>
            <w:r>
              <w:rPr>
                <w:noProof/>
                <w:webHidden/>
              </w:rPr>
              <w:fldChar w:fldCharType="begin"/>
            </w:r>
            <w:r>
              <w:rPr>
                <w:noProof/>
                <w:webHidden/>
              </w:rPr>
              <w:instrText xml:space="preserve"> PAGEREF _Toc70714792 \h </w:instrText>
            </w:r>
            <w:r>
              <w:rPr>
                <w:noProof/>
                <w:webHidden/>
              </w:rPr>
            </w:r>
            <w:r>
              <w:rPr>
                <w:noProof/>
                <w:webHidden/>
              </w:rPr>
              <w:fldChar w:fldCharType="separate"/>
            </w:r>
            <w:r>
              <w:rPr>
                <w:noProof/>
                <w:webHidden/>
              </w:rPr>
              <w:t>8</w:t>
            </w:r>
            <w:r>
              <w:rPr>
                <w:noProof/>
                <w:webHidden/>
              </w:rPr>
              <w:fldChar w:fldCharType="end"/>
            </w:r>
          </w:hyperlink>
        </w:p>
        <w:p w14:paraId="7AA21368" w14:textId="7FC3AB6E" w:rsidR="002E6B19" w:rsidRDefault="002E6B19">
          <w:pPr>
            <w:pStyle w:val="CSAdvisorEmployerChar"/>
            <w:tabs>
              <w:tab w:val="right" w:leader="dot" w:pos="9350"/>
            </w:tabs>
            <w:rPr>
              <w:rFonts w:eastAsiaTheme="minorEastAsia"/>
              <w:noProof/>
              <w:sz w:val="22"/>
              <w:lang w:eastAsia="ja-JP"/>
            </w:rPr>
          </w:pPr>
          <w:hyperlink w:anchor="_Toc70714793" w:history="1">
            <w:r w:rsidRPr="00B02965">
              <w:rPr>
                <w:rStyle w:val="MyHeading9"/>
                <w:noProof/>
              </w:rPr>
              <w:t>Unit 3 User Controls</w:t>
            </w:r>
            <w:r>
              <w:rPr>
                <w:noProof/>
                <w:webHidden/>
              </w:rPr>
              <w:tab/>
            </w:r>
            <w:r>
              <w:rPr>
                <w:noProof/>
                <w:webHidden/>
              </w:rPr>
              <w:fldChar w:fldCharType="begin"/>
            </w:r>
            <w:r>
              <w:rPr>
                <w:noProof/>
                <w:webHidden/>
              </w:rPr>
              <w:instrText xml:space="preserve"> PAGEREF _Toc70714793 \h </w:instrText>
            </w:r>
            <w:r>
              <w:rPr>
                <w:noProof/>
                <w:webHidden/>
              </w:rPr>
            </w:r>
            <w:r>
              <w:rPr>
                <w:noProof/>
                <w:webHidden/>
              </w:rPr>
              <w:fldChar w:fldCharType="separate"/>
            </w:r>
            <w:r>
              <w:rPr>
                <w:noProof/>
                <w:webHidden/>
              </w:rPr>
              <w:t>8</w:t>
            </w:r>
            <w:r>
              <w:rPr>
                <w:noProof/>
                <w:webHidden/>
              </w:rPr>
              <w:fldChar w:fldCharType="end"/>
            </w:r>
          </w:hyperlink>
        </w:p>
        <w:p w14:paraId="36CF6BFA" w14:textId="34DA8745" w:rsidR="002E6B19" w:rsidRDefault="002E6B19">
          <w:pPr>
            <w:pStyle w:val="CSAdvisorEmployerChar"/>
            <w:tabs>
              <w:tab w:val="right" w:leader="dot" w:pos="9350"/>
            </w:tabs>
            <w:rPr>
              <w:rFonts w:eastAsiaTheme="minorEastAsia"/>
              <w:noProof/>
              <w:sz w:val="22"/>
              <w:lang w:eastAsia="ja-JP"/>
            </w:rPr>
          </w:pPr>
          <w:hyperlink w:anchor="_Toc70714794" w:history="1">
            <w:r w:rsidRPr="00B02965">
              <w:rPr>
                <w:rStyle w:val="MyHeading9"/>
                <w:noProof/>
              </w:rPr>
              <w:t>Assembly 3U1 Smart Phone</w:t>
            </w:r>
            <w:r>
              <w:rPr>
                <w:noProof/>
                <w:webHidden/>
              </w:rPr>
              <w:tab/>
            </w:r>
            <w:r>
              <w:rPr>
                <w:noProof/>
                <w:webHidden/>
              </w:rPr>
              <w:fldChar w:fldCharType="begin"/>
            </w:r>
            <w:r>
              <w:rPr>
                <w:noProof/>
                <w:webHidden/>
              </w:rPr>
              <w:instrText xml:space="preserve"> PAGEREF _Toc70714794 \h </w:instrText>
            </w:r>
            <w:r>
              <w:rPr>
                <w:noProof/>
                <w:webHidden/>
              </w:rPr>
            </w:r>
            <w:r>
              <w:rPr>
                <w:noProof/>
                <w:webHidden/>
              </w:rPr>
              <w:fldChar w:fldCharType="separate"/>
            </w:r>
            <w:r>
              <w:rPr>
                <w:noProof/>
                <w:webHidden/>
              </w:rPr>
              <w:t>8</w:t>
            </w:r>
            <w:r>
              <w:rPr>
                <w:noProof/>
                <w:webHidden/>
              </w:rPr>
              <w:fldChar w:fldCharType="end"/>
            </w:r>
          </w:hyperlink>
        </w:p>
        <w:p w14:paraId="4E6E1E93" w14:textId="0A64D032" w:rsidR="002E6B19" w:rsidRDefault="002E6B19">
          <w:pPr>
            <w:pStyle w:val="IndexTerms"/>
            <w:tabs>
              <w:tab w:val="right" w:leader="dot" w:pos="9350"/>
            </w:tabs>
            <w:rPr>
              <w:rFonts w:eastAsiaTheme="minorEastAsia"/>
              <w:noProof/>
              <w:sz w:val="22"/>
              <w:lang w:eastAsia="ja-JP"/>
            </w:rPr>
          </w:pPr>
          <w:hyperlink w:anchor="_Toc70714795" w:history="1">
            <w:r w:rsidRPr="00B02965">
              <w:rPr>
                <w:rStyle w:val="MyHeading9"/>
                <w:noProof/>
              </w:rPr>
              <w:t>Software Architecture</w:t>
            </w:r>
            <w:r>
              <w:rPr>
                <w:noProof/>
                <w:webHidden/>
              </w:rPr>
              <w:tab/>
            </w:r>
            <w:r>
              <w:rPr>
                <w:noProof/>
                <w:webHidden/>
              </w:rPr>
              <w:fldChar w:fldCharType="begin"/>
            </w:r>
            <w:r>
              <w:rPr>
                <w:noProof/>
                <w:webHidden/>
              </w:rPr>
              <w:instrText xml:space="preserve"> PAGEREF _Toc70714795 \h </w:instrText>
            </w:r>
            <w:r>
              <w:rPr>
                <w:noProof/>
                <w:webHidden/>
              </w:rPr>
            </w:r>
            <w:r>
              <w:rPr>
                <w:noProof/>
                <w:webHidden/>
              </w:rPr>
              <w:fldChar w:fldCharType="separate"/>
            </w:r>
            <w:r>
              <w:rPr>
                <w:noProof/>
                <w:webHidden/>
              </w:rPr>
              <w:t>8</w:t>
            </w:r>
            <w:r>
              <w:rPr>
                <w:noProof/>
                <w:webHidden/>
              </w:rPr>
              <w:fldChar w:fldCharType="end"/>
            </w:r>
          </w:hyperlink>
        </w:p>
        <w:p w14:paraId="7197D58D" w14:textId="6F55C807" w:rsidR="002E6B19" w:rsidRDefault="002E6B19">
          <w:pPr>
            <w:pStyle w:val="CSAdvisorEmployerChar"/>
            <w:tabs>
              <w:tab w:val="right" w:leader="dot" w:pos="9350"/>
            </w:tabs>
            <w:rPr>
              <w:rFonts w:eastAsiaTheme="minorEastAsia"/>
              <w:noProof/>
              <w:sz w:val="22"/>
              <w:lang w:eastAsia="ja-JP"/>
            </w:rPr>
          </w:pPr>
          <w:hyperlink w:anchor="_Toc70714796" w:history="1">
            <w:r w:rsidRPr="00B02965">
              <w:rPr>
                <w:rStyle w:val="MyHeading9"/>
                <w:noProof/>
              </w:rPr>
              <w:t>2U3LPC1 – LED Power Control</w:t>
            </w:r>
            <w:r>
              <w:rPr>
                <w:noProof/>
                <w:webHidden/>
              </w:rPr>
              <w:tab/>
            </w:r>
            <w:r>
              <w:rPr>
                <w:noProof/>
                <w:webHidden/>
              </w:rPr>
              <w:fldChar w:fldCharType="begin"/>
            </w:r>
            <w:r>
              <w:rPr>
                <w:noProof/>
                <w:webHidden/>
              </w:rPr>
              <w:instrText xml:space="preserve"> PAGEREF _Toc70714796 \h </w:instrText>
            </w:r>
            <w:r>
              <w:rPr>
                <w:noProof/>
                <w:webHidden/>
              </w:rPr>
            </w:r>
            <w:r>
              <w:rPr>
                <w:noProof/>
                <w:webHidden/>
              </w:rPr>
              <w:fldChar w:fldCharType="separate"/>
            </w:r>
            <w:r>
              <w:rPr>
                <w:noProof/>
                <w:webHidden/>
              </w:rPr>
              <w:t>9</w:t>
            </w:r>
            <w:r>
              <w:rPr>
                <w:noProof/>
                <w:webHidden/>
              </w:rPr>
              <w:fldChar w:fldCharType="end"/>
            </w:r>
          </w:hyperlink>
        </w:p>
        <w:p w14:paraId="68E86E7E" w14:textId="437B2123" w:rsidR="002E6B19" w:rsidRDefault="002E6B19">
          <w:pPr>
            <w:pStyle w:val="CSAdvisorEmployerChar"/>
            <w:tabs>
              <w:tab w:val="right" w:leader="dot" w:pos="9350"/>
            </w:tabs>
            <w:rPr>
              <w:rFonts w:eastAsiaTheme="minorEastAsia"/>
              <w:noProof/>
              <w:sz w:val="22"/>
              <w:lang w:eastAsia="ja-JP"/>
            </w:rPr>
          </w:pPr>
          <w:hyperlink w:anchor="_Toc70714797" w:history="1">
            <w:r w:rsidRPr="00B02965">
              <w:rPr>
                <w:rStyle w:val="MyHeading9"/>
                <w:noProof/>
              </w:rPr>
              <w:t>2U3AUD1 – Audio data</w:t>
            </w:r>
            <w:r>
              <w:rPr>
                <w:noProof/>
                <w:webHidden/>
              </w:rPr>
              <w:tab/>
            </w:r>
            <w:r>
              <w:rPr>
                <w:noProof/>
                <w:webHidden/>
              </w:rPr>
              <w:fldChar w:fldCharType="begin"/>
            </w:r>
            <w:r>
              <w:rPr>
                <w:noProof/>
                <w:webHidden/>
              </w:rPr>
              <w:instrText xml:space="preserve"> PAGEREF _Toc70714797 \h </w:instrText>
            </w:r>
            <w:r>
              <w:rPr>
                <w:noProof/>
                <w:webHidden/>
              </w:rPr>
            </w:r>
            <w:r>
              <w:rPr>
                <w:noProof/>
                <w:webHidden/>
              </w:rPr>
              <w:fldChar w:fldCharType="separate"/>
            </w:r>
            <w:r>
              <w:rPr>
                <w:noProof/>
                <w:webHidden/>
              </w:rPr>
              <w:t>9</w:t>
            </w:r>
            <w:r>
              <w:rPr>
                <w:noProof/>
                <w:webHidden/>
              </w:rPr>
              <w:fldChar w:fldCharType="end"/>
            </w:r>
          </w:hyperlink>
        </w:p>
        <w:p w14:paraId="37E3C3BF" w14:textId="4FDBFC6D" w:rsidR="002E6B19" w:rsidRDefault="002E6B19">
          <w:pPr>
            <w:pStyle w:val="CSAdvisorEmployerChar"/>
            <w:tabs>
              <w:tab w:val="right" w:leader="dot" w:pos="9350"/>
            </w:tabs>
            <w:rPr>
              <w:rFonts w:eastAsiaTheme="minorEastAsia"/>
              <w:noProof/>
              <w:sz w:val="22"/>
              <w:lang w:eastAsia="ja-JP"/>
            </w:rPr>
          </w:pPr>
          <w:hyperlink w:anchor="_Toc70714798" w:history="1">
            <w:r w:rsidRPr="00B02965">
              <w:rPr>
                <w:rStyle w:val="MyHeading9"/>
                <w:noProof/>
              </w:rPr>
              <w:t>3U1MIF1 – Mobile Interface</w:t>
            </w:r>
            <w:r>
              <w:rPr>
                <w:noProof/>
                <w:webHidden/>
              </w:rPr>
              <w:tab/>
            </w:r>
            <w:r>
              <w:rPr>
                <w:noProof/>
                <w:webHidden/>
              </w:rPr>
              <w:fldChar w:fldCharType="begin"/>
            </w:r>
            <w:r>
              <w:rPr>
                <w:noProof/>
                <w:webHidden/>
              </w:rPr>
              <w:instrText xml:space="preserve"> PAGEREF _Toc70714798 \h </w:instrText>
            </w:r>
            <w:r>
              <w:rPr>
                <w:noProof/>
                <w:webHidden/>
              </w:rPr>
            </w:r>
            <w:r>
              <w:rPr>
                <w:noProof/>
                <w:webHidden/>
              </w:rPr>
              <w:fldChar w:fldCharType="separate"/>
            </w:r>
            <w:r>
              <w:rPr>
                <w:noProof/>
                <w:webHidden/>
              </w:rPr>
              <w:t>9</w:t>
            </w:r>
            <w:r>
              <w:rPr>
                <w:noProof/>
                <w:webHidden/>
              </w:rPr>
              <w:fldChar w:fldCharType="end"/>
            </w:r>
          </w:hyperlink>
        </w:p>
        <w:p w14:paraId="37D94669" w14:textId="3D77D819" w:rsidR="002E6B19" w:rsidRDefault="002E6B19">
          <w:pPr>
            <w:pStyle w:val="CSAdvisorEmployerChar"/>
            <w:tabs>
              <w:tab w:val="right" w:leader="dot" w:pos="9350"/>
            </w:tabs>
            <w:rPr>
              <w:rFonts w:eastAsiaTheme="minorEastAsia"/>
              <w:noProof/>
              <w:sz w:val="22"/>
              <w:lang w:eastAsia="ja-JP"/>
            </w:rPr>
          </w:pPr>
          <w:hyperlink w:anchor="_Toc70714799" w:history="1">
            <w:r w:rsidRPr="00B02965">
              <w:rPr>
                <w:rStyle w:val="MyHeading9"/>
                <w:noProof/>
              </w:rPr>
              <w:t>2U3MIF1 – User Control Signals</w:t>
            </w:r>
            <w:r>
              <w:rPr>
                <w:noProof/>
                <w:webHidden/>
              </w:rPr>
              <w:tab/>
            </w:r>
            <w:r>
              <w:rPr>
                <w:noProof/>
                <w:webHidden/>
              </w:rPr>
              <w:fldChar w:fldCharType="begin"/>
            </w:r>
            <w:r>
              <w:rPr>
                <w:noProof/>
                <w:webHidden/>
              </w:rPr>
              <w:instrText xml:space="preserve"> PAGEREF _Toc70714799 \h </w:instrText>
            </w:r>
            <w:r>
              <w:rPr>
                <w:noProof/>
                <w:webHidden/>
              </w:rPr>
            </w:r>
            <w:r>
              <w:rPr>
                <w:noProof/>
                <w:webHidden/>
              </w:rPr>
              <w:fldChar w:fldCharType="separate"/>
            </w:r>
            <w:r>
              <w:rPr>
                <w:noProof/>
                <w:webHidden/>
              </w:rPr>
              <w:t>9</w:t>
            </w:r>
            <w:r>
              <w:rPr>
                <w:noProof/>
                <w:webHidden/>
              </w:rPr>
              <w:fldChar w:fldCharType="end"/>
            </w:r>
          </w:hyperlink>
        </w:p>
        <w:p w14:paraId="256F03B0" w14:textId="3986EA7E" w:rsidR="002E6B19" w:rsidRDefault="002E6B19">
          <w:pPr>
            <w:pStyle w:val="CSAdvisorEmployerChar"/>
            <w:tabs>
              <w:tab w:val="right" w:leader="dot" w:pos="9350"/>
            </w:tabs>
            <w:rPr>
              <w:rFonts w:eastAsiaTheme="minorEastAsia"/>
              <w:noProof/>
              <w:sz w:val="22"/>
              <w:lang w:eastAsia="ja-JP"/>
            </w:rPr>
          </w:pPr>
          <w:hyperlink w:anchor="_Toc70714800" w:history="1">
            <w:r w:rsidRPr="00B02965">
              <w:rPr>
                <w:rStyle w:val="MyHeading9"/>
                <w:noProof/>
              </w:rPr>
              <w:t>3U1BCM1 – Bluetooth Connection Manager</w:t>
            </w:r>
            <w:r>
              <w:rPr>
                <w:noProof/>
                <w:webHidden/>
              </w:rPr>
              <w:tab/>
            </w:r>
            <w:r>
              <w:rPr>
                <w:noProof/>
                <w:webHidden/>
              </w:rPr>
              <w:fldChar w:fldCharType="begin"/>
            </w:r>
            <w:r>
              <w:rPr>
                <w:noProof/>
                <w:webHidden/>
              </w:rPr>
              <w:instrText xml:space="preserve"> PAGEREF _Toc70714800 \h </w:instrText>
            </w:r>
            <w:r>
              <w:rPr>
                <w:noProof/>
                <w:webHidden/>
              </w:rPr>
            </w:r>
            <w:r>
              <w:rPr>
                <w:noProof/>
                <w:webHidden/>
              </w:rPr>
              <w:fldChar w:fldCharType="separate"/>
            </w:r>
            <w:r>
              <w:rPr>
                <w:noProof/>
                <w:webHidden/>
              </w:rPr>
              <w:t>10</w:t>
            </w:r>
            <w:r>
              <w:rPr>
                <w:noProof/>
                <w:webHidden/>
              </w:rPr>
              <w:fldChar w:fldCharType="end"/>
            </w:r>
          </w:hyperlink>
        </w:p>
        <w:p w14:paraId="2EED2CBD" w14:textId="181D3270" w:rsidR="002E6B19" w:rsidRDefault="002E6B19">
          <w:pPr>
            <w:pStyle w:val="CSAdvisorEmployerChar"/>
            <w:tabs>
              <w:tab w:val="right" w:leader="dot" w:pos="9350"/>
            </w:tabs>
            <w:rPr>
              <w:rFonts w:eastAsiaTheme="minorEastAsia"/>
              <w:noProof/>
              <w:sz w:val="22"/>
              <w:lang w:eastAsia="ja-JP"/>
            </w:rPr>
          </w:pPr>
          <w:hyperlink w:anchor="_Toc70714801" w:history="1">
            <w:r w:rsidRPr="00B02965">
              <w:rPr>
                <w:rStyle w:val="MyHeading9"/>
                <w:noProof/>
              </w:rPr>
              <w:t>3U1LOC1 – LED Output Control</w:t>
            </w:r>
            <w:r>
              <w:rPr>
                <w:noProof/>
                <w:webHidden/>
              </w:rPr>
              <w:tab/>
            </w:r>
            <w:r>
              <w:rPr>
                <w:noProof/>
                <w:webHidden/>
              </w:rPr>
              <w:fldChar w:fldCharType="begin"/>
            </w:r>
            <w:r>
              <w:rPr>
                <w:noProof/>
                <w:webHidden/>
              </w:rPr>
              <w:instrText xml:space="preserve"> PAGEREF _Toc70714801 \h </w:instrText>
            </w:r>
            <w:r>
              <w:rPr>
                <w:noProof/>
                <w:webHidden/>
              </w:rPr>
            </w:r>
            <w:r>
              <w:rPr>
                <w:noProof/>
                <w:webHidden/>
              </w:rPr>
              <w:fldChar w:fldCharType="separate"/>
            </w:r>
            <w:r>
              <w:rPr>
                <w:noProof/>
                <w:webHidden/>
              </w:rPr>
              <w:t>10</w:t>
            </w:r>
            <w:r>
              <w:rPr>
                <w:noProof/>
                <w:webHidden/>
              </w:rPr>
              <w:fldChar w:fldCharType="end"/>
            </w:r>
          </w:hyperlink>
        </w:p>
        <w:p w14:paraId="5BDA122B" w14:textId="3F575F99" w:rsidR="002E6B19" w:rsidRDefault="002E6B19">
          <w:pPr>
            <w:pStyle w:val="CSAdvisorEmployerChar"/>
            <w:tabs>
              <w:tab w:val="right" w:leader="dot" w:pos="9350"/>
            </w:tabs>
            <w:rPr>
              <w:rFonts w:eastAsiaTheme="minorEastAsia"/>
              <w:noProof/>
              <w:sz w:val="22"/>
              <w:lang w:eastAsia="ja-JP"/>
            </w:rPr>
          </w:pPr>
          <w:hyperlink w:anchor="_Toc70714802" w:history="1">
            <w:r w:rsidRPr="00B02965">
              <w:rPr>
                <w:rStyle w:val="MyHeading9"/>
                <w:noProof/>
              </w:rPr>
              <w:t>3U1MM1 – Music Mode</w:t>
            </w:r>
            <w:r>
              <w:rPr>
                <w:noProof/>
                <w:webHidden/>
              </w:rPr>
              <w:tab/>
            </w:r>
            <w:r>
              <w:rPr>
                <w:noProof/>
                <w:webHidden/>
              </w:rPr>
              <w:fldChar w:fldCharType="begin"/>
            </w:r>
            <w:r>
              <w:rPr>
                <w:noProof/>
                <w:webHidden/>
              </w:rPr>
              <w:instrText xml:space="preserve"> PAGEREF _Toc70714802 \h </w:instrText>
            </w:r>
            <w:r>
              <w:rPr>
                <w:noProof/>
                <w:webHidden/>
              </w:rPr>
            </w:r>
            <w:r>
              <w:rPr>
                <w:noProof/>
                <w:webHidden/>
              </w:rPr>
              <w:fldChar w:fldCharType="separate"/>
            </w:r>
            <w:r>
              <w:rPr>
                <w:noProof/>
                <w:webHidden/>
              </w:rPr>
              <w:t>10</w:t>
            </w:r>
            <w:r>
              <w:rPr>
                <w:noProof/>
                <w:webHidden/>
              </w:rPr>
              <w:fldChar w:fldCharType="end"/>
            </w:r>
          </w:hyperlink>
        </w:p>
        <w:p w14:paraId="57F7EEB6" w14:textId="420C9D8B" w:rsidR="002E6B19" w:rsidRDefault="002E6B19">
          <w:pPr>
            <w:pStyle w:val="FootnoteReference"/>
            <w:tabs>
              <w:tab w:val="right" w:leader="dot" w:pos="9350"/>
            </w:tabs>
            <w:rPr>
              <w:rFonts w:eastAsiaTheme="minorEastAsia"/>
              <w:noProof/>
              <w:sz w:val="22"/>
              <w:lang w:eastAsia="ja-JP"/>
            </w:rPr>
          </w:pPr>
          <w:hyperlink w:anchor="_Toc70714803" w:history="1">
            <w:r w:rsidRPr="00B02965">
              <w:rPr>
                <w:rStyle w:val="MyHeading9"/>
                <w:noProof/>
              </w:rPr>
              <w:t>Delivered Implementation</w:t>
            </w:r>
            <w:r>
              <w:rPr>
                <w:noProof/>
                <w:webHidden/>
              </w:rPr>
              <w:tab/>
            </w:r>
            <w:r>
              <w:rPr>
                <w:noProof/>
                <w:webHidden/>
              </w:rPr>
              <w:fldChar w:fldCharType="begin"/>
            </w:r>
            <w:r>
              <w:rPr>
                <w:noProof/>
                <w:webHidden/>
              </w:rPr>
              <w:instrText xml:space="preserve"> PAGEREF _Toc70714803 \h </w:instrText>
            </w:r>
            <w:r>
              <w:rPr>
                <w:noProof/>
                <w:webHidden/>
              </w:rPr>
            </w:r>
            <w:r>
              <w:rPr>
                <w:noProof/>
                <w:webHidden/>
              </w:rPr>
              <w:fldChar w:fldCharType="separate"/>
            </w:r>
            <w:r>
              <w:rPr>
                <w:noProof/>
                <w:webHidden/>
              </w:rPr>
              <w:t>10</w:t>
            </w:r>
            <w:r>
              <w:rPr>
                <w:noProof/>
                <w:webHidden/>
              </w:rPr>
              <w:fldChar w:fldCharType="end"/>
            </w:r>
          </w:hyperlink>
        </w:p>
        <w:p w14:paraId="5D8D95F4" w14:textId="18D93597" w:rsidR="002E6B19" w:rsidRDefault="002E6B19">
          <w:pPr>
            <w:pStyle w:val="IndexTerms"/>
            <w:tabs>
              <w:tab w:val="right" w:leader="dot" w:pos="9350"/>
            </w:tabs>
            <w:rPr>
              <w:rFonts w:eastAsiaTheme="minorEastAsia"/>
              <w:noProof/>
              <w:sz w:val="22"/>
              <w:lang w:eastAsia="ja-JP"/>
            </w:rPr>
          </w:pPr>
          <w:hyperlink w:anchor="_Toc70714804" w:history="1">
            <w:r w:rsidRPr="00B02965">
              <w:rPr>
                <w:rStyle w:val="MyHeading9"/>
                <w:noProof/>
              </w:rPr>
              <w:t>System Diagram</w:t>
            </w:r>
            <w:r>
              <w:rPr>
                <w:noProof/>
                <w:webHidden/>
              </w:rPr>
              <w:tab/>
            </w:r>
            <w:r>
              <w:rPr>
                <w:noProof/>
                <w:webHidden/>
              </w:rPr>
              <w:fldChar w:fldCharType="begin"/>
            </w:r>
            <w:r>
              <w:rPr>
                <w:noProof/>
                <w:webHidden/>
              </w:rPr>
              <w:instrText xml:space="preserve"> PAGEREF _Toc70714804 \h </w:instrText>
            </w:r>
            <w:r>
              <w:rPr>
                <w:noProof/>
                <w:webHidden/>
              </w:rPr>
            </w:r>
            <w:r>
              <w:rPr>
                <w:noProof/>
                <w:webHidden/>
              </w:rPr>
              <w:fldChar w:fldCharType="separate"/>
            </w:r>
            <w:r>
              <w:rPr>
                <w:noProof/>
                <w:webHidden/>
              </w:rPr>
              <w:t>10</w:t>
            </w:r>
            <w:r>
              <w:rPr>
                <w:noProof/>
                <w:webHidden/>
              </w:rPr>
              <w:fldChar w:fldCharType="end"/>
            </w:r>
          </w:hyperlink>
        </w:p>
        <w:p w14:paraId="1BBEA9AE" w14:textId="75933AFD" w:rsidR="002E6B19" w:rsidRDefault="002E6B19">
          <w:pPr>
            <w:pStyle w:val="IndexTerms"/>
            <w:tabs>
              <w:tab w:val="right" w:leader="dot" w:pos="9350"/>
            </w:tabs>
            <w:rPr>
              <w:rFonts w:eastAsiaTheme="minorEastAsia"/>
              <w:noProof/>
              <w:sz w:val="22"/>
              <w:lang w:eastAsia="ja-JP"/>
            </w:rPr>
          </w:pPr>
          <w:hyperlink w:anchor="_Toc70714805" w:history="1">
            <w:r w:rsidRPr="00B02965">
              <w:rPr>
                <w:rStyle w:val="MyHeading9"/>
                <w:noProof/>
              </w:rPr>
              <w:t>Functional Block Diagram</w:t>
            </w:r>
            <w:r>
              <w:rPr>
                <w:noProof/>
                <w:webHidden/>
              </w:rPr>
              <w:tab/>
            </w:r>
            <w:r>
              <w:rPr>
                <w:noProof/>
                <w:webHidden/>
              </w:rPr>
              <w:fldChar w:fldCharType="begin"/>
            </w:r>
            <w:r>
              <w:rPr>
                <w:noProof/>
                <w:webHidden/>
              </w:rPr>
              <w:instrText xml:space="preserve"> PAGEREF _Toc70714805 \h </w:instrText>
            </w:r>
            <w:r>
              <w:rPr>
                <w:noProof/>
                <w:webHidden/>
              </w:rPr>
            </w:r>
            <w:r>
              <w:rPr>
                <w:noProof/>
                <w:webHidden/>
              </w:rPr>
              <w:fldChar w:fldCharType="separate"/>
            </w:r>
            <w:r>
              <w:rPr>
                <w:noProof/>
                <w:webHidden/>
              </w:rPr>
              <w:t>11</w:t>
            </w:r>
            <w:r>
              <w:rPr>
                <w:noProof/>
                <w:webHidden/>
              </w:rPr>
              <w:fldChar w:fldCharType="end"/>
            </w:r>
          </w:hyperlink>
        </w:p>
        <w:p w14:paraId="7C802B3C" w14:textId="5ED78A05" w:rsidR="002E6B19" w:rsidRDefault="002E6B19">
          <w:pPr>
            <w:pStyle w:val="IndexTerms"/>
            <w:tabs>
              <w:tab w:val="right" w:leader="dot" w:pos="9350"/>
            </w:tabs>
            <w:rPr>
              <w:rFonts w:eastAsiaTheme="minorEastAsia"/>
              <w:noProof/>
              <w:sz w:val="22"/>
              <w:lang w:eastAsia="ja-JP"/>
            </w:rPr>
          </w:pPr>
          <w:hyperlink w:anchor="_Toc70714806" w:history="1">
            <w:r w:rsidRPr="00B02965">
              <w:rPr>
                <w:rStyle w:val="MyHeading9"/>
                <w:noProof/>
              </w:rPr>
              <w:t>Software Architecture</w:t>
            </w:r>
            <w:r>
              <w:rPr>
                <w:noProof/>
                <w:webHidden/>
              </w:rPr>
              <w:tab/>
            </w:r>
            <w:r>
              <w:rPr>
                <w:noProof/>
                <w:webHidden/>
              </w:rPr>
              <w:fldChar w:fldCharType="begin"/>
            </w:r>
            <w:r>
              <w:rPr>
                <w:noProof/>
                <w:webHidden/>
              </w:rPr>
              <w:instrText xml:space="preserve"> PAGEREF _Toc70714806 \h </w:instrText>
            </w:r>
            <w:r>
              <w:rPr>
                <w:noProof/>
                <w:webHidden/>
              </w:rPr>
            </w:r>
            <w:r>
              <w:rPr>
                <w:noProof/>
                <w:webHidden/>
              </w:rPr>
              <w:fldChar w:fldCharType="separate"/>
            </w:r>
            <w:r>
              <w:rPr>
                <w:noProof/>
                <w:webHidden/>
              </w:rPr>
              <w:t>11</w:t>
            </w:r>
            <w:r>
              <w:rPr>
                <w:noProof/>
                <w:webHidden/>
              </w:rPr>
              <w:fldChar w:fldCharType="end"/>
            </w:r>
          </w:hyperlink>
        </w:p>
        <w:p w14:paraId="5C079162" w14:textId="6A99C299" w:rsidR="002E6B19" w:rsidRDefault="002E6B19">
          <w:pPr>
            <w:pStyle w:val="FootnoteReference"/>
            <w:tabs>
              <w:tab w:val="right" w:leader="dot" w:pos="9350"/>
            </w:tabs>
            <w:rPr>
              <w:rFonts w:eastAsiaTheme="minorEastAsia"/>
              <w:noProof/>
              <w:sz w:val="22"/>
              <w:lang w:eastAsia="ja-JP"/>
            </w:rPr>
          </w:pPr>
          <w:hyperlink w:anchor="_Toc70714807" w:history="1">
            <w:r w:rsidRPr="00B02965">
              <w:rPr>
                <w:rStyle w:val="MyHeading9"/>
                <w:noProof/>
              </w:rPr>
              <w:t>Work Assignments</w:t>
            </w:r>
            <w:r>
              <w:rPr>
                <w:noProof/>
                <w:webHidden/>
              </w:rPr>
              <w:tab/>
            </w:r>
            <w:r>
              <w:rPr>
                <w:noProof/>
                <w:webHidden/>
              </w:rPr>
              <w:fldChar w:fldCharType="begin"/>
            </w:r>
            <w:r>
              <w:rPr>
                <w:noProof/>
                <w:webHidden/>
              </w:rPr>
              <w:instrText xml:space="preserve"> PAGEREF _Toc70714807 \h </w:instrText>
            </w:r>
            <w:r>
              <w:rPr>
                <w:noProof/>
                <w:webHidden/>
              </w:rPr>
            </w:r>
            <w:r>
              <w:rPr>
                <w:noProof/>
                <w:webHidden/>
              </w:rPr>
              <w:fldChar w:fldCharType="separate"/>
            </w:r>
            <w:r>
              <w:rPr>
                <w:noProof/>
                <w:webHidden/>
              </w:rPr>
              <w:t>12</w:t>
            </w:r>
            <w:r>
              <w:rPr>
                <w:noProof/>
                <w:webHidden/>
              </w:rPr>
              <w:fldChar w:fldCharType="end"/>
            </w:r>
          </w:hyperlink>
        </w:p>
        <w:p w14:paraId="29614EB8" w14:textId="0C50F088" w:rsidR="002E6B19" w:rsidRDefault="002E6B19">
          <w:pPr>
            <w:pStyle w:val="MyHeading1"/>
            <w:rPr>
              <w:rFonts w:eastAsiaTheme="minorEastAsia"/>
              <w:noProof/>
              <w:sz w:val="22"/>
              <w:lang w:eastAsia="ja-JP"/>
            </w:rPr>
          </w:pPr>
          <w:hyperlink w:anchor="_Toc70714808" w:history="1">
            <w:r w:rsidRPr="00B02965">
              <w:rPr>
                <w:rStyle w:val="MyHeading9"/>
                <w:noProof/>
              </w:rPr>
              <w:t>Chapter 3.  Project Scope</w:t>
            </w:r>
            <w:r>
              <w:rPr>
                <w:noProof/>
                <w:webHidden/>
              </w:rPr>
              <w:tab/>
            </w:r>
            <w:r>
              <w:rPr>
                <w:noProof/>
                <w:webHidden/>
              </w:rPr>
              <w:fldChar w:fldCharType="begin"/>
            </w:r>
            <w:r>
              <w:rPr>
                <w:noProof/>
                <w:webHidden/>
              </w:rPr>
              <w:instrText xml:space="preserve"> PAGEREF _Toc70714808 \h </w:instrText>
            </w:r>
            <w:r>
              <w:rPr>
                <w:noProof/>
                <w:webHidden/>
              </w:rPr>
            </w:r>
            <w:r>
              <w:rPr>
                <w:noProof/>
                <w:webHidden/>
              </w:rPr>
              <w:fldChar w:fldCharType="separate"/>
            </w:r>
            <w:r>
              <w:rPr>
                <w:noProof/>
                <w:webHidden/>
              </w:rPr>
              <w:t>13</w:t>
            </w:r>
            <w:r>
              <w:rPr>
                <w:noProof/>
                <w:webHidden/>
              </w:rPr>
              <w:fldChar w:fldCharType="end"/>
            </w:r>
          </w:hyperlink>
        </w:p>
        <w:p w14:paraId="1515B4D3" w14:textId="49BAADCE" w:rsidR="002E6B19" w:rsidRDefault="002E6B19">
          <w:pPr>
            <w:pStyle w:val="FootnoteReference"/>
            <w:tabs>
              <w:tab w:val="right" w:leader="dot" w:pos="9350"/>
            </w:tabs>
            <w:rPr>
              <w:rFonts w:eastAsiaTheme="minorEastAsia"/>
              <w:noProof/>
              <w:sz w:val="22"/>
              <w:lang w:eastAsia="ja-JP"/>
            </w:rPr>
          </w:pPr>
          <w:hyperlink w:anchor="_Toc70714809" w:history="1">
            <w:r w:rsidRPr="00B02965">
              <w:rPr>
                <w:rStyle w:val="MyHeading9"/>
                <w:noProof/>
              </w:rPr>
              <w:t>Requirements</w:t>
            </w:r>
            <w:r>
              <w:rPr>
                <w:noProof/>
                <w:webHidden/>
              </w:rPr>
              <w:tab/>
            </w:r>
            <w:r>
              <w:rPr>
                <w:noProof/>
                <w:webHidden/>
              </w:rPr>
              <w:fldChar w:fldCharType="begin"/>
            </w:r>
            <w:r>
              <w:rPr>
                <w:noProof/>
                <w:webHidden/>
              </w:rPr>
              <w:instrText xml:space="preserve"> PAGEREF _Toc70714809 \h </w:instrText>
            </w:r>
            <w:r>
              <w:rPr>
                <w:noProof/>
                <w:webHidden/>
              </w:rPr>
            </w:r>
            <w:r>
              <w:rPr>
                <w:noProof/>
                <w:webHidden/>
              </w:rPr>
              <w:fldChar w:fldCharType="separate"/>
            </w:r>
            <w:r>
              <w:rPr>
                <w:noProof/>
                <w:webHidden/>
              </w:rPr>
              <w:t>13</w:t>
            </w:r>
            <w:r>
              <w:rPr>
                <w:noProof/>
                <w:webHidden/>
              </w:rPr>
              <w:fldChar w:fldCharType="end"/>
            </w:r>
          </w:hyperlink>
        </w:p>
        <w:p w14:paraId="7CC6BD2B" w14:textId="3417D374" w:rsidR="002E6B19" w:rsidRDefault="002E6B19">
          <w:pPr>
            <w:pStyle w:val="IndexTerms"/>
            <w:tabs>
              <w:tab w:val="right" w:leader="dot" w:pos="9350"/>
            </w:tabs>
            <w:rPr>
              <w:rFonts w:eastAsiaTheme="minorEastAsia"/>
              <w:noProof/>
              <w:sz w:val="22"/>
              <w:lang w:eastAsia="ja-JP"/>
            </w:rPr>
          </w:pPr>
          <w:hyperlink w:anchor="_Toc70714810" w:history="1">
            <w:r w:rsidRPr="00B02965">
              <w:rPr>
                <w:rStyle w:val="MyHeading9"/>
                <w:noProof/>
              </w:rPr>
              <w:t>Functional and Performance Requirements</w:t>
            </w:r>
            <w:r>
              <w:rPr>
                <w:noProof/>
                <w:webHidden/>
              </w:rPr>
              <w:tab/>
            </w:r>
            <w:r>
              <w:rPr>
                <w:noProof/>
                <w:webHidden/>
              </w:rPr>
              <w:fldChar w:fldCharType="begin"/>
            </w:r>
            <w:r>
              <w:rPr>
                <w:noProof/>
                <w:webHidden/>
              </w:rPr>
              <w:instrText xml:space="preserve"> PAGEREF _Toc70714810 \h </w:instrText>
            </w:r>
            <w:r>
              <w:rPr>
                <w:noProof/>
                <w:webHidden/>
              </w:rPr>
            </w:r>
            <w:r>
              <w:rPr>
                <w:noProof/>
                <w:webHidden/>
              </w:rPr>
              <w:fldChar w:fldCharType="separate"/>
            </w:r>
            <w:r>
              <w:rPr>
                <w:noProof/>
                <w:webHidden/>
              </w:rPr>
              <w:t>13</w:t>
            </w:r>
            <w:r>
              <w:rPr>
                <w:noProof/>
                <w:webHidden/>
              </w:rPr>
              <w:fldChar w:fldCharType="end"/>
            </w:r>
          </w:hyperlink>
        </w:p>
        <w:p w14:paraId="6F541580" w14:textId="0936B749" w:rsidR="002E6B19" w:rsidRDefault="002E6B19">
          <w:pPr>
            <w:pStyle w:val="CSAdvisorEmployerChar"/>
            <w:tabs>
              <w:tab w:val="right" w:leader="dot" w:pos="9350"/>
            </w:tabs>
            <w:rPr>
              <w:rFonts w:eastAsiaTheme="minorEastAsia"/>
              <w:noProof/>
              <w:sz w:val="22"/>
              <w:lang w:eastAsia="ja-JP"/>
            </w:rPr>
          </w:pPr>
          <w:hyperlink w:anchor="_Toc70714811" w:history="1">
            <w:r w:rsidRPr="00B02965">
              <w:rPr>
                <w:rStyle w:val="MyHeading9"/>
                <w:noProof/>
              </w:rPr>
              <w:t>Dual Output DC Power Supply</w:t>
            </w:r>
            <w:r>
              <w:rPr>
                <w:noProof/>
                <w:webHidden/>
              </w:rPr>
              <w:tab/>
            </w:r>
            <w:r>
              <w:rPr>
                <w:noProof/>
                <w:webHidden/>
              </w:rPr>
              <w:fldChar w:fldCharType="begin"/>
            </w:r>
            <w:r>
              <w:rPr>
                <w:noProof/>
                <w:webHidden/>
              </w:rPr>
              <w:instrText xml:space="preserve"> PAGEREF _Toc70714811 \h </w:instrText>
            </w:r>
            <w:r>
              <w:rPr>
                <w:noProof/>
                <w:webHidden/>
              </w:rPr>
            </w:r>
            <w:r>
              <w:rPr>
                <w:noProof/>
                <w:webHidden/>
              </w:rPr>
              <w:fldChar w:fldCharType="separate"/>
            </w:r>
            <w:r>
              <w:rPr>
                <w:noProof/>
                <w:webHidden/>
              </w:rPr>
              <w:t>13</w:t>
            </w:r>
            <w:r>
              <w:rPr>
                <w:noProof/>
                <w:webHidden/>
              </w:rPr>
              <w:fldChar w:fldCharType="end"/>
            </w:r>
          </w:hyperlink>
        </w:p>
        <w:p w14:paraId="07C9CB83" w14:textId="6DAAEBDB" w:rsidR="002E6B19" w:rsidRDefault="002E6B19">
          <w:pPr>
            <w:pStyle w:val="CSAdvisorEmployerChar"/>
            <w:tabs>
              <w:tab w:val="right" w:leader="dot" w:pos="9350"/>
            </w:tabs>
            <w:rPr>
              <w:rFonts w:eastAsiaTheme="minorEastAsia"/>
              <w:noProof/>
              <w:sz w:val="22"/>
              <w:lang w:eastAsia="ja-JP"/>
            </w:rPr>
          </w:pPr>
          <w:hyperlink w:anchor="_Toc70714812" w:history="1">
            <w:r w:rsidRPr="00B02965">
              <w:rPr>
                <w:rStyle w:val="MyHeading9"/>
                <w:noProof/>
              </w:rPr>
              <w:t>LED Control</w:t>
            </w:r>
            <w:r>
              <w:rPr>
                <w:noProof/>
                <w:webHidden/>
              </w:rPr>
              <w:tab/>
            </w:r>
            <w:r>
              <w:rPr>
                <w:noProof/>
                <w:webHidden/>
              </w:rPr>
              <w:fldChar w:fldCharType="begin"/>
            </w:r>
            <w:r>
              <w:rPr>
                <w:noProof/>
                <w:webHidden/>
              </w:rPr>
              <w:instrText xml:space="preserve"> PAGEREF _Toc70714812 \h </w:instrText>
            </w:r>
            <w:r>
              <w:rPr>
                <w:noProof/>
                <w:webHidden/>
              </w:rPr>
            </w:r>
            <w:r>
              <w:rPr>
                <w:noProof/>
                <w:webHidden/>
              </w:rPr>
              <w:fldChar w:fldCharType="separate"/>
            </w:r>
            <w:r>
              <w:rPr>
                <w:noProof/>
                <w:webHidden/>
              </w:rPr>
              <w:t>15</w:t>
            </w:r>
            <w:r>
              <w:rPr>
                <w:noProof/>
                <w:webHidden/>
              </w:rPr>
              <w:fldChar w:fldCharType="end"/>
            </w:r>
          </w:hyperlink>
        </w:p>
        <w:p w14:paraId="63910561" w14:textId="2FC3272A" w:rsidR="002E6B19" w:rsidRDefault="002E6B19">
          <w:pPr>
            <w:pStyle w:val="CSAdvisorEmployerChar"/>
            <w:tabs>
              <w:tab w:val="right" w:leader="dot" w:pos="9350"/>
            </w:tabs>
            <w:rPr>
              <w:rFonts w:eastAsiaTheme="minorEastAsia"/>
              <w:noProof/>
              <w:sz w:val="22"/>
              <w:lang w:eastAsia="ja-JP"/>
            </w:rPr>
          </w:pPr>
          <w:hyperlink w:anchor="_Toc70714813" w:history="1">
            <w:r w:rsidRPr="00B02965">
              <w:rPr>
                <w:rStyle w:val="MyHeading9"/>
                <w:noProof/>
              </w:rPr>
              <w:t>Music-Driven LED Brightness Control</w:t>
            </w:r>
            <w:r>
              <w:rPr>
                <w:noProof/>
                <w:webHidden/>
              </w:rPr>
              <w:tab/>
            </w:r>
            <w:r>
              <w:rPr>
                <w:noProof/>
                <w:webHidden/>
              </w:rPr>
              <w:fldChar w:fldCharType="begin"/>
            </w:r>
            <w:r>
              <w:rPr>
                <w:noProof/>
                <w:webHidden/>
              </w:rPr>
              <w:instrText xml:space="preserve"> PAGEREF _Toc70714813 \h </w:instrText>
            </w:r>
            <w:r>
              <w:rPr>
                <w:noProof/>
                <w:webHidden/>
              </w:rPr>
            </w:r>
            <w:r>
              <w:rPr>
                <w:noProof/>
                <w:webHidden/>
              </w:rPr>
              <w:fldChar w:fldCharType="separate"/>
            </w:r>
            <w:r>
              <w:rPr>
                <w:noProof/>
                <w:webHidden/>
              </w:rPr>
              <w:t>16</w:t>
            </w:r>
            <w:r>
              <w:rPr>
                <w:noProof/>
                <w:webHidden/>
              </w:rPr>
              <w:fldChar w:fldCharType="end"/>
            </w:r>
          </w:hyperlink>
        </w:p>
        <w:p w14:paraId="4D883B32" w14:textId="3286D9CF" w:rsidR="002E6B19" w:rsidRDefault="002E6B19">
          <w:pPr>
            <w:pStyle w:val="FootnoteReference"/>
            <w:tabs>
              <w:tab w:val="right" w:leader="dot" w:pos="9350"/>
            </w:tabs>
            <w:rPr>
              <w:rFonts w:eastAsiaTheme="minorEastAsia"/>
              <w:noProof/>
              <w:sz w:val="22"/>
              <w:lang w:eastAsia="ja-JP"/>
            </w:rPr>
          </w:pPr>
          <w:hyperlink w:anchor="_Toc70714814" w:history="1">
            <w:r w:rsidRPr="00B02965">
              <w:rPr>
                <w:rStyle w:val="MyHeading9"/>
                <w:noProof/>
              </w:rPr>
              <w:t>Goals and Objectives</w:t>
            </w:r>
            <w:r>
              <w:rPr>
                <w:noProof/>
                <w:webHidden/>
              </w:rPr>
              <w:tab/>
            </w:r>
            <w:r>
              <w:rPr>
                <w:noProof/>
                <w:webHidden/>
              </w:rPr>
              <w:fldChar w:fldCharType="begin"/>
            </w:r>
            <w:r>
              <w:rPr>
                <w:noProof/>
                <w:webHidden/>
              </w:rPr>
              <w:instrText xml:space="preserve"> PAGEREF _Toc70714814 \h </w:instrText>
            </w:r>
            <w:r>
              <w:rPr>
                <w:noProof/>
                <w:webHidden/>
              </w:rPr>
            </w:r>
            <w:r>
              <w:rPr>
                <w:noProof/>
                <w:webHidden/>
              </w:rPr>
              <w:fldChar w:fldCharType="separate"/>
            </w:r>
            <w:r>
              <w:rPr>
                <w:noProof/>
                <w:webHidden/>
              </w:rPr>
              <w:t>17</w:t>
            </w:r>
            <w:r>
              <w:rPr>
                <w:noProof/>
                <w:webHidden/>
              </w:rPr>
              <w:fldChar w:fldCharType="end"/>
            </w:r>
          </w:hyperlink>
        </w:p>
        <w:p w14:paraId="7E53C8A6" w14:textId="4F84FBD0" w:rsidR="002E6B19" w:rsidRDefault="002E6B19">
          <w:pPr>
            <w:pStyle w:val="IndexTerms"/>
            <w:tabs>
              <w:tab w:val="right" w:leader="dot" w:pos="9350"/>
            </w:tabs>
            <w:rPr>
              <w:rFonts w:eastAsiaTheme="minorEastAsia"/>
              <w:noProof/>
              <w:sz w:val="22"/>
              <w:lang w:eastAsia="ja-JP"/>
            </w:rPr>
          </w:pPr>
          <w:hyperlink w:anchor="_Toc70714815" w:history="1">
            <w:r w:rsidRPr="00B02965">
              <w:rPr>
                <w:rStyle w:val="MyHeading9"/>
                <w:noProof/>
              </w:rPr>
              <w:t>Customer Benefit Goal Statement: Usability</w:t>
            </w:r>
            <w:r>
              <w:rPr>
                <w:noProof/>
                <w:webHidden/>
              </w:rPr>
              <w:tab/>
            </w:r>
            <w:r>
              <w:rPr>
                <w:noProof/>
                <w:webHidden/>
              </w:rPr>
              <w:fldChar w:fldCharType="begin"/>
            </w:r>
            <w:r>
              <w:rPr>
                <w:noProof/>
                <w:webHidden/>
              </w:rPr>
              <w:instrText xml:space="preserve"> PAGEREF _Toc70714815 \h </w:instrText>
            </w:r>
            <w:r>
              <w:rPr>
                <w:noProof/>
                <w:webHidden/>
              </w:rPr>
            </w:r>
            <w:r>
              <w:rPr>
                <w:noProof/>
                <w:webHidden/>
              </w:rPr>
              <w:fldChar w:fldCharType="separate"/>
            </w:r>
            <w:r>
              <w:rPr>
                <w:noProof/>
                <w:webHidden/>
              </w:rPr>
              <w:t>17</w:t>
            </w:r>
            <w:r>
              <w:rPr>
                <w:noProof/>
                <w:webHidden/>
              </w:rPr>
              <w:fldChar w:fldCharType="end"/>
            </w:r>
          </w:hyperlink>
        </w:p>
        <w:p w14:paraId="6F458030" w14:textId="7CB1A3B5" w:rsidR="002E6B19" w:rsidRDefault="002E6B19">
          <w:pPr>
            <w:pStyle w:val="CSAdvisorEmployerChar"/>
            <w:tabs>
              <w:tab w:val="right" w:leader="dot" w:pos="9350"/>
            </w:tabs>
            <w:rPr>
              <w:rFonts w:eastAsiaTheme="minorEastAsia"/>
              <w:noProof/>
              <w:sz w:val="22"/>
              <w:lang w:eastAsia="ja-JP"/>
            </w:rPr>
          </w:pPr>
          <w:hyperlink w:anchor="_Toc70714816" w:history="1">
            <w:r w:rsidRPr="00B02965">
              <w:rPr>
                <w:rStyle w:val="MyHeading9"/>
                <w:noProof/>
              </w:rPr>
              <w:t>Plan of Action to Complete Goal Statement</w:t>
            </w:r>
            <w:r>
              <w:rPr>
                <w:noProof/>
                <w:webHidden/>
              </w:rPr>
              <w:tab/>
            </w:r>
            <w:r>
              <w:rPr>
                <w:noProof/>
                <w:webHidden/>
              </w:rPr>
              <w:fldChar w:fldCharType="begin"/>
            </w:r>
            <w:r>
              <w:rPr>
                <w:noProof/>
                <w:webHidden/>
              </w:rPr>
              <w:instrText xml:space="preserve"> PAGEREF _Toc70714816 \h </w:instrText>
            </w:r>
            <w:r>
              <w:rPr>
                <w:noProof/>
                <w:webHidden/>
              </w:rPr>
            </w:r>
            <w:r>
              <w:rPr>
                <w:noProof/>
                <w:webHidden/>
              </w:rPr>
              <w:fldChar w:fldCharType="separate"/>
            </w:r>
            <w:r>
              <w:rPr>
                <w:noProof/>
                <w:webHidden/>
              </w:rPr>
              <w:t>17</w:t>
            </w:r>
            <w:r>
              <w:rPr>
                <w:noProof/>
                <w:webHidden/>
              </w:rPr>
              <w:fldChar w:fldCharType="end"/>
            </w:r>
          </w:hyperlink>
        </w:p>
        <w:p w14:paraId="5853A341" w14:textId="0F6627F2" w:rsidR="002E6B19" w:rsidRDefault="002E6B19">
          <w:pPr>
            <w:pStyle w:val="CSAdvisorEmployerChar"/>
            <w:tabs>
              <w:tab w:val="right" w:leader="dot" w:pos="9350"/>
            </w:tabs>
            <w:rPr>
              <w:rFonts w:eastAsiaTheme="minorEastAsia"/>
              <w:noProof/>
              <w:sz w:val="22"/>
              <w:lang w:eastAsia="ja-JP"/>
            </w:rPr>
          </w:pPr>
          <w:hyperlink w:anchor="_Toc70714817" w:history="1">
            <w:r w:rsidRPr="00B02965">
              <w:rPr>
                <w:rStyle w:val="MyHeading9"/>
                <w:noProof/>
              </w:rPr>
              <w:t>Metric Measurand</w:t>
            </w:r>
            <w:r>
              <w:rPr>
                <w:noProof/>
                <w:webHidden/>
              </w:rPr>
              <w:tab/>
            </w:r>
            <w:r>
              <w:rPr>
                <w:noProof/>
                <w:webHidden/>
              </w:rPr>
              <w:fldChar w:fldCharType="begin"/>
            </w:r>
            <w:r>
              <w:rPr>
                <w:noProof/>
                <w:webHidden/>
              </w:rPr>
              <w:instrText xml:space="preserve"> PAGEREF _Toc70714817 \h </w:instrText>
            </w:r>
            <w:r>
              <w:rPr>
                <w:noProof/>
                <w:webHidden/>
              </w:rPr>
            </w:r>
            <w:r>
              <w:rPr>
                <w:noProof/>
                <w:webHidden/>
              </w:rPr>
              <w:fldChar w:fldCharType="separate"/>
            </w:r>
            <w:r>
              <w:rPr>
                <w:noProof/>
                <w:webHidden/>
              </w:rPr>
              <w:t>18</w:t>
            </w:r>
            <w:r>
              <w:rPr>
                <w:noProof/>
                <w:webHidden/>
              </w:rPr>
              <w:fldChar w:fldCharType="end"/>
            </w:r>
          </w:hyperlink>
        </w:p>
        <w:p w14:paraId="1BAACB28" w14:textId="1D88822C" w:rsidR="002E6B19" w:rsidRDefault="002E6B19">
          <w:pPr>
            <w:pStyle w:val="CSAdvisorEmployerChar"/>
            <w:tabs>
              <w:tab w:val="right" w:leader="dot" w:pos="9350"/>
            </w:tabs>
            <w:rPr>
              <w:rFonts w:eastAsiaTheme="minorEastAsia"/>
              <w:noProof/>
              <w:sz w:val="22"/>
              <w:lang w:eastAsia="ja-JP"/>
            </w:rPr>
          </w:pPr>
          <w:hyperlink w:anchor="_Toc70714818" w:history="1">
            <w:r w:rsidRPr="00B02965">
              <w:rPr>
                <w:rStyle w:val="MyHeading9"/>
                <w:noProof/>
              </w:rPr>
              <w:t>Goal Achievement Threshold</w:t>
            </w:r>
            <w:r>
              <w:rPr>
                <w:noProof/>
                <w:webHidden/>
              </w:rPr>
              <w:tab/>
            </w:r>
            <w:r>
              <w:rPr>
                <w:noProof/>
                <w:webHidden/>
              </w:rPr>
              <w:fldChar w:fldCharType="begin"/>
            </w:r>
            <w:r>
              <w:rPr>
                <w:noProof/>
                <w:webHidden/>
              </w:rPr>
              <w:instrText xml:space="preserve"> PAGEREF _Toc70714818 \h </w:instrText>
            </w:r>
            <w:r>
              <w:rPr>
                <w:noProof/>
                <w:webHidden/>
              </w:rPr>
            </w:r>
            <w:r>
              <w:rPr>
                <w:noProof/>
                <w:webHidden/>
              </w:rPr>
              <w:fldChar w:fldCharType="separate"/>
            </w:r>
            <w:r>
              <w:rPr>
                <w:noProof/>
                <w:webHidden/>
              </w:rPr>
              <w:t>18</w:t>
            </w:r>
            <w:r>
              <w:rPr>
                <w:noProof/>
                <w:webHidden/>
              </w:rPr>
              <w:fldChar w:fldCharType="end"/>
            </w:r>
          </w:hyperlink>
        </w:p>
        <w:p w14:paraId="02408F82" w14:textId="363B68C9" w:rsidR="002E6B19" w:rsidRDefault="002E6B19">
          <w:pPr>
            <w:pStyle w:val="CSAdvisorEmployerChar"/>
            <w:tabs>
              <w:tab w:val="right" w:leader="dot" w:pos="9350"/>
            </w:tabs>
            <w:rPr>
              <w:rFonts w:eastAsiaTheme="minorEastAsia"/>
              <w:noProof/>
              <w:sz w:val="22"/>
              <w:lang w:eastAsia="ja-JP"/>
            </w:rPr>
          </w:pPr>
          <w:hyperlink w:anchor="_Toc70714819" w:history="1">
            <w:r w:rsidRPr="00B02965">
              <w:rPr>
                <w:rStyle w:val="MyHeading9"/>
                <w:noProof/>
              </w:rPr>
              <w:t>Measurand Measurement Method</w:t>
            </w:r>
            <w:r>
              <w:rPr>
                <w:noProof/>
                <w:webHidden/>
              </w:rPr>
              <w:tab/>
            </w:r>
            <w:r>
              <w:rPr>
                <w:noProof/>
                <w:webHidden/>
              </w:rPr>
              <w:fldChar w:fldCharType="begin"/>
            </w:r>
            <w:r>
              <w:rPr>
                <w:noProof/>
                <w:webHidden/>
              </w:rPr>
              <w:instrText xml:space="preserve"> PAGEREF _Toc70714819 \h </w:instrText>
            </w:r>
            <w:r>
              <w:rPr>
                <w:noProof/>
                <w:webHidden/>
              </w:rPr>
            </w:r>
            <w:r>
              <w:rPr>
                <w:noProof/>
                <w:webHidden/>
              </w:rPr>
              <w:fldChar w:fldCharType="separate"/>
            </w:r>
            <w:r>
              <w:rPr>
                <w:noProof/>
                <w:webHidden/>
              </w:rPr>
              <w:t>18</w:t>
            </w:r>
            <w:r>
              <w:rPr>
                <w:noProof/>
                <w:webHidden/>
              </w:rPr>
              <w:fldChar w:fldCharType="end"/>
            </w:r>
          </w:hyperlink>
        </w:p>
        <w:p w14:paraId="01CE16C4" w14:textId="49555547" w:rsidR="002E6B19" w:rsidRDefault="002E6B19">
          <w:pPr>
            <w:pStyle w:val="IndexTerms"/>
            <w:tabs>
              <w:tab w:val="right" w:leader="dot" w:pos="9350"/>
            </w:tabs>
            <w:rPr>
              <w:rFonts w:eastAsiaTheme="minorEastAsia"/>
              <w:noProof/>
              <w:sz w:val="22"/>
              <w:lang w:eastAsia="ja-JP"/>
            </w:rPr>
          </w:pPr>
          <w:hyperlink w:anchor="_Toc70714820" w:history="1">
            <w:r w:rsidRPr="00B02965">
              <w:rPr>
                <w:rStyle w:val="MyHeading9"/>
                <w:noProof/>
              </w:rPr>
              <w:t>Engineering Team Goal – Environmental Impact</w:t>
            </w:r>
            <w:r>
              <w:rPr>
                <w:noProof/>
                <w:webHidden/>
              </w:rPr>
              <w:tab/>
            </w:r>
            <w:r>
              <w:rPr>
                <w:noProof/>
                <w:webHidden/>
              </w:rPr>
              <w:fldChar w:fldCharType="begin"/>
            </w:r>
            <w:r>
              <w:rPr>
                <w:noProof/>
                <w:webHidden/>
              </w:rPr>
              <w:instrText xml:space="preserve"> PAGEREF _Toc70714820 \h </w:instrText>
            </w:r>
            <w:r>
              <w:rPr>
                <w:noProof/>
                <w:webHidden/>
              </w:rPr>
            </w:r>
            <w:r>
              <w:rPr>
                <w:noProof/>
                <w:webHidden/>
              </w:rPr>
              <w:fldChar w:fldCharType="separate"/>
            </w:r>
            <w:r>
              <w:rPr>
                <w:noProof/>
                <w:webHidden/>
              </w:rPr>
              <w:t>18</w:t>
            </w:r>
            <w:r>
              <w:rPr>
                <w:noProof/>
                <w:webHidden/>
              </w:rPr>
              <w:fldChar w:fldCharType="end"/>
            </w:r>
          </w:hyperlink>
        </w:p>
        <w:p w14:paraId="5A4C1AF2" w14:textId="38C8242A" w:rsidR="002E6B19" w:rsidRDefault="002E6B19">
          <w:pPr>
            <w:pStyle w:val="CSAdvisorEmployerChar"/>
            <w:tabs>
              <w:tab w:val="right" w:leader="dot" w:pos="9350"/>
            </w:tabs>
            <w:rPr>
              <w:rFonts w:eastAsiaTheme="minorEastAsia"/>
              <w:noProof/>
              <w:sz w:val="22"/>
              <w:lang w:eastAsia="ja-JP"/>
            </w:rPr>
          </w:pPr>
          <w:hyperlink w:anchor="_Toc70714821" w:history="1">
            <w:r w:rsidRPr="00B02965">
              <w:rPr>
                <w:rStyle w:val="MyHeading9"/>
                <w:noProof/>
              </w:rPr>
              <w:t>Plan of Action to Achieve This Goal</w:t>
            </w:r>
            <w:r>
              <w:rPr>
                <w:noProof/>
                <w:webHidden/>
              </w:rPr>
              <w:tab/>
            </w:r>
            <w:r>
              <w:rPr>
                <w:noProof/>
                <w:webHidden/>
              </w:rPr>
              <w:fldChar w:fldCharType="begin"/>
            </w:r>
            <w:r>
              <w:rPr>
                <w:noProof/>
                <w:webHidden/>
              </w:rPr>
              <w:instrText xml:space="preserve"> PAGEREF _Toc70714821 \h </w:instrText>
            </w:r>
            <w:r>
              <w:rPr>
                <w:noProof/>
                <w:webHidden/>
              </w:rPr>
            </w:r>
            <w:r>
              <w:rPr>
                <w:noProof/>
                <w:webHidden/>
              </w:rPr>
              <w:fldChar w:fldCharType="separate"/>
            </w:r>
            <w:r>
              <w:rPr>
                <w:noProof/>
                <w:webHidden/>
              </w:rPr>
              <w:t>18</w:t>
            </w:r>
            <w:r>
              <w:rPr>
                <w:noProof/>
                <w:webHidden/>
              </w:rPr>
              <w:fldChar w:fldCharType="end"/>
            </w:r>
          </w:hyperlink>
        </w:p>
        <w:p w14:paraId="34B29A2A" w14:textId="6BDCA20D" w:rsidR="002E6B19" w:rsidRDefault="002E6B19">
          <w:pPr>
            <w:pStyle w:val="CSAdvisorEmployerChar"/>
            <w:tabs>
              <w:tab w:val="right" w:leader="dot" w:pos="9350"/>
            </w:tabs>
            <w:rPr>
              <w:rFonts w:eastAsiaTheme="minorEastAsia"/>
              <w:noProof/>
              <w:sz w:val="22"/>
              <w:lang w:eastAsia="ja-JP"/>
            </w:rPr>
          </w:pPr>
          <w:hyperlink w:anchor="_Toc70714822" w:history="1">
            <w:r w:rsidRPr="00B02965">
              <w:rPr>
                <w:rStyle w:val="MyHeading9"/>
                <w:noProof/>
              </w:rPr>
              <w:t>Goal Metrics</w:t>
            </w:r>
            <w:r>
              <w:rPr>
                <w:noProof/>
                <w:webHidden/>
              </w:rPr>
              <w:tab/>
            </w:r>
            <w:r>
              <w:rPr>
                <w:noProof/>
                <w:webHidden/>
              </w:rPr>
              <w:fldChar w:fldCharType="begin"/>
            </w:r>
            <w:r>
              <w:rPr>
                <w:noProof/>
                <w:webHidden/>
              </w:rPr>
              <w:instrText xml:space="preserve"> PAGEREF _Toc70714822 \h </w:instrText>
            </w:r>
            <w:r>
              <w:rPr>
                <w:noProof/>
                <w:webHidden/>
              </w:rPr>
            </w:r>
            <w:r>
              <w:rPr>
                <w:noProof/>
                <w:webHidden/>
              </w:rPr>
              <w:fldChar w:fldCharType="separate"/>
            </w:r>
            <w:r>
              <w:rPr>
                <w:noProof/>
                <w:webHidden/>
              </w:rPr>
              <w:t>19</w:t>
            </w:r>
            <w:r>
              <w:rPr>
                <w:noProof/>
                <w:webHidden/>
              </w:rPr>
              <w:fldChar w:fldCharType="end"/>
            </w:r>
          </w:hyperlink>
        </w:p>
        <w:p w14:paraId="42D110CE" w14:textId="7BBF0954" w:rsidR="002E6B19" w:rsidRDefault="002E6B19">
          <w:pPr>
            <w:pStyle w:val="IndexTerms"/>
            <w:tabs>
              <w:tab w:val="right" w:leader="dot" w:pos="9350"/>
            </w:tabs>
            <w:rPr>
              <w:rFonts w:eastAsiaTheme="minorEastAsia"/>
              <w:noProof/>
              <w:sz w:val="22"/>
              <w:lang w:eastAsia="ja-JP"/>
            </w:rPr>
          </w:pPr>
          <w:hyperlink w:anchor="_Toc70714823" w:history="1">
            <w:r w:rsidRPr="00B02965">
              <w:rPr>
                <w:rStyle w:val="MyHeading9"/>
                <w:rFonts w:ascii="Times New Roman" w:eastAsia="Times New Roman" w:hAnsi="Times New Roman" w:cs="Times New Roman"/>
                <w:noProof/>
              </w:rPr>
              <w:t>Engineering Team Goal: Weatherproofing</w:t>
            </w:r>
            <w:r>
              <w:rPr>
                <w:noProof/>
                <w:webHidden/>
              </w:rPr>
              <w:tab/>
            </w:r>
            <w:r>
              <w:rPr>
                <w:noProof/>
                <w:webHidden/>
              </w:rPr>
              <w:fldChar w:fldCharType="begin"/>
            </w:r>
            <w:r>
              <w:rPr>
                <w:noProof/>
                <w:webHidden/>
              </w:rPr>
              <w:instrText xml:space="preserve"> PAGEREF _Toc70714823 \h </w:instrText>
            </w:r>
            <w:r>
              <w:rPr>
                <w:noProof/>
                <w:webHidden/>
              </w:rPr>
            </w:r>
            <w:r>
              <w:rPr>
                <w:noProof/>
                <w:webHidden/>
              </w:rPr>
              <w:fldChar w:fldCharType="separate"/>
            </w:r>
            <w:r>
              <w:rPr>
                <w:noProof/>
                <w:webHidden/>
              </w:rPr>
              <w:t>20</w:t>
            </w:r>
            <w:r>
              <w:rPr>
                <w:noProof/>
                <w:webHidden/>
              </w:rPr>
              <w:fldChar w:fldCharType="end"/>
            </w:r>
          </w:hyperlink>
        </w:p>
        <w:p w14:paraId="697E769D" w14:textId="10AB7E3A" w:rsidR="002E6B19" w:rsidRDefault="002E6B19">
          <w:pPr>
            <w:pStyle w:val="CSAdvisorEmployerChar"/>
            <w:tabs>
              <w:tab w:val="right" w:leader="dot" w:pos="9350"/>
            </w:tabs>
            <w:rPr>
              <w:rFonts w:eastAsiaTheme="minorEastAsia"/>
              <w:noProof/>
              <w:sz w:val="22"/>
              <w:lang w:eastAsia="ja-JP"/>
            </w:rPr>
          </w:pPr>
          <w:hyperlink w:anchor="_Toc70714824" w:history="1">
            <w:r w:rsidRPr="00B02965">
              <w:rPr>
                <w:rStyle w:val="MyHeading9"/>
                <w:noProof/>
              </w:rPr>
              <w:t>Plan of Action to Complete Weatherproofing Goal</w:t>
            </w:r>
            <w:r>
              <w:rPr>
                <w:noProof/>
                <w:webHidden/>
              </w:rPr>
              <w:tab/>
            </w:r>
            <w:r>
              <w:rPr>
                <w:noProof/>
                <w:webHidden/>
              </w:rPr>
              <w:fldChar w:fldCharType="begin"/>
            </w:r>
            <w:r>
              <w:rPr>
                <w:noProof/>
                <w:webHidden/>
              </w:rPr>
              <w:instrText xml:space="preserve"> PAGEREF _Toc70714824 \h </w:instrText>
            </w:r>
            <w:r>
              <w:rPr>
                <w:noProof/>
                <w:webHidden/>
              </w:rPr>
            </w:r>
            <w:r>
              <w:rPr>
                <w:noProof/>
                <w:webHidden/>
              </w:rPr>
              <w:fldChar w:fldCharType="separate"/>
            </w:r>
            <w:r>
              <w:rPr>
                <w:noProof/>
                <w:webHidden/>
              </w:rPr>
              <w:t>20</w:t>
            </w:r>
            <w:r>
              <w:rPr>
                <w:noProof/>
                <w:webHidden/>
              </w:rPr>
              <w:fldChar w:fldCharType="end"/>
            </w:r>
          </w:hyperlink>
        </w:p>
        <w:p w14:paraId="339965B0" w14:textId="407B3B2B" w:rsidR="002E6B19" w:rsidRDefault="002E6B19">
          <w:pPr>
            <w:pStyle w:val="CSAdvisorEmployerChar"/>
            <w:tabs>
              <w:tab w:val="right" w:leader="dot" w:pos="9350"/>
            </w:tabs>
            <w:rPr>
              <w:rFonts w:eastAsiaTheme="minorEastAsia"/>
              <w:noProof/>
              <w:sz w:val="22"/>
              <w:lang w:eastAsia="ja-JP"/>
            </w:rPr>
          </w:pPr>
          <w:hyperlink w:anchor="_Toc70714825" w:history="1">
            <w:r w:rsidRPr="00B02965">
              <w:rPr>
                <w:rStyle w:val="MyHeading9"/>
                <w:noProof/>
              </w:rPr>
              <w:t>Metric Measurand</w:t>
            </w:r>
            <w:r>
              <w:rPr>
                <w:noProof/>
                <w:webHidden/>
              </w:rPr>
              <w:tab/>
            </w:r>
            <w:r>
              <w:rPr>
                <w:noProof/>
                <w:webHidden/>
              </w:rPr>
              <w:fldChar w:fldCharType="begin"/>
            </w:r>
            <w:r>
              <w:rPr>
                <w:noProof/>
                <w:webHidden/>
              </w:rPr>
              <w:instrText xml:space="preserve"> PAGEREF _Toc70714825 \h </w:instrText>
            </w:r>
            <w:r>
              <w:rPr>
                <w:noProof/>
                <w:webHidden/>
              </w:rPr>
            </w:r>
            <w:r>
              <w:rPr>
                <w:noProof/>
                <w:webHidden/>
              </w:rPr>
              <w:fldChar w:fldCharType="separate"/>
            </w:r>
            <w:r>
              <w:rPr>
                <w:noProof/>
                <w:webHidden/>
              </w:rPr>
              <w:t>20</w:t>
            </w:r>
            <w:r>
              <w:rPr>
                <w:noProof/>
                <w:webHidden/>
              </w:rPr>
              <w:fldChar w:fldCharType="end"/>
            </w:r>
          </w:hyperlink>
        </w:p>
        <w:p w14:paraId="1EDEE60F" w14:textId="2D70133D" w:rsidR="002E6B19" w:rsidRDefault="002E6B19">
          <w:pPr>
            <w:pStyle w:val="CSAdvisorEmployerChar"/>
            <w:tabs>
              <w:tab w:val="right" w:leader="dot" w:pos="9350"/>
            </w:tabs>
            <w:rPr>
              <w:rFonts w:eastAsiaTheme="minorEastAsia"/>
              <w:noProof/>
              <w:sz w:val="22"/>
              <w:lang w:eastAsia="ja-JP"/>
            </w:rPr>
          </w:pPr>
          <w:hyperlink w:anchor="_Toc70714826" w:history="1">
            <w:r w:rsidRPr="00B02965">
              <w:rPr>
                <w:rStyle w:val="MyHeading9"/>
                <w:noProof/>
              </w:rPr>
              <w:t>Achievement Threshold</w:t>
            </w:r>
            <w:r>
              <w:rPr>
                <w:noProof/>
                <w:webHidden/>
              </w:rPr>
              <w:tab/>
            </w:r>
            <w:r>
              <w:rPr>
                <w:noProof/>
                <w:webHidden/>
              </w:rPr>
              <w:fldChar w:fldCharType="begin"/>
            </w:r>
            <w:r>
              <w:rPr>
                <w:noProof/>
                <w:webHidden/>
              </w:rPr>
              <w:instrText xml:space="preserve"> PAGEREF _Toc70714826 \h </w:instrText>
            </w:r>
            <w:r>
              <w:rPr>
                <w:noProof/>
                <w:webHidden/>
              </w:rPr>
            </w:r>
            <w:r>
              <w:rPr>
                <w:noProof/>
                <w:webHidden/>
              </w:rPr>
              <w:fldChar w:fldCharType="separate"/>
            </w:r>
            <w:r>
              <w:rPr>
                <w:noProof/>
                <w:webHidden/>
              </w:rPr>
              <w:t>20</w:t>
            </w:r>
            <w:r>
              <w:rPr>
                <w:noProof/>
                <w:webHidden/>
              </w:rPr>
              <w:fldChar w:fldCharType="end"/>
            </w:r>
          </w:hyperlink>
        </w:p>
        <w:p w14:paraId="682C8E1C" w14:textId="5B9AFC4F" w:rsidR="002E6B19" w:rsidRDefault="002E6B19">
          <w:pPr>
            <w:pStyle w:val="CSAdvisorEmployerChar"/>
            <w:tabs>
              <w:tab w:val="right" w:leader="dot" w:pos="9350"/>
            </w:tabs>
            <w:rPr>
              <w:rFonts w:eastAsiaTheme="minorEastAsia"/>
              <w:noProof/>
              <w:sz w:val="22"/>
              <w:lang w:eastAsia="ja-JP"/>
            </w:rPr>
          </w:pPr>
          <w:hyperlink w:anchor="_Toc70714827" w:history="1">
            <w:r w:rsidRPr="00B02965">
              <w:rPr>
                <w:rStyle w:val="MyHeading9"/>
                <w:noProof/>
              </w:rPr>
              <w:t>Measurement Method</w:t>
            </w:r>
            <w:r>
              <w:rPr>
                <w:noProof/>
                <w:webHidden/>
              </w:rPr>
              <w:tab/>
            </w:r>
            <w:r>
              <w:rPr>
                <w:noProof/>
                <w:webHidden/>
              </w:rPr>
              <w:fldChar w:fldCharType="begin"/>
            </w:r>
            <w:r>
              <w:rPr>
                <w:noProof/>
                <w:webHidden/>
              </w:rPr>
              <w:instrText xml:space="preserve"> PAGEREF _Toc70714827 \h </w:instrText>
            </w:r>
            <w:r>
              <w:rPr>
                <w:noProof/>
                <w:webHidden/>
              </w:rPr>
            </w:r>
            <w:r>
              <w:rPr>
                <w:noProof/>
                <w:webHidden/>
              </w:rPr>
              <w:fldChar w:fldCharType="separate"/>
            </w:r>
            <w:r>
              <w:rPr>
                <w:noProof/>
                <w:webHidden/>
              </w:rPr>
              <w:t>21</w:t>
            </w:r>
            <w:r>
              <w:rPr>
                <w:noProof/>
                <w:webHidden/>
              </w:rPr>
              <w:fldChar w:fldCharType="end"/>
            </w:r>
          </w:hyperlink>
        </w:p>
        <w:p w14:paraId="1054BF03" w14:textId="16F8A127" w:rsidR="002E6B19" w:rsidRDefault="002E6B19">
          <w:pPr>
            <w:pStyle w:val="FootnoteReference"/>
            <w:tabs>
              <w:tab w:val="right" w:leader="dot" w:pos="9350"/>
            </w:tabs>
            <w:rPr>
              <w:rFonts w:eastAsiaTheme="minorEastAsia"/>
              <w:noProof/>
              <w:sz w:val="22"/>
              <w:lang w:eastAsia="ja-JP"/>
            </w:rPr>
          </w:pPr>
          <w:hyperlink w:anchor="_Toc70714828" w:history="1">
            <w:r w:rsidRPr="00B02965">
              <w:rPr>
                <w:rStyle w:val="MyHeading9"/>
                <w:noProof/>
              </w:rPr>
              <w:t>Constraints</w:t>
            </w:r>
            <w:r>
              <w:rPr>
                <w:noProof/>
                <w:webHidden/>
              </w:rPr>
              <w:tab/>
            </w:r>
            <w:r>
              <w:rPr>
                <w:noProof/>
                <w:webHidden/>
              </w:rPr>
              <w:fldChar w:fldCharType="begin"/>
            </w:r>
            <w:r>
              <w:rPr>
                <w:noProof/>
                <w:webHidden/>
              </w:rPr>
              <w:instrText xml:space="preserve"> PAGEREF _Toc70714828 \h </w:instrText>
            </w:r>
            <w:r>
              <w:rPr>
                <w:noProof/>
                <w:webHidden/>
              </w:rPr>
            </w:r>
            <w:r>
              <w:rPr>
                <w:noProof/>
                <w:webHidden/>
              </w:rPr>
              <w:fldChar w:fldCharType="separate"/>
            </w:r>
            <w:r>
              <w:rPr>
                <w:noProof/>
                <w:webHidden/>
              </w:rPr>
              <w:t>21</w:t>
            </w:r>
            <w:r>
              <w:rPr>
                <w:noProof/>
                <w:webHidden/>
              </w:rPr>
              <w:fldChar w:fldCharType="end"/>
            </w:r>
          </w:hyperlink>
        </w:p>
        <w:p w14:paraId="1E308CB7" w14:textId="0FFAE8CB" w:rsidR="002E6B19" w:rsidRDefault="002E6B19">
          <w:pPr>
            <w:pStyle w:val="MyHeading1"/>
            <w:rPr>
              <w:rFonts w:eastAsiaTheme="minorEastAsia"/>
              <w:noProof/>
              <w:sz w:val="22"/>
              <w:lang w:eastAsia="ja-JP"/>
            </w:rPr>
          </w:pPr>
          <w:hyperlink w:anchor="_Toc70714829" w:history="1">
            <w:r w:rsidRPr="00B02965">
              <w:rPr>
                <w:rStyle w:val="MyHeading9"/>
                <w:noProof/>
              </w:rPr>
              <w:t>Chapter 4.  Risk Management</w:t>
            </w:r>
            <w:r>
              <w:rPr>
                <w:noProof/>
                <w:webHidden/>
              </w:rPr>
              <w:tab/>
            </w:r>
            <w:r>
              <w:rPr>
                <w:noProof/>
                <w:webHidden/>
              </w:rPr>
              <w:fldChar w:fldCharType="begin"/>
            </w:r>
            <w:r>
              <w:rPr>
                <w:noProof/>
                <w:webHidden/>
              </w:rPr>
              <w:instrText xml:space="preserve"> PAGEREF _Toc70714829 \h </w:instrText>
            </w:r>
            <w:r>
              <w:rPr>
                <w:noProof/>
                <w:webHidden/>
              </w:rPr>
            </w:r>
            <w:r>
              <w:rPr>
                <w:noProof/>
                <w:webHidden/>
              </w:rPr>
              <w:fldChar w:fldCharType="separate"/>
            </w:r>
            <w:r>
              <w:rPr>
                <w:noProof/>
                <w:webHidden/>
              </w:rPr>
              <w:t>22</w:t>
            </w:r>
            <w:r>
              <w:rPr>
                <w:noProof/>
                <w:webHidden/>
              </w:rPr>
              <w:fldChar w:fldCharType="end"/>
            </w:r>
          </w:hyperlink>
        </w:p>
        <w:p w14:paraId="47930BEA" w14:textId="6FC766E3" w:rsidR="002E6B19" w:rsidRDefault="002E6B19">
          <w:pPr>
            <w:pStyle w:val="FootnoteReference"/>
            <w:tabs>
              <w:tab w:val="right" w:leader="dot" w:pos="9350"/>
            </w:tabs>
            <w:rPr>
              <w:rFonts w:eastAsiaTheme="minorEastAsia"/>
              <w:noProof/>
              <w:sz w:val="22"/>
              <w:lang w:eastAsia="ja-JP"/>
            </w:rPr>
          </w:pPr>
          <w:hyperlink w:anchor="_Toc70714830" w:history="1">
            <w:r w:rsidRPr="00B02965">
              <w:rPr>
                <w:rStyle w:val="MyHeading9"/>
                <w:noProof/>
              </w:rPr>
              <w:t>Project Planning Phase Assumptions</w:t>
            </w:r>
            <w:r>
              <w:rPr>
                <w:noProof/>
                <w:webHidden/>
              </w:rPr>
              <w:tab/>
            </w:r>
            <w:r>
              <w:rPr>
                <w:noProof/>
                <w:webHidden/>
              </w:rPr>
              <w:fldChar w:fldCharType="begin"/>
            </w:r>
            <w:r>
              <w:rPr>
                <w:noProof/>
                <w:webHidden/>
              </w:rPr>
              <w:instrText xml:space="preserve"> PAGEREF _Toc70714830 \h </w:instrText>
            </w:r>
            <w:r>
              <w:rPr>
                <w:noProof/>
                <w:webHidden/>
              </w:rPr>
            </w:r>
            <w:r>
              <w:rPr>
                <w:noProof/>
                <w:webHidden/>
              </w:rPr>
              <w:fldChar w:fldCharType="separate"/>
            </w:r>
            <w:r>
              <w:rPr>
                <w:noProof/>
                <w:webHidden/>
              </w:rPr>
              <w:t>22</w:t>
            </w:r>
            <w:r>
              <w:rPr>
                <w:noProof/>
                <w:webHidden/>
              </w:rPr>
              <w:fldChar w:fldCharType="end"/>
            </w:r>
          </w:hyperlink>
        </w:p>
        <w:p w14:paraId="6F3CFC20" w14:textId="420C0E26" w:rsidR="002E6B19" w:rsidRDefault="002E6B19">
          <w:pPr>
            <w:pStyle w:val="FootnoteReference"/>
            <w:tabs>
              <w:tab w:val="right" w:leader="dot" w:pos="9350"/>
            </w:tabs>
            <w:rPr>
              <w:rFonts w:eastAsiaTheme="minorEastAsia"/>
              <w:noProof/>
              <w:sz w:val="22"/>
              <w:lang w:eastAsia="ja-JP"/>
            </w:rPr>
          </w:pPr>
          <w:hyperlink w:anchor="_Toc70714831" w:history="1">
            <w:r w:rsidRPr="00B02965">
              <w:rPr>
                <w:rStyle w:val="MyHeading9"/>
                <w:noProof/>
              </w:rPr>
              <w:t>Health and Safety Considerations</w:t>
            </w:r>
            <w:r>
              <w:rPr>
                <w:noProof/>
                <w:webHidden/>
              </w:rPr>
              <w:tab/>
            </w:r>
            <w:r>
              <w:rPr>
                <w:noProof/>
                <w:webHidden/>
              </w:rPr>
              <w:fldChar w:fldCharType="begin"/>
            </w:r>
            <w:r>
              <w:rPr>
                <w:noProof/>
                <w:webHidden/>
              </w:rPr>
              <w:instrText xml:space="preserve"> PAGEREF _Toc70714831 \h </w:instrText>
            </w:r>
            <w:r>
              <w:rPr>
                <w:noProof/>
                <w:webHidden/>
              </w:rPr>
            </w:r>
            <w:r>
              <w:rPr>
                <w:noProof/>
                <w:webHidden/>
              </w:rPr>
              <w:fldChar w:fldCharType="separate"/>
            </w:r>
            <w:r>
              <w:rPr>
                <w:noProof/>
                <w:webHidden/>
              </w:rPr>
              <w:t>22</w:t>
            </w:r>
            <w:r>
              <w:rPr>
                <w:noProof/>
                <w:webHidden/>
              </w:rPr>
              <w:fldChar w:fldCharType="end"/>
            </w:r>
          </w:hyperlink>
        </w:p>
        <w:p w14:paraId="11A15BF4" w14:textId="5C648881" w:rsidR="002E6B19" w:rsidRDefault="002E6B19">
          <w:pPr>
            <w:pStyle w:val="FootnoteReference"/>
            <w:tabs>
              <w:tab w:val="right" w:leader="dot" w:pos="9350"/>
            </w:tabs>
            <w:rPr>
              <w:rFonts w:eastAsiaTheme="minorEastAsia"/>
              <w:noProof/>
              <w:sz w:val="22"/>
              <w:lang w:eastAsia="ja-JP"/>
            </w:rPr>
          </w:pPr>
          <w:hyperlink w:anchor="_Toc70714832" w:history="1">
            <w:r w:rsidRPr="00B02965">
              <w:rPr>
                <w:rStyle w:val="MyHeading9"/>
                <w:noProof/>
              </w:rPr>
              <w:t>Proposed Implementation Contingency Plan</w:t>
            </w:r>
            <w:r>
              <w:rPr>
                <w:noProof/>
                <w:webHidden/>
              </w:rPr>
              <w:tab/>
            </w:r>
            <w:r>
              <w:rPr>
                <w:noProof/>
                <w:webHidden/>
              </w:rPr>
              <w:fldChar w:fldCharType="begin"/>
            </w:r>
            <w:r>
              <w:rPr>
                <w:noProof/>
                <w:webHidden/>
              </w:rPr>
              <w:instrText xml:space="preserve"> PAGEREF _Toc70714832 \h </w:instrText>
            </w:r>
            <w:r>
              <w:rPr>
                <w:noProof/>
                <w:webHidden/>
              </w:rPr>
            </w:r>
            <w:r>
              <w:rPr>
                <w:noProof/>
                <w:webHidden/>
              </w:rPr>
              <w:fldChar w:fldCharType="separate"/>
            </w:r>
            <w:r>
              <w:rPr>
                <w:noProof/>
                <w:webHidden/>
              </w:rPr>
              <w:t>22</w:t>
            </w:r>
            <w:r>
              <w:rPr>
                <w:noProof/>
                <w:webHidden/>
              </w:rPr>
              <w:fldChar w:fldCharType="end"/>
            </w:r>
          </w:hyperlink>
        </w:p>
        <w:p w14:paraId="76514AB9" w14:textId="3EF111F1" w:rsidR="002E6B19" w:rsidRDefault="002E6B19">
          <w:pPr>
            <w:pStyle w:val="IndexTerms"/>
            <w:tabs>
              <w:tab w:val="right" w:leader="dot" w:pos="9350"/>
            </w:tabs>
            <w:rPr>
              <w:rFonts w:eastAsiaTheme="minorEastAsia"/>
              <w:noProof/>
              <w:sz w:val="22"/>
              <w:lang w:eastAsia="ja-JP"/>
            </w:rPr>
          </w:pPr>
          <w:hyperlink w:anchor="_Toc70714833" w:history="1">
            <w:r w:rsidRPr="00B02965">
              <w:rPr>
                <w:rStyle w:val="MyHeading9"/>
                <w:noProof/>
              </w:rPr>
              <w:t>Risk Management for Power Supply 1A1</w:t>
            </w:r>
            <w:r>
              <w:rPr>
                <w:noProof/>
                <w:webHidden/>
              </w:rPr>
              <w:tab/>
            </w:r>
            <w:r>
              <w:rPr>
                <w:noProof/>
                <w:webHidden/>
              </w:rPr>
              <w:fldChar w:fldCharType="begin"/>
            </w:r>
            <w:r>
              <w:rPr>
                <w:noProof/>
                <w:webHidden/>
              </w:rPr>
              <w:instrText xml:space="preserve"> PAGEREF _Toc70714833 \h </w:instrText>
            </w:r>
            <w:r>
              <w:rPr>
                <w:noProof/>
                <w:webHidden/>
              </w:rPr>
            </w:r>
            <w:r>
              <w:rPr>
                <w:noProof/>
                <w:webHidden/>
              </w:rPr>
              <w:fldChar w:fldCharType="separate"/>
            </w:r>
            <w:r>
              <w:rPr>
                <w:noProof/>
                <w:webHidden/>
              </w:rPr>
              <w:t>22</w:t>
            </w:r>
            <w:r>
              <w:rPr>
                <w:noProof/>
                <w:webHidden/>
              </w:rPr>
              <w:fldChar w:fldCharType="end"/>
            </w:r>
          </w:hyperlink>
        </w:p>
        <w:p w14:paraId="27AC860E" w14:textId="6940504B" w:rsidR="002E6B19" w:rsidRDefault="002E6B19">
          <w:pPr>
            <w:pStyle w:val="IndexTerms"/>
            <w:tabs>
              <w:tab w:val="right" w:leader="dot" w:pos="9350"/>
            </w:tabs>
            <w:rPr>
              <w:rFonts w:eastAsiaTheme="minorEastAsia"/>
              <w:noProof/>
              <w:sz w:val="22"/>
              <w:lang w:eastAsia="ja-JP"/>
            </w:rPr>
          </w:pPr>
          <w:hyperlink w:anchor="_Toc70714834" w:history="1">
            <w:r w:rsidRPr="00B02965">
              <w:rPr>
                <w:rStyle w:val="MyHeading9"/>
                <w:noProof/>
              </w:rPr>
              <w:t>User Control Signals Contingency Plan</w:t>
            </w:r>
            <w:r>
              <w:rPr>
                <w:noProof/>
                <w:webHidden/>
              </w:rPr>
              <w:tab/>
            </w:r>
            <w:r>
              <w:rPr>
                <w:noProof/>
                <w:webHidden/>
              </w:rPr>
              <w:fldChar w:fldCharType="begin"/>
            </w:r>
            <w:r>
              <w:rPr>
                <w:noProof/>
                <w:webHidden/>
              </w:rPr>
              <w:instrText xml:space="preserve"> PAGEREF _Toc70714834 \h </w:instrText>
            </w:r>
            <w:r>
              <w:rPr>
                <w:noProof/>
                <w:webHidden/>
              </w:rPr>
            </w:r>
            <w:r>
              <w:rPr>
                <w:noProof/>
                <w:webHidden/>
              </w:rPr>
              <w:fldChar w:fldCharType="separate"/>
            </w:r>
            <w:r>
              <w:rPr>
                <w:noProof/>
                <w:webHidden/>
              </w:rPr>
              <w:t>23</w:t>
            </w:r>
            <w:r>
              <w:rPr>
                <w:noProof/>
                <w:webHidden/>
              </w:rPr>
              <w:fldChar w:fldCharType="end"/>
            </w:r>
          </w:hyperlink>
        </w:p>
        <w:p w14:paraId="209FA1D4" w14:textId="0EF8C560" w:rsidR="002E6B19" w:rsidRDefault="002E6B19">
          <w:pPr>
            <w:pStyle w:val="IndexTerms"/>
            <w:tabs>
              <w:tab w:val="right" w:leader="dot" w:pos="9350"/>
            </w:tabs>
            <w:rPr>
              <w:rFonts w:eastAsiaTheme="minorEastAsia"/>
              <w:noProof/>
              <w:sz w:val="22"/>
              <w:lang w:eastAsia="ja-JP"/>
            </w:rPr>
          </w:pPr>
          <w:hyperlink w:anchor="_Toc70714835" w:history="1">
            <w:r w:rsidRPr="00B02965">
              <w:rPr>
                <w:rStyle w:val="MyHeading9"/>
                <w:noProof/>
              </w:rPr>
              <w:t>Lighting Strip 2U1</w:t>
            </w:r>
            <w:r>
              <w:rPr>
                <w:noProof/>
                <w:webHidden/>
              </w:rPr>
              <w:tab/>
            </w:r>
            <w:r>
              <w:rPr>
                <w:noProof/>
                <w:webHidden/>
              </w:rPr>
              <w:fldChar w:fldCharType="begin"/>
            </w:r>
            <w:r>
              <w:rPr>
                <w:noProof/>
                <w:webHidden/>
              </w:rPr>
              <w:instrText xml:space="preserve"> PAGEREF _Toc70714835 \h </w:instrText>
            </w:r>
            <w:r>
              <w:rPr>
                <w:noProof/>
                <w:webHidden/>
              </w:rPr>
            </w:r>
            <w:r>
              <w:rPr>
                <w:noProof/>
                <w:webHidden/>
              </w:rPr>
              <w:fldChar w:fldCharType="separate"/>
            </w:r>
            <w:r>
              <w:rPr>
                <w:noProof/>
                <w:webHidden/>
              </w:rPr>
              <w:t>24</w:t>
            </w:r>
            <w:r>
              <w:rPr>
                <w:noProof/>
                <w:webHidden/>
              </w:rPr>
              <w:fldChar w:fldCharType="end"/>
            </w:r>
          </w:hyperlink>
        </w:p>
        <w:p w14:paraId="270FF438" w14:textId="0D1E2E25" w:rsidR="002E6B19" w:rsidRDefault="002E6B19">
          <w:pPr>
            <w:pStyle w:val="IndexTerms"/>
            <w:tabs>
              <w:tab w:val="right" w:leader="dot" w:pos="9350"/>
            </w:tabs>
            <w:rPr>
              <w:rFonts w:eastAsiaTheme="minorEastAsia"/>
              <w:noProof/>
              <w:sz w:val="22"/>
              <w:lang w:eastAsia="ja-JP"/>
            </w:rPr>
          </w:pPr>
          <w:hyperlink w:anchor="_Toc70714836" w:history="1">
            <w:r w:rsidRPr="00B02965">
              <w:rPr>
                <w:rStyle w:val="MyHeading9"/>
                <w:noProof/>
              </w:rPr>
              <w:t>Repellant Tone Circuit 2A2</w:t>
            </w:r>
            <w:r>
              <w:rPr>
                <w:noProof/>
                <w:webHidden/>
              </w:rPr>
              <w:tab/>
            </w:r>
            <w:r>
              <w:rPr>
                <w:noProof/>
                <w:webHidden/>
              </w:rPr>
              <w:fldChar w:fldCharType="begin"/>
            </w:r>
            <w:r>
              <w:rPr>
                <w:noProof/>
                <w:webHidden/>
              </w:rPr>
              <w:instrText xml:space="preserve"> PAGEREF _Toc70714836 \h </w:instrText>
            </w:r>
            <w:r>
              <w:rPr>
                <w:noProof/>
                <w:webHidden/>
              </w:rPr>
            </w:r>
            <w:r>
              <w:rPr>
                <w:noProof/>
                <w:webHidden/>
              </w:rPr>
              <w:fldChar w:fldCharType="separate"/>
            </w:r>
            <w:r>
              <w:rPr>
                <w:noProof/>
                <w:webHidden/>
              </w:rPr>
              <w:t>24</w:t>
            </w:r>
            <w:r>
              <w:rPr>
                <w:noProof/>
                <w:webHidden/>
              </w:rPr>
              <w:fldChar w:fldCharType="end"/>
            </w:r>
          </w:hyperlink>
        </w:p>
        <w:p w14:paraId="2A18D6A5" w14:textId="7BC0695B" w:rsidR="002E6B19" w:rsidRDefault="002E6B19">
          <w:pPr>
            <w:pStyle w:val="FootnoteReference"/>
            <w:tabs>
              <w:tab w:val="right" w:leader="dot" w:pos="9350"/>
            </w:tabs>
            <w:rPr>
              <w:rFonts w:eastAsiaTheme="minorEastAsia"/>
              <w:noProof/>
              <w:sz w:val="22"/>
              <w:lang w:eastAsia="ja-JP"/>
            </w:rPr>
          </w:pPr>
          <w:hyperlink w:anchor="_Toc70714837" w:history="1">
            <w:r w:rsidRPr="00B02965">
              <w:rPr>
                <w:rStyle w:val="MyHeading9"/>
                <w:noProof/>
              </w:rPr>
              <w:t>Managed Contingencies</w:t>
            </w:r>
            <w:r>
              <w:rPr>
                <w:noProof/>
                <w:webHidden/>
              </w:rPr>
              <w:tab/>
            </w:r>
            <w:r>
              <w:rPr>
                <w:noProof/>
                <w:webHidden/>
              </w:rPr>
              <w:fldChar w:fldCharType="begin"/>
            </w:r>
            <w:r>
              <w:rPr>
                <w:noProof/>
                <w:webHidden/>
              </w:rPr>
              <w:instrText xml:space="preserve"> PAGEREF _Toc70714837 \h </w:instrText>
            </w:r>
            <w:r>
              <w:rPr>
                <w:noProof/>
                <w:webHidden/>
              </w:rPr>
            </w:r>
            <w:r>
              <w:rPr>
                <w:noProof/>
                <w:webHidden/>
              </w:rPr>
              <w:fldChar w:fldCharType="separate"/>
            </w:r>
            <w:r>
              <w:rPr>
                <w:noProof/>
                <w:webHidden/>
              </w:rPr>
              <w:t>25</w:t>
            </w:r>
            <w:r>
              <w:rPr>
                <w:noProof/>
                <w:webHidden/>
              </w:rPr>
              <w:fldChar w:fldCharType="end"/>
            </w:r>
          </w:hyperlink>
        </w:p>
        <w:p w14:paraId="15EF4AAA" w14:textId="1703B5AE" w:rsidR="002E6B19" w:rsidRDefault="002E6B19">
          <w:pPr>
            <w:pStyle w:val="MyHeading1"/>
            <w:rPr>
              <w:rFonts w:eastAsiaTheme="minorEastAsia"/>
              <w:noProof/>
              <w:sz w:val="22"/>
              <w:lang w:eastAsia="ja-JP"/>
            </w:rPr>
          </w:pPr>
          <w:hyperlink w:anchor="_Toc70714838" w:history="1">
            <w:r w:rsidRPr="00B02965">
              <w:rPr>
                <w:rStyle w:val="MyHeading9"/>
                <w:noProof/>
              </w:rPr>
              <w:t>Chapter 5.  Evaluation</w:t>
            </w:r>
            <w:r>
              <w:rPr>
                <w:noProof/>
                <w:webHidden/>
              </w:rPr>
              <w:tab/>
            </w:r>
            <w:r>
              <w:rPr>
                <w:noProof/>
                <w:webHidden/>
              </w:rPr>
              <w:fldChar w:fldCharType="begin"/>
            </w:r>
            <w:r>
              <w:rPr>
                <w:noProof/>
                <w:webHidden/>
              </w:rPr>
              <w:instrText xml:space="preserve"> PAGEREF _Toc70714838 \h </w:instrText>
            </w:r>
            <w:r>
              <w:rPr>
                <w:noProof/>
                <w:webHidden/>
              </w:rPr>
            </w:r>
            <w:r>
              <w:rPr>
                <w:noProof/>
                <w:webHidden/>
              </w:rPr>
              <w:fldChar w:fldCharType="separate"/>
            </w:r>
            <w:r>
              <w:rPr>
                <w:noProof/>
                <w:webHidden/>
              </w:rPr>
              <w:t>26</w:t>
            </w:r>
            <w:r>
              <w:rPr>
                <w:noProof/>
                <w:webHidden/>
              </w:rPr>
              <w:fldChar w:fldCharType="end"/>
            </w:r>
          </w:hyperlink>
        </w:p>
        <w:p w14:paraId="1810239E" w14:textId="10389107" w:rsidR="002E6B19" w:rsidRDefault="002E6B19">
          <w:pPr>
            <w:pStyle w:val="FootnoteReference"/>
            <w:tabs>
              <w:tab w:val="right" w:leader="dot" w:pos="9350"/>
            </w:tabs>
            <w:rPr>
              <w:rFonts w:eastAsiaTheme="minorEastAsia"/>
              <w:noProof/>
              <w:sz w:val="22"/>
              <w:lang w:eastAsia="ja-JP"/>
            </w:rPr>
          </w:pPr>
          <w:hyperlink w:anchor="_Toc70714839" w:history="1">
            <w:r w:rsidRPr="00B02965">
              <w:rPr>
                <w:rStyle w:val="MyHeading9"/>
                <w:noProof/>
              </w:rPr>
              <w:t>Project Outcome</w:t>
            </w:r>
            <w:r>
              <w:rPr>
                <w:noProof/>
                <w:webHidden/>
              </w:rPr>
              <w:tab/>
            </w:r>
            <w:r>
              <w:rPr>
                <w:noProof/>
                <w:webHidden/>
              </w:rPr>
              <w:fldChar w:fldCharType="begin"/>
            </w:r>
            <w:r>
              <w:rPr>
                <w:noProof/>
                <w:webHidden/>
              </w:rPr>
              <w:instrText xml:space="preserve"> PAGEREF _Toc70714839 \h </w:instrText>
            </w:r>
            <w:r>
              <w:rPr>
                <w:noProof/>
                <w:webHidden/>
              </w:rPr>
            </w:r>
            <w:r>
              <w:rPr>
                <w:noProof/>
                <w:webHidden/>
              </w:rPr>
              <w:fldChar w:fldCharType="separate"/>
            </w:r>
            <w:r>
              <w:rPr>
                <w:noProof/>
                <w:webHidden/>
              </w:rPr>
              <w:t>26</w:t>
            </w:r>
            <w:r>
              <w:rPr>
                <w:noProof/>
                <w:webHidden/>
              </w:rPr>
              <w:fldChar w:fldCharType="end"/>
            </w:r>
          </w:hyperlink>
        </w:p>
        <w:p w14:paraId="3E331F4B" w14:textId="1C045744" w:rsidR="002E6B19" w:rsidRDefault="002E6B19">
          <w:pPr>
            <w:pStyle w:val="FootnoteReference"/>
            <w:tabs>
              <w:tab w:val="right" w:leader="dot" w:pos="9350"/>
            </w:tabs>
            <w:rPr>
              <w:rFonts w:eastAsiaTheme="minorEastAsia"/>
              <w:noProof/>
              <w:sz w:val="22"/>
              <w:lang w:eastAsia="ja-JP"/>
            </w:rPr>
          </w:pPr>
          <w:hyperlink w:anchor="_Toc70714840" w:history="1">
            <w:r w:rsidRPr="00B02965">
              <w:rPr>
                <w:rStyle w:val="MyHeading9"/>
                <w:noProof/>
              </w:rPr>
              <w:t>Requirement Evaluations</w:t>
            </w:r>
            <w:r>
              <w:rPr>
                <w:noProof/>
                <w:webHidden/>
              </w:rPr>
              <w:tab/>
            </w:r>
            <w:r>
              <w:rPr>
                <w:noProof/>
                <w:webHidden/>
              </w:rPr>
              <w:fldChar w:fldCharType="begin"/>
            </w:r>
            <w:r>
              <w:rPr>
                <w:noProof/>
                <w:webHidden/>
              </w:rPr>
              <w:instrText xml:space="preserve"> PAGEREF _Toc70714840 \h </w:instrText>
            </w:r>
            <w:r>
              <w:rPr>
                <w:noProof/>
                <w:webHidden/>
              </w:rPr>
            </w:r>
            <w:r>
              <w:rPr>
                <w:noProof/>
                <w:webHidden/>
              </w:rPr>
              <w:fldChar w:fldCharType="separate"/>
            </w:r>
            <w:r>
              <w:rPr>
                <w:noProof/>
                <w:webHidden/>
              </w:rPr>
              <w:t>26</w:t>
            </w:r>
            <w:r>
              <w:rPr>
                <w:noProof/>
                <w:webHidden/>
              </w:rPr>
              <w:fldChar w:fldCharType="end"/>
            </w:r>
          </w:hyperlink>
        </w:p>
        <w:p w14:paraId="4A44513E" w14:textId="5C86DEDB" w:rsidR="002E6B19" w:rsidRDefault="002E6B19">
          <w:pPr>
            <w:pStyle w:val="IndexTerms"/>
            <w:tabs>
              <w:tab w:val="right" w:leader="dot" w:pos="9350"/>
            </w:tabs>
            <w:rPr>
              <w:rFonts w:eastAsiaTheme="minorEastAsia"/>
              <w:noProof/>
              <w:sz w:val="22"/>
              <w:lang w:eastAsia="ja-JP"/>
            </w:rPr>
          </w:pPr>
          <w:hyperlink w:anchor="_Toc70714841" w:history="1">
            <w:r w:rsidRPr="00B02965">
              <w:rPr>
                <w:rStyle w:val="MyHeading9"/>
                <w:noProof/>
              </w:rPr>
              <w:t>LED Control</w:t>
            </w:r>
            <w:r>
              <w:rPr>
                <w:noProof/>
                <w:webHidden/>
              </w:rPr>
              <w:tab/>
            </w:r>
            <w:r>
              <w:rPr>
                <w:noProof/>
                <w:webHidden/>
              </w:rPr>
              <w:fldChar w:fldCharType="begin"/>
            </w:r>
            <w:r>
              <w:rPr>
                <w:noProof/>
                <w:webHidden/>
              </w:rPr>
              <w:instrText xml:space="preserve"> PAGEREF _Toc70714841 \h </w:instrText>
            </w:r>
            <w:r>
              <w:rPr>
                <w:noProof/>
                <w:webHidden/>
              </w:rPr>
            </w:r>
            <w:r>
              <w:rPr>
                <w:noProof/>
                <w:webHidden/>
              </w:rPr>
              <w:fldChar w:fldCharType="separate"/>
            </w:r>
            <w:r>
              <w:rPr>
                <w:noProof/>
                <w:webHidden/>
              </w:rPr>
              <w:t>26</w:t>
            </w:r>
            <w:r>
              <w:rPr>
                <w:noProof/>
                <w:webHidden/>
              </w:rPr>
              <w:fldChar w:fldCharType="end"/>
            </w:r>
          </w:hyperlink>
        </w:p>
        <w:p w14:paraId="39ED9EED" w14:textId="79892F2C" w:rsidR="002E6B19" w:rsidRDefault="002E6B19">
          <w:pPr>
            <w:pStyle w:val="CSAdvisorEmployerChar"/>
            <w:tabs>
              <w:tab w:val="right" w:leader="dot" w:pos="9350"/>
            </w:tabs>
            <w:rPr>
              <w:rFonts w:eastAsiaTheme="minorEastAsia"/>
              <w:noProof/>
              <w:sz w:val="22"/>
              <w:lang w:eastAsia="ja-JP"/>
            </w:rPr>
          </w:pPr>
          <w:hyperlink w:anchor="_Toc70714842" w:history="1">
            <w:r w:rsidRPr="00B02965">
              <w:rPr>
                <w:rStyle w:val="MyHeading9"/>
                <w:noProof/>
              </w:rPr>
              <w:t>Bluetooth Connectivity Range</w:t>
            </w:r>
            <w:r>
              <w:rPr>
                <w:noProof/>
                <w:webHidden/>
              </w:rPr>
              <w:tab/>
            </w:r>
            <w:r>
              <w:rPr>
                <w:noProof/>
                <w:webHidden/>
              </w:rPr>
              <w:fldChar w:fldCharType="begin"/>
            </w:r>
            <w:r>
              <w:rPr>
                <w:noProof/>
                <w:webHidden/>
              </w:rPr>
              <w:instrText xml:space="preserve"> PAGEREF _Toc70714842 \h </w:instrText>
            </w:r>
            <w:r>
              <w:rPr>
                <w:noProof/>
                <w:webHidden/>
              </w:rPr>
            </w:r>
            <w:r>
              <w:rPr>
                <w:noProof/>
                <w:webHidden/>
              </w:rPr>
              <w:fldChar w:fldCharType="separate"/>
            </w:r>
            <w:r>
              <w:rPr>
                <w:noProof/>
                <w:webHidden/>
              </w:rPr>
              <w:t>26</w:t>
            </w:r>
            <w:r>
              <w:rPr>
                <w:noProof/>
                <w:webHidden/>
              </w:rPr>
              <w:fldChar w:fldCharType="end"/>
            </w:r>
          </w:hyperlink>
        </w:p>
        <w:p w14:paraId="6BF6B70C" w14:textId="58819E33" w:rsidR="002E6B19" w:rsidRDefault="002E6B19">
          <w:pPr>
            <w:pStyle w:val="CSAdvisorEmployerChar"/>
            <w:tabs>
              <w:tab w:val="right" w:leader="dot" w:pos="9350"/>
            </w:tabs>
            <w:rPr>
              <w:rFonts w:eastAsiaTheme="minorEastAsia"/>
              <w:noProof/>
              <w:sz w:val="22"/>
              <w:lang w:eastAsia="ja-JP"/>
            </w:rPr>
          </w:pPr>
          <w:hyperlink w:anchor="_Toc70714843" w:history="1">
            <w:r w:rsidRPr="00B02965">
              <w:rPr>
                <w:rStyle w:val="MyHeading9"/>
                <w:noProof/>
              </w:rPr>
              <w:t>LED Output Requirements</w:t>
            </w:r>
            <w:r>
              <w:rPr>
                <w:noProof/>
                <w:webHidden/>
              </w:rPr>
              <w:tab/>
            </w:r>
            <w:r>
              <w:rPr>
                <w:noProof/>
                <w:webHidden/>
              </w:rPr>
              <w:fldChar w:fldCharType="begin"/>
            </w:r>
            <w:r>
              <w:rPr>
                <w:noProof/>
                <w:webHidden/>
              </w:rPr>
              <w:instrText xml:space="preserve"> PAGEREF _Toc70714843 \h </w:instrText>
            </w:r>
            <w:r>
              <w:rPr>
                <w:noProof/>
                <w:webHidden/>
              </w:rPr>
            </w:r>
            <w:r>
              <w:rPr>
                <w:noProof/>
                <w:webHidden/>
              </w:rPr>
              <w:fldChar w:fldCharType="separate"/>
            </w:r>
            <w:r>
              <w:rPr>
                <w:noProof/>
                <w:webHidden/>
              </w:rPr>
              <w:t>26</w:t>
            </w:r>
            <w:r>
              <w:rPr>
                <w:noProof/>
                <w:webHidden/>
              </w:rPr>
              <w:fldChar w:fldCharType="end"/>
            </w:r>
          </w:hyperlink>
        </w:p>
        <w:p w14:paraId="72D9361A" w14:textId="4363871C" w:rsidR="002E6B19" w:rsidRDefault="002E6B19">
          <w:pPr>
            <w:pStyle w:val="CSAdvisorEmployerChar"/>
            <w:tabs>
              <w:tab w:val="right" w:leader="dot" w:pos="9350"/>
            </w:tabs>
            <w:rPr>
              <w:rFonts w:eastAsiaTheme="minorEastAsia"/>
              <w:noProof/>
              <w:sz w:val="22"/>
              <w:lang w:eastAsia="ja-JP"/>
            </w:rPr>
          </w:pPr>
          <w:hyperlink w:anchor="_Toc70714844" w:history="1">
            <w:r w:rsidRPr="00B02965">
              <w:rPr>
                <w:rStyle w:val="MyHeading9"/>
                <w:noProof/>
              </w:rPr>
              <w:t>Performance</w:t>
            </w:r>
            <w:r>
              <w:rPr>
                <w:noProof/>
                <w:webHidden/>
              </w:rPr>
              <w:tab/>
            </w:r>
            <w:r>
              <w:rPr>
                <w:noProof/>
                <w:webHidden/>
              </w:rPr>
              <w:fldChar w:fldCharType="begin"/>
            </w:r>
            <w:r>
              <w:rPr>
                <w:noProof/>
                <w:webHidden/>
              </w:rPr>
              <w:instrText xml:space="preserve"> PAGEREF _Toc70714844 \h </w:instrText>
            </w:r>
            <w:r>
              <w:rPr>
                <w:noProof/>
                <w:webHidden/>
              </w:rPr>
            </w:r>
            <w:r>
              <w:rPr>
                <w:noProof/>
                <w:webHidden/>
              </w:rPr>
              <w:fldChar w:fldCharType="separate"/>
            </w:r>
            <w:r>
              <w:rPr>
                <w:noProof/>
                <w:webHidden/>
              </w:rPr>
              <w:t>27</w:t>
            </w:r>
            <w:r>
              <w:rPr>
                <w:noProof/>
                <w:webHidden/>
              </w:rPr>
              <w:fldChar w:fldCharType="end"/>
            </w:r>
          </w:hyperlink>
        </w:p>
        <w:p w14:paraId="11FD6F45" w14:textId="3F2E27C4" w:rsidR="002E6B19" w:rsidRDefault="002E6B19">
          <w:pPr>
            <w:pStyle w:val="IndexTerms"/>
            <w:tabs>
              <w:tab w:val="right" w:leader="dot" w:pos="9350"/>
            </w:tabs>
            <w:rPr>
              <w:rFonts w:eastAsiaTheme="minorEastAsia"/>
              <w:noProof/>
              <w:sz w:val="22"/>
              <w:lang w:eastAsia="ja-JP"/>
            </w:rPr>
          </w:pPr>
          <w:hyperlink w:anchor="_Toc70714845" w:history="1">
            <w:r w:rsidRPr="00B02965">
              <w:rPr>
                <w:rStyle w:val="MyHeading9"/>
                <w:noProof/>
              </w:rPr>
              <w:t>Dual Output DC Power Supply</w:t>
            </w:r>
            <w:r>
              <w:rPr>
                <w:noProof/>
                <w:webHidden/>
              </w:rPr>
              <w:tab/>
            </w:r>
            <w:r>
              <w:rPr>
                <w:noProof/>
                <w:webHidden/>
              </w:rPr>
              <w:fldChar w:fldCharType="begin"/>
            </w:r>
            <w:r>
              <w:rPr>
                <w:noProof/>
                <w:webHidden/>
              </w:rPr>
              <w:instrText xml:space="preserve"> PAGEREF _Toc70714845 \h </w:instrText>
            </w:r>
            <w:r>
              <w:rPr>
                <w:noProof/>
                <w:webHidden/>
              </w:rPr>
            </w:r>
            <w:r>
              <w:rPr>
                <w:noProof/>
                <w:webHidden/>
              </w:rPr>
              <w:fldChar w:fldCharType="separate"/>
            </w:r>
            <w:r>
              <w:rPr>
                <w:noProof/>
                <w:webHidden/>
              </w:rPr>
              <w:t>27</w:t>
            </w:r>
            <w:r>
              <w:rPr>
                <w:noProof/>
                <w:webHidden/>
              </w:rPr>
              <w:fldChar w:fldCharType="end"/>
            </w:r>
          </w:hyperlink>
        </w:p>
        <w:p w14:paraId="42A26C3A" w14:textId="7C3102BA" w:rsidR="002E6B19" w:rsidRDefault="002E6B19">
          <w:pPr>
            <w:pStyle w:val="CSAdvisorEmployerChar"/>
            <w:tabs>
              <w:tab w:val="right" w:leader="dot" w:pos="9350"/>
            </w:tabs>
            <w:rPr>
              <w:rFonts w:eastAsiaTheme="minorEastAsia"/>
              <w:noProof/>
              <w:sz w:val="22"/>
              <w:lang w:eastAsia="ja-JP"/>
            </w:rPr>
          </w:pPr>
          <w:hyperlink w:anchor="_Toc70714846" w:history="1">
            <w:r w:rsidRPr="00B02965">
              <w:rPr>
                <w:rStyle w:val="MyHeading9"/>
                <w:noProof/>
              </w:rPr>
              <w:t>Performance</w:t>
            </w:r>
            <w:r>
              <w:rPr>
                <w:noProof/>
                <w:webHidden/>
              </w:rPr>
              <w:tab/>
            </w:r>
            <w:r>
              <w:rPr>
                <w:noProof/>
                <w:webHidden/>
              </w:rPr>
              <w:fldChar w:fldCharType="begin"/>
            </w:r>
            <w:r>
              <w:rPr>
                <w:noProof/>
                <w:webHidden/>
              </w:rPr>
              <w:instrText xml:space="preserve"> PAGEREF _Toc70714846 \h </w:instrText>
            </w:r>
            <w:r>
              <w:rPr>
                <w:noProof/>
                <w:webHidden/>
              </w:rPr>
            </w:r>
            <w:r>
              <w:rPr>
                <w:noProof/>
                <w:webHidden/>
              </w:rPr>
              <w:fldChar w:fldCharType="separate"/>
            </w:r>
            <w:r>
              <w:rPr>
                <w:noProof/>
                <w:webHidden/>
              </w:rPr>
              <w:t>28</w:t>
            </w:r>
            <w:r>
              <w:rPr>
                <w:noProof/>
                <w:webHidden/>
              </w:rPr>
              <w:fldChar w:fldCharType="end"/>
            </w:r>
          </w:hyperlink>
        </w:p>
        <w:p w14:paraId="6C1ED5D1" w14:textId="2528449B" w:rsidR="002E6B19" w:rsidRDefault="002E6B19">
          <w:pPr>
            <w:pStyle w:val="FootnoteReference"/>
            <w:tabs>
              <w:tab w:val="right" w:leader="dot" w:pos="9350"/>
            </w:tabs>
            <w:rPr>
              <w:rFonts w:eastAsiaTheme="minorEastAsia"/>
              <w:noProof/>
              <w:sz w:val="22"/>
              <w:lang w:eastAsia="ja-JP"/>
            </w:rPr>
          </w:pPr>
          <w:hyperlink w:anchor="_Toc70714847" w:history="1">
            <w:r w:rsidRPr="00B02965">
              <w:rPr>
                <w:rStyle w:val="MyHeading9"/>
                <w:noProof/>
              </w:rPr>
              <w:t>Goal Evaluations</w:t>
            </w:r>
            <w:r>
              <w:rPr>
                <w:noProof/>
                <w:webHidden/>
              </w:rPr>
              <w:tab/>
            </w:r>
            <w:r>
              <w:rPr>
                <w:noProof/>
                <w:webHidden/>
              </w:rPr>
              <w:fldChar w:fldCharType="begin"/>
            </w:r>
            <w:r>
              <w:rPr>
                <w:noProof/>
                <w:webHidden/>
              </w:rPr>
              <w:instrText xml:space="preserve"> PAGEREF _Toc70714847 \h </w:instrText>
            </w:r>
            <w:r>
              <w:rPr>
                <w:noProof/>
                <w:webHidden/>
              </w:rPr>
            </w:r>
            <w:r>
              <w:rPr>
                <w:noProof/>
                <w:webHidden/>
              </w:rPr>
              <w:fldChar w:fldCharType="separate"/>
            </w:r>
            <w:r>
              <w:rPr>
                <w:noProof/>
                <w:webHidden/>
              </w:rPr>
              <w:t>28</w:t>
            </w:r>
            <w:r>
              <w:rPr>
                <w:noProof/>
                <w:webHidden/>
              </w:rPr>
              <w:fldChar w:fldCharType="end"/>
            </w:r>
          </w:hyperlink>
        </w:p>
        <w:p w14:paraId="75FDB094" w14:textId="26F0C374" w:rsidR="002E6B19" w:rsidRDefault="002E6B19">
          <w:pPr>
            <w:pStyle w:val="FootnoteReference"/>
            <w:tabs>
              <w:tab w:val="right" w:leader="dot" w:pos="9350"/>
            </w:tabs>
            <w:rPr>
              <w:rFonts w:eastAsiaTheme="minorEastAsia"/>
              <w:noProof/>
              <w:sz w:val="22"/>
              <w:lang w:eastAsia="ja-JP"/>
            </w:rPr>
          </w:pPr>
          <w:hyperlink w:anchor="_Toc70714848" w:history="1">
            <w:r w:rsidRPr="00B02965">
              <w:rPr>
                <w:rStyle w:val="MyHeading9"/>
                <w:noProof/>
              </w:rPr>
              <w:t>Customer Goal – Usability</w:t>
            </w:r>
            <w:r>
              <w:rPr>
                <w:noProof/>
                <w:webHidden/>
              </w:rPr>
              <w:tab/>
            </w:r>
            <w:r>
              <w:rPr>
                <w:noProof/>
                <w:webHidden/>
              </w:rPr>
              <w:fldChar w:fldCharType="begin"/>
            </w:r>
            <w:r>
              <w:rPr>
                <w:noProof/>
                <w:webHidden/>
              </w:rPr>
              <w:instrText xml:space="preserve"> PAGEREF _Toc70714848 \h </w:instrText>
            </w:r>
            <w:r>
              <w:rPr>
                <w:noProof/>
                <w:webHidden/>
              </w:rPr>
            </w:r>
            <w:r>
              <w:rPr>
                <w:noProof/>
                <w:webHidden/>
              </w:rPr>
              <w:fldChar w:fldCharType="separate"/>
            </w:r>
            <w:r>
              <w:rPr>
                <w:noProof/>
                <w:webHidden/>
              </w:rPr>
              <w:t>28</w:t>
            </w:r>
            <w:r>
              <w:rPr>
                <w:noProof/>
                <w:webHidden/>
              </w:rPr>
              <w:fldChar w:fldCharType="end"/>
            </w:r>
          </w:hyperlink>
        </w:p>
        <w:p w14:paraId="206C0F22" w14:textId="6DBDF281" w:rsidR="002E6B19" w:rsidRDefault="002E6B19">
          <w:pPr>
            <w:pStyle w:val="IndexTerms"/>
            <w:tabs>
              <w:tab w:val="right" w:leader="dot" w:pos="9350"/>
            </w:tabs>
            <w:rPr>
              <w:rFonts w:eastAsiaTheme="minorEastAsia"/>
              <w:noProof/>
              <w:sz w:val="22"/>
              <w:lang w:eastAsia="ja-JP"/>
            </w:rPr>
          </w:pPr>
          <w:hyperlink w:anchor="_Toc70714849" w:history="1">
            <w:r w:rsidRPr="00B02965">
              <w:rPr>
                <w:rStyle w:val="MyHeading9"/>
                <w:noProof/>
              </w:rPr>
              <w:t>Goal Evaluation</w:t>
            </w:r>
            <w:r>
              <w:rPr>
                <w:noProof/>
                <w:webHidden/>
              </w:rPr>
              <w:tab/>
            </w:r>
            <w:r>
              <w:rPr>
                <w:noProof/>
                <w:webHidden/>
              </w:rPr>
              <w:fldChar w:fldCharType="begin"/>
            </w:r>
            <w:r>
              <w:rPr>
                <w:noProof/>
                <w:webHidden/>
              </w:rPr>
              <w:instrText xml:space="preserve"> PAGEREF _Toc70714849 \h </w:instrText>
            </w:r>
            <w:r>
              <w:rPr>
                <w:noProof/>
                <w:webHidden/>
              </w:rPr>
            </w:r>
            <w:r>
              <w:rPr>
                <w:noProof/>
                <w:webHidden/>
              </w:rPr>
              <w:fldChar w:fldCharType="separate"/>
            </w:r>
            <w:r>
              <w:rPr>
                <w:noProof/>
                <w:webHidden/>
              </w:rPr>
              <w:t>28</w:t>
            </w:r>
            <w:r>
              <w:rPr>
                <w:noProof/>
                <w:webHidden/>
              </w:rPr>
              <w:fldChar w:fldCharType="end"/>
            </w:r>
          </w:hyperlink>
        </w:p>
        <w:p w14:paraId="6C8D5E72" w14:textId="7F3EDEE7" w:rsidR="002E6B19" w:rsidRDefault="002E6B19">
          <w:pPr>
            <w:pStyle w:val="CSAdvisorEmployerChar"/>
            <w:tabs>
              <w:tab w:val="right" w:leader="dot" w:pos="9350"/>
            </w:tabs>
            <w:rPr>
              <w:rFonts w:eastAsiaTheme="minorEastAsia"/>
              <w:noProof/>
              <w:sz w:val="22"/>
              <w:lang w:eastAsia="ja-JP"/>
            </w:rPr>
          </w:pPr>
          <w:hyperlink w:anchor="_Toc70714850" w:history="1">
            <w:r w:rsidRPr="00B02965">
              <w:rPr>
                <w:rStyle w:val="MyHeading9"/>
                <w:noProof/>
              </w:rPr>
              <w:t>Metric Measurand</w:t>
            </w:r>
            <w:r>
              <w:rPr>
                <w:noProof/>
                <w:webHidden/>
              </w:rPr>
              <w:tab/>
            </w:r>
            <w:r>
              <w:rPr>
                <w:noProof/>
                <w:webHidden/>
              </w:rPr>
              <w:fldChar w:fldCharType="begin"/>
            </w:r>
            <w:r>
              <w:rPr>
                <w:noProof/>
                <w:webHidden/>
              </w:rPr>
              <w:instrText xml:space="preserve"> PAGEREF _Toc70714850 \h </w:instrText>
            </w:r>
            <w:r>
              <w:rPr>
                <w:noProof/>
                <w:webHidden/>
              </w:rPr>
            </w:r>
            <w:r>
              <w:rPr>
                <w:noProof/>
                <w:webHidden/>
              </w:rPr>
              <w:fldChar w:fldCharType="separate"/>
            </w:r>
            <w:r>
              <w:rPr>
                <w:noProof/>
                <w:webHidden/>
              </w:rPr>
              <w:t>29</w:t>
            </w:r>
            <w:r>
              <w:rPr>
                <w:noProof/>
                <w:webHidden/>
              </w:rPr>
              <w:fldChar w:fldCharType="end"/>
            </w:r>
          </w:hyperlink>
        </w:p>
        <w:p w14:paraId="066D261E" w14:textId="1A4B9418" w:rsidR="002E6B19" w:rsidRDefault="002E6B19">
          <w:pPr>
            <w:pStyle w:val="CSAdvisorEmployerChar"/>
            <w:tabs>
              <w:tab w:val="right" w:leader="dot" w:pos="9350"/>
            </w:tabs>
            <w:rPr>
              <w:rFonts w:eastAsiaTheme="minorEastAsia"/>
              <w:noProof/>
              <w:sz w:val="22"/>
              <w:lang w:eastAsia="ja-JP"/>
            </w:rPr>
          </w:pPr>
          <w:hyperlink w:anchor="_Toc70714851" w:history="1">
            <w:r w:rsidRPr="00B02965">
              <w:rPr>
                <w:rStyle w:val="MyHeading9"/>
                <w:noProof/>
              </w:rPr>
              <w:t>Goal Achievement Threshold</w:t>
            </w:r>
            <w:r>
              <w:rPr>
                <w:noProof/>
                <w:webHidden/>
              </w:rPr>
              <w:tab/>
            </w:r>
            <w:r>
              <w:rPr>
                <w:noProof/>
                <w:webHidden/>
              </w:rPr>
              <w:fldChar w:fldCharType="begin"/>
            </w:r>
            <w:r>
              <w:rPr>
                <w:noProof/>
                <w:webHidden/>
              </w:rPr>
              <w:instrText xml:space="preserve"> PAGEREF _Toc70714851 \h </w:instrText>
            </w:r>
            <w:r>
              <w:rPr>
                <w:noProof/>
                <w:webHidden/>
              </w:rPr>
            </w:r>
            <w:r>
              <w:rPr>
                <w:noProof/>
                <w:webHidden/>
              </w:rPr>
              <w:fldChar w:fldCharType="separate"/>
            </w:r>
            <w:r>
              <w:rPr>
                <w:noProof/>
                <w:webHidden/>
              </w:rPr>
              <w:t>29</w:t>
            </w:r>
            <w:r>
              <w:rPr>
                <w:noProof/>
                <w:webHidden/>
              </w:rPr>
              <w:fldChar w:fldCharType="end"/>
            </w:r>
          </w:hyperlink>
        </w:p>
        <w:p w14:paraId="245BF330" w14:textId="038368F2" w:rsidR="002E6B19" w:rsidRDefault="002E6B19">
          <w:pPr>
            <w:pStyle w:val="CSAdvisorEmployerChar"/>
            <w:tabs>
              <w:tab w:val="right" w:leader="dot" w:pos="9350"/>
            </w:tabs>
            <w:rPr>
              <w:rFonts w:eastAsiaTheme="minorEastAsia"/>
              <w:noProof/>
              <w:sz w:val="22"/>
              <w:lang w:eastAsia="ja-JP"/>
            </w:rPr>
          </w:pPr>
          <w:hyperlink w:anchor="_Toc70714852" w:history="1">
            <w:r w:rsidRPr="00B02965">
              <w:rPr>
                <w:rStyle w:val="MyHeading9"/>
                <w:noProof/>
              </w:rPr>
              <w:t>Measurand Measurement Method</w:t>
            </w:r>
            <w:r>
              <w:rPr>
                <w:noProof/>
                <w:webHidden/>
              </w:rPr>
              <w:tab/>
            </w:r>
            <w:r>
              <w:rPr>
                <w:noProof/>
                <w:webHidden/>
              </w:rPr>
              <w:fldChar w:fldCharType="begin"/>
            </w:r>
            <w:r>
              <w:rPr>
                <w:noProof/>
                <w:webHidden/>
              </w:rPr>
              <w:instrText xml:space="preserve"> PAGEREF _Toc70714852 \h </w:instrText>
            </w:r>
            <w:r>
              <w:rPr>
                <w:noProof/>
                <w:webHidden/>
              </w:rPr>
            </w:r>
            <w:r>
              <w:rPr>
                <w:noProof/>
                <w:webHidden/>
              </w:rPr>
              <w:fldChar w:fldCharType="separate"/>
            </w:r>
            <w:r>
              <w:rPr>
                <w:noProof/>
                <w:webHidden/>
              </w:rPr>
              <w:t>29</w:t>
            </w:r>
            <w:r>
              <w:rPr>
                <w:noProof/>
                <w:webHidden/>
              </w:rPr>
              <w:fldChar w:fldCharType="end"/>
            </w:r>
          </w:hyperlink>
        </w:p>
        <w:p w14:paraId="768D4B4E" w14:textId="78DF9ABA" w:rsidR="002E6B19" w:rsidRDefault="002E6B19">
          <w:pPr>
            <w:pStyle w:val="CSAdvisorEmployerChar"/>
            <w:tabs>
              <w:tab w:val="right" w:leader="dot" w:pos="9350"/>
            </w:tabs>
            <w:rPr>
              <w:rFonts w:eastAsiaTheme="minorEastAsia"/>
              <w:noProof/>
              <w:sz w:val="22"/>
              <w:lang w:eastAsia="ja-JP"/>
            </w:rPr>
          </w:pPr>
          <w:hyperlink w:anchor="_Toc70714853" w:history="1">
            <w:r w:rsidRPr="00B02965">
              <w:rPr>
                <w:rStyle w:val="MyHeading9"/>
                <w:noProof/>
              </w:rPr>
              <w:t>Measurand Measured Value</w:t>
            </w:r>
            <w:r>
              <w:rPr>
                <w:noProof/>
                <w:webHidden/>
              </w:rPr>
              <w:tab/>
            </w:r>
            <w:r>
              <w:rPr>
                <w:noProof/>
                <w:webHidden/>
              </w:rPr>
              <w:fldChar w:fldCharType="begin"/>
            </w:r>
            <w:r>
              <w:rPr>
                <w:noProof/>
                <w:webHidden/>
              </w:rPr>
              <w:instrText xml:space="preserve"> PAGEREF _Toc70714853 \h </w:instrText>
            </w:r>
            <w:r>
              <w:rPr>
                <w:noProof/>
                <w:webHidden/>
              </w:rPr>
            </w:r>
            <w:r>
              <w:rPr>
                <w:noProof/>
                <w:webHidden/>
              </w:rPr>
              <w:fldChar w:fldCharType="separate"/>
            </w:r>
            <w:r>
              <w:rPr>
                <w:noProof/>
                <w:webHidden/>
              </w:rPr>
              <w:t>29</w:t>
            </w:r>
            <w:r>
              <w:rPr>
                <w:noProof/>
                <w:webHidden/>
              </w:rPr>
              <w:fldChar w:fldCharType="end"/>
            </w:r>
          </w:hyperlink>
        </w:p>
        <w:p w14:paraId="258EEB7E" w14:textId="6BDE4E0F" w:rsidR="002E6B19" w:rsidRDefault="002E6B19">
          <w:pPr>
            <w:pStyle w:val="CSAdvisorEmployerChar"/>
            <w:tabs>
              <w:tab w:val="right" w:leader="dot" w:pos="9350"/>
            </w:tabs>
            <w:rPr>
              <w:rFonts w:eastAsiaTheme="minorEastAsia"/>
              <w:noProof/>
              <w:sz w:val="22"/>
              <w:lang w:eastAsia="ja-JP"/>
            </w:rPr>
          </w:pPr>
          <w:hyperlink w:anchor="_Toc70714854" w:history="1">
            <w:r w:rsidRPr="00B02965">
              <w:rPr>
                <w:rStyle w:val="MyHeading9"/>
                <w:noProof/>
              </w:rPr>
              <w:t>Goal Outcome</w:t>
            </w:r>
            <w:r>
              <w:rPr>
                <w:noProof/>
                <w:webHidden/>
              </w:rPr>
              <w:tab/>
            </w:r>
            <w:r>
              <w:rPr>
                <w:noProof/>
                <w:webHidden/>
              </w:rPr>
              <w:fldChar w:fldCharType="begin"/>
            </w:r>
            <w:r>
              <w:rPr>
                <w:noProof/>
                <w:webHidden/>
              </w:rPr>
              <w:instrText xml:space="preserve"> PAGEREF _Toc70714854 \h </w:instrText>
            </w:r>
            <w:r>
              <w:rPr>
                <w:noProof/>
                <w:webHidden/>
              </w:rPr>
            </w:r>
            <w:r>
              <w:rPr>
                <w:noProof/>
                <w:webHidden/>
              </w:rPr>
              <w:fldChar w:fldCharType="separate"/>
            </w:r>
            <w:r>
              <w:rPr>
                <w:noProof/>
                <w:webHidden/>
              </w:rPr>
              <w:t>29</w:t>
            </w:r>
            <w:r>
              <w:rPr>
                <w:noProof/>
                <w:webHidden/>
              </w:rPr>
              <w:fldChar w:fldCharType="end"/>
            </w:r>
          </w:hyperlink>
        </w:p>
        <w:p w14:paraId="76ED19DC" w14:textId="07A9E0E6" w:rsidR="002E6B19" w:rsidRDefault="002E6B19">
          <w:pPr>
            <w:pStyle w:val="FootnoteReference"/>
            <w:tabs>
              <w:tab w:val="right" w:leader="dot" w:pos="9350"/>
            </w:tabs>
            <w:rPr>
              <w:rFonts w:eastAsiaTheme="minorEastAsia"/>
              <w:noProof/>
              <w:sz w:val="22"/>
              <w:lang w:eastAsia="ja-JP"/>
            </w:rPr>
          </w:pPr>
          <w:hyperlink w:anchor="_Toc70714855" w:history="1">
            <w:r w:rsidRPr="00B02965">
              <w:rPr>
                <w:rStyle w:val="MyHeading9"/>
                <w:noProof/>
              </w:rPr>
              <w:t>Engineering Team Goal – Environmental Impact</w:t>
            </w:r>
            <w:r>
              <w:rPr>
                <w:noProof/>
                <w:webHidden/>
              </w:rPr>
              <w:tab/>
            </w:r>
            <w:r>
              <w:rPr>
                <w:noProof/>
                <w:webHidden/>
              </w:rPr>
              <w:fldChar w:fldCharType="begin"/>
            </w:r>
            <w:r>
              <w:rPr>
                <w:noProof/>
                <w:webHidden/>
              </w:rPr>
              <w:instrText xml:space="preserve"> PAGEREF _Toc70714855 \h </w:instrText>
            </w:r>
            <w:r>
              <w:rPr>
                <w:noProof/>
                <w:webHidden/>
              </w:rPr>
            </w:r>
            <w:r>
              <w:rPr>
                <w:noProof/>
                <w:webHidden/>
              </w:rPr>
              <w:fldChar w:fldCharType="separate"/>
            </w:r>
            <w:r>
              <w:rPr>
                <w:noProof/>
                <w:webHidden/>
              </w:rPr>
              <w:t>30</w:t>
            </w:r>
            <w:r>
              <w:rPr>
                <w:noProof/>
                <w:webHidden/>
              </w:rPr>
              <w:fldChar w:fldCharType="end"/>
            </w:r>
          </w:hyperlink>
        </w:p>
        <w:p w14:paraId="01060C01" w14:textId="13EE45CC" w:rsidR="002E6B19" w:rsidRDefault="002E6B19">
          <w:pPr>
            <w:pStyle w:val="IndexTerms"/>
            <w:tabs>
              <w:tab w:val="right" w:leader="dot" w:pos="9350"/>
            </w:tabs>
            <w:rPr>
              <w:rFonts w:eastAsiaTheme="minorEastAsia"/>
              <w:noProof/>
              <w:sz w:val="22"/>
              <w:lang w:eastAsia="ja-JP"/>
            </w:rPr>
          </w:pPr>
          <w:hyperlink w:anchor="_Toc70714856" w:history="1">
            <w:r w:rsidRPr="00B02965">
              <w:rPr>
                <w:rStyle w:val="MyHeading9"/>
                <w:noProof/>
              </w:rPr>
              <w:t>Goal Evaluation</w:t>
            </w:r>
            <w:r>
              <w:rPr>
                <w:noProof/>
                <w:webHidden/>
              </w:rPr>
              <w:tab/>
            </w:r>
            <w:r>
              <w:rPr>
                <w:noProof/>
                <w:webHidden/>
              </w:rPr>
              <w:fldChar w:fldCharType="begin"/>
            </w:r>
            <w:r>
              <w:rPr>
                <w:noProof/>
                <w:webHidden/>
              </w:rPr>
              <w:instrText xml:space="preserve"> PAGEREF _Toc70714856 \h </w:instrText>
            </w:r>
            <w:r>
              <w:rPr>
                <w:noProof/>
                <w:webHidden/>
              </w:rPr>
            </w:r>
            <w:r>
              <w:rPr>
                <w:noProof/>
                <w:webHidden/>
              </w:rPr>
              <w:fldChar w:fldCharType="separate"/>
            </w:r>
            <w:r>
              <w:rPr>
                <w:noProof/>
                <w:webHidden/>
              </w:rPr>
              <w:t>30</w:t>
            </w:r>
            <w:r>
              <w:rPr>
                <w:noProof/>
                <w:webHidden/>
              </w:rPr>
              <w:fldChar w:fldCharType="end"/>
            </w:r>
          </w:hyperlink>
        </w:p>
        <w:p w14:paraId="6007383C" w14:textId="1B4891C0" w:rsidR="002E6B19" w:rsidRDefault="002E6B19">
          <w:pPr>
            <w:pStyle w:val="CSAdvisorEmployerChar"/>
            <w:tabs>
              <w:tab w:val="right" w:leader="dot" w:pos="9350"/>
            </w:tabs>
            <w:rPr>
              <w:rFonts w:eastAsiaTheme="minorEastAsia"/>
              <w:noProof/>
              <w:sz w:val="22"/>
              <w:lang w:eastAsia="ja-JP"/>
            </w:rPr>
          </w:pPr>
          <w:hyperlink w:anchor="_Toc70714857" w:history="1">
            <w:r w:rsidRPr="00B02965">
              <w:rPr>
                <w:rStyle w:val="MyHeading9"/>
                <w:noProof/>
              </w:rPr>
              <w:t>Metric Measurand</w:t>
            </w:r>
            <w:r>
              <w:rPr>
                <w:noProof/>
                <w:webHidden/>
              </w:rPr>
              <w:tab/>
            </w:r>
            <w:r>
              <w:rPr>
                <w:noProof/>
                <w:webHidden/>
              </w:rPr>
              <w:fldChar w:fldCharType="begin"/>
            </w:r>
            <w:r>
              <w:rPr>
                <w:noProof/>
                <w:webHidden/>
              </w:rPr>
              <w:instrText xml:space="preserve"> PAGEREF _Toc70714857 \h </w:instrText>
            </w:r>
            <w:r>
              <w:rPr>
                <w:noProof/>
                <w:webHidden/>
              </w:rPr>
            </w:r>
            <w:r>
              <w:rPr>
                <w:noProof/>
                <w:webHidden/>
              </w:rPr>
              <w:fldChar w:fldCharType="separate"/>
            </w:r>
            <w:r>
              <w:rPr>
                <w:noProof/>
                <w:webHidden/>
              </w:rPr>
              <w:t>30</w:t>
            </w:r>
            <w:r>
              <w:rPr>
                <w:noProof/>
                <w:webHidden/>
              </w:rPr>
              <w:fldChar w:fldCharType="end"/>
            </w:r>
          </w:hyperlink>
        </w:p>
        <w:p w14:paraId="100546A5" w14:textId="3E9F2B50" w:rsidR="002E6B19" w:rsidRDefault="002E6B19">
          <w:pPr>
            <w:pStyle w:val="CSAdvisorEmployerChar"/>
            <w:tabs>
              <w:tab w:val="right" w:leader="dot" w:pos="9350"/>
            </w:tabs>
            <w:rPr>
              <w:rFonts w:eastAsiaTheme="minorEastAsia"/>
              <w:noProof/>
              <w:sz w:val="22"/>
              <w:lang w:eastAsia="ja-JP"/>
            </w:rPr>
          </w:pPr>
          <w:hyperlink w:anchor="_Toc70714858" w:history="1">
            <w:r w:rsidRPr="00B02965">
              <w:rPr>
                <w:rStyle w:val="MyHeading9"/>
                <w:noProof/>
              </w:rPr>
              <w:t>Goal Achievement Threshold</w:t>
            </w:r>
            <w:r>
              <w:rPr>
                <w:noProof/>
                <w:webHidden/>
              </w:rPr>
              <w:tab/>
            </w:r>
            <w:r>
              <w:rPr>
                <w:noProof/>
                <w:webHidden/>
              </w:rPr>
              <w:fldChar w:fldCharType="begin"/>
            </w:r>
            <w:r>
              <w:rPr>
                <w:noProof/>
                <w:webHidden/>
              </w:rPr>
              <w:instrText xml:space="preserve"> PAGEREF _Toc70714858 \h </w:instrText>
            </w:r>
            <w:r>
              <w:rPr>
                <w:noProof/>
                <w:webHidden/>
              </w:rPr>
            </w:r>
            <w:r>
              <w:rPr>
                <w:noProof/>
                <w:webHidden/>
              </w:rPr>
              <w:fldChar w:fldCharType="separate"/>
            </w:r>
            <w:r>
              <w:rPr>
                <w:noProof/>
                <w:webHidden/>
              </w:rPr>
              <w:t>30</w:t>
            </w:r>
            <w:r>
              <w:rPr>
                <w:noProof/>
                <w:webHidden/>
              </w:rPr>
              <w:fldChar w:fldCharType="end"/>
            </w:r>
          </w:hyperlink>
        </w:p>
        <w:p w14:paraId="3573D5A6" w14:textId="05A6AD91" w:rsidR="002E6B19" w:rsidRDefault="002E6B19">
          <w:pPr>
            <w:pStyle w:val="CSAdvisorEmployerChar"/>
            <w:tabs>
              <w:tab w:val="right" w:leader="dot" w:pos="9350"/>
            </w:tabs>
            <w:rPr>
              <w:rFonts w:eastAsiaTheme="minorEastAsia"/>
              <w:noProof/>
              <w:sz w:val="22"/>
              <w:lang w:eastAsia="ja-JP"/>
            </w:rPr>
          </w:pPr>
          <w:hyperlink w:anchor="_Toc70714859" w:history="1">
            <w:r w:rsidRPr="00B02965">
              <w:rPr>
                <w:rStyle w:val="MyHeading9"/>
                <w:noProof/>
              </w:rPr>
              <w:t>Measurand Measurement Method</w:t>
            </w:r>
            <w:r>
              <w:rPr>
                <w:noProof/>
                <w:webHidden/>
              </w:rPr>
              <w:tab/>
            </w:r>
            <w:r>
              <w:rPr>
                <w:noProof/>
                <w:webHidden/>
              </w:rPr>
              <w:fldChar w:fldCharType="begin"/>
            </w:r>
            <w:r>
              <w:rPr>
                <w:noProof/>
                <w:webHidden/>
              </w:rPr>
              <w:instrText xml:space="preserve"> PAGEREF _Toc70714859 \h </w:instrText>
            </w:r>
            <w:r>
              <w:rPr>
                <w:noProof/>
                <w:webHidden/>
              </w:rPr>
            </w:r>
            <w:r>
              <w:rPr>
                <w:noProof/>
                <w:webHidden/>
              </w:rPr>
              <w:fldChar w:fldCharType="separate"/>
            </w:r>
            <w:r>
              <w:rPr>
                <w:noProof/>
                <w:webHidden/>
              </w:rPr>
              <w:t>30</w:t>
            </w:r>
            <w:r>
              <w:rPr>
                <w:noProof/>
                <w:webHidden/>
              </w:rPr>
              <w:fldChar w:fldCharType="end"/>
            </w:r>
          </w:hyperlink>
        </w:p>
        <w:p w14:paraId="37D81380" w14:textId="6B90F6DF" w:rsidR="002E6B19" w:rsidRDefault="002E6B19">
          <w:pPr>
            <w:pStyle w:val="CSAdvisorEmployerChar"/>
            <w:tabs>
              <w:tab w:val="right" w:leader="dot" w:pos="9350"/>
            </w:tabs>
            <w:rPr>
              <w:rFonts w:eastAsiaTheme="minorEastAsia"/>
              <w:noProof/>
              <w:sz w:val="22"/>
              <w:lang w:eastAsia="ja-JP"/>
            </w:rPr>
          </w:pPr>
          <w:hyperlink w:anchor="_Toc70714860" w:history="1">
            <w:r w:rsidRPr="00B02965">
              <w:rPr>
                <w:rStyle w:val="MyHeading9"/>
                <w:rFonts w:eastAsia="Times New Roman"/>
                <w:noProof/>
              </w:rPr>
              <w:t>Measurand Measured Value</w:t>
            </w:r>
            <w:r>
              <w:rPr>
                <w:noProof/>
                <w:webHidden/>
              </w:rPr>
              <w:tab/>
            </w:r>
            <w:r>
              <w:rPr>
                <w:noProof/>
                <w:webHidden/>
              </w:rPr>
              <w:fldChar w:fldCharType="begin"/>
            </w:r>
            <w:r>
              <w:rPr>
                <w:noProof/>
                <w:webHidden/>
              </w:rPr>
              <w:instrText xml:space="preserve"> PAGEREF _Toc70714860 \h </w:instrText>
            </w:r>
            <w:r>
              <w:rPr>
                <w:noProof/>
                <w:webHidden/>
              </w:rPr>
            </w:r>
            <w:r>
              <w:rPr>
                <w:noProof/>
                <w:webHidden/>
              </w:rPr>
              <w:fldChar w:fldCharType="separate"/>
            </w:r>
            <w:r>
              <w:rPr>
                <w:noProof/>
                <w:webHidden/>
              </w:rPr>
              <w:t>30</w:t>
            </w:r>
            <w:r>
              <w:rPr>
                <w:noProof/>
                <w:webHidden/>
              </w:rPr>
              <w:fldChar w:fldCharType="end"/>
            </w:r>
          </w:hyperlink>
        </w:p>
        <w:p w14:paraId="7770F94D" w14:textId="54FCF3DF" w:rsidR="002E6B19" w:rsidRDefault="002E6B19">
          <w:pPr>
            <w:pStyle w:val="CSAdvisorEmployerChar"/>
            <w:tabs>
              <w:tab w:val="right" w:leader="dot" w:pos="9350"/>
            </w:tabs>
            <w:rPr>
              <w:rFonts w:eastAsiaTheme="minorEastAsia"/>
              <w:noProof/>
              <w:sz w:val="22"/>
              <w:lang w:eastAsia="ja-JP"/>
            </w:rPr>
          </w:pPr>
          <w:hyperlink w:anchor="_Toc70714861" w:history="1">
            <w:r w:rsidRPr="00B02965">
              <w:rPr>
                <w:rStyle w:val="MyHeading9"/>
                <w:noProof/>
              </w:rPr>
              <w:t>Goal Outcome</w:t>
            </w:r>
            <w:r>
              <w:rPr>
                <w:noProof/>
                <w:webHidden/>
              </w:rPr>
              <w:tab/>
            </w:r>
            <w:r>
              <w:rPr>
                <w:noProof/>
                <w:webHidden/>
              </w:rPr>
              <w:fldChar w:fldCharType="begin"/>
            </w:r>
            <w:r>
              <w:rPr>
                <w:noProof/>
                <w:webHidden/>
              </w:rPr>
              <w:instrText xml:space="preserve"> PAGEREF _Toc70714861 \h </w:instrText>
            </w:r>
            <w:r>
              <w:rPr>
                <w:noProof/>
                <w:webHidden/>
              </w:rPr>
            </w:r>
            <w:r>
              <w:rPr>
                <w:noProof/>
                <w:webHidden/>
              </w:rPr>
              <w:fldChar w:fldCharType="separate"/>
            </w:r>
            <w:r>
              <w:rPr>
                <w:noProof/>
                <w:webHidden/>
              </w:rPr>
              <w:t>31</w:t>
            </w:r>
            <w:r>
              <w:rPr>
                <w:noProof/>
                <w:webHidden/>
              </w:rPr>
              <w:fldChar w:fldCharType="end"/>
            </w:r>
          </w:hyperlink>
        </w:p>
        <w:p w14:paraId="4418FD14" w14:textId="33E846DB" w:rsidR="002E6B19" w:rsidRDefault="002E6B19">
          <w:pPr>
            <w:pStyle w:val="FootnoteReference"/>
            <w:tabs>
              <w:tab w:val="right" w:leader="dot" w:pos="9350"/>
            </w:tabs>
            <w:rPr>
              <w:rFonts w:eastAsiaTheme="minorEastAsia"/>
              <w:noProof/>
              <w:sz w:val="22"/>
              <w:lang w:eastAsia="ja-JP"/>
            </w:rPr>
          </w:pPr>
          <w:hyperlink w:anchor="_Toc70714862" w:history="1">
            <w:r w:rsidRPr="00B02965">
              <w:rPr>
                <w:rStyle w:val="MyHeading9"/>
                <w:noProof/>
              </w:rPr>
              <w:t>Engineering Team Goal: Weatherproofing</w:t>
            </w:r>
            <w:r>
              <w:rPr>
                <w:noProof/>
                <w:webHidden/>
              </w:rPr>
              <w:tab/>
            </w:r>
            <w:r>
              <w:rPr>
                <w:noProof/>
                <w:webHidden/>
              </w:rPr>
              <w:fldChar w:fldCharType="begin"/>
            </w:r>
            <w:r>
              <w:rPr>
                <w:noProof/>
                <w:webHidden/>
              </w:rPr>
              <w:instrText xml:space="preserve"> PAGEREF _Toc70714862 \h </w:instrText>
            </w:r>
            <w:r>
              <w:rPr>
                <w:noProof/>
                <w:webHidden/>
              </w:rPr>
            </w:r>
            <w:r>
              <w:rPr>
                <w:noProof/>
                <w:webHidden/>
              </w:rPr>
              <w:fldChar w:fldCharType="separate"/>
            </w:r>
            <w:r>
              <w:rPr>
                <w:noProof/>
                <w:webHidden/>
              </w:rPr>
              <w:t>31</w:t>
            </w:r>
            <w:r>
              <w:rPr>
                <w:noProof/>
                <w:webHidden/>
              </w:rPr>
              <w:fldChar w:fldCharType="end"/>
            </w:r>
          </w:hyperlink>
        </w:p>
        <w:p w14:paraId="0DB1B6B8" w14:textId="0D08309B" w:rsidR="002E6B19" w:rsidRDefault="002E6B19">
          <w:pPr>
            <w:pStyle w:val="IndexTerms"/>
            <w:tabs>
              <w:tab w:val="right" w:leader="dot" w:pos="9350"/>
            </w:tabs>
            <w:rPr>
              <w:rFonts w:eastAsiaTheme="minorEastAsia"/>
              <w:noProof/>
              <w:sz w:val="22"/>
              <w:lang w:eastAsia="ja-JP"/>
            </w:rPr>
          </w:pPr>
          <w:hyperlink w:anchor="_Toc70714863" w:history="1">
            <w:r w:rsidRPr="00B02965">
              <w:rPr>
                <w:rStyle w:val="MyHeading9"/>
                <w:noProof/>
              </w:rPr>
              <w:t>Goal Evaluation</w:t>
            </w:r>
            <w:r>
              <w:rPr>
                <w:noProof/>
                <w:webHidden/>
              </w:rPr>
              <w:tab/>
            </w:r>
            <w:r>
              <w:rPr>
                <w:noProof/>
                <w:webHidden/>
              </w:rPr>
              <w:fldChar w:fldCharType="begin"/>
            </w:r>
            <w:r>
              <w:rPr>
                <w:noProof/>
                <w:webHidden/>
              </w:rPr>
              <w:instrText xml:space="preserve"> PAGEREF _Toc70714863 \h </w:instrText>
            </w:r>
            <w:r>
              <w:rPr>
                <w:noProof/>
                <w:webHidden/>
              </w:rPr>
            </w:r>
            <w:r>
              <w:rPr>
                <w:noProof/>
                <w:webHidden/>
              </w:rPr>
              <w:fldChar w:fldCharType="separate"/>
            </w:r>
            <w:r>
              <w:rPr>
                <w:noProof/>
                <w:webHidden/>
              </w:rPr>
              <w:t>31</w:t>
            </w:r>
            <w:r>
              <w:rPr>
                <w:noProof/>
                <w:webHidden/>
              </w:rPr>
              <w:fldChar w:fldCharType="end"/>
            </w:r>
          </w:hyperlink>
        </w:p>
        <w:p w14:paraId="75BB6B23" w14:textId="22E21C85" w:rsidR="002E6B19" w:rsidRDefault="002E6B19">
          <w:pPr>
            <w:pStyle w:val="CSAdvisorEmployerChar"/>
            <w:tabs>
              <w:tab w:val="right" w:leader="dot" w:pos="9350"/>
            </w:tabs>
            <w:rPr>
              <w:rFonts w:eastAsiaTheme="minorEastAsia"/>
              <w:noProof/>
              <w:sz w:val="22"/>
              <w:lang w:eastAsia="ja-JP"/>
            </w:rPr>
          </w:pPr>
          <w:hyperlink w:anchor="_Toc70714864" w:history="1">
            <w:r w:rsidRPr="00B02965">
              <w:rPr>
                <w:rStyle w:val="MyHeading9"/>
                <w:noProof/>
              </w:rPr>
              <w:t>Metric Measurand</w:t>
            </w:r>
            <w:r>
              <w:rPr>
                <w:noProof/>
                <w:webHidden/>
              </w:rPr>
              <w:tab/>
            </w:r>
            <w:r>
              <w:rPr>
                <w:noProof/>
                <w:webHidden/>
              </w:rPr>
              <w:fldChar w:fldCharType="begin"/>
            </w:r>
            <w:r>
              <w:rPr>
                <w:noProof/>
                <w:webHidden/>
              </w:rPr>
              <w:instrText xml:space="preserve"> PAGEREF _Toc70714864 \h </w:instrText>
            </w:r>
            <w:r>
              <w:rPr>
                <w:noProof/>
                <w:webHidden/>
              </w:rPr>
            </w:r>
            <w:r>
              <w:rPr>
                <w:noProof/>
                <w:webHidden/>
              </w:rPr>
              <w:fldChar w:fldCharType="separate"/>
            </w:r>
            <w:r>
              <w:rPr>
                <w:noProof/>
                <w:webHidden/>
              </w:rPr>
              <w:t>31</w:t>
            </w:r>
            <w:r>
              <w:rPr>
                <w:noProof/>
                <w:webHidden/>
              </w:rPr>
              <w:fldChar w:fldCharType="end"/>
            </w:r>
          </w:hyperlink>
        </w:p>
        <w:p w14:paraId="320A03B2" w14:textId="13ADFBAD" w:rsidR="002E6B19" w:rsidRDefault="002E6B19">
          <w:pPr>
            <w:pStyle w:val="CSAdvisorEmployerChar"/>
            <w:tabs>
              <w:tab w:val="right" w:leader="dot" w:pos="9350"/>
            </w:tabs>
            <w:rPr>
              <w:rFonts w:eastAsiaTheme="minorEastAsia"/>
              <w:noProof/>
              <w:sz w:val="22"/>
              <w:lang w:eastAsia="ja-JP"/>
            </w:rPr>
          </w:pPr>
          <w:hyperlink w:anchor="_Toc70714865" w:history="1">
            <w:r w:rsidRPr="00B02965">
              <w:rPr>
                <w:rStyle w:val="MyHeading9"/>
                <w:noProof/>
              </w:rPr>
              <w:t>Achievement Threshold</w:t>
            </w:r>
            <w:r>
              <w:rPr>
                <w:noProof/>
                <w:webHidden/>
              </w:rPr>
              <w:tab/>
            </w:r>
            <w:r>
              <w:rPr>
                <w:noProof/>
                <w:webHidden/>
              </w:rPr>
              <w:fldChar w:fldCharType="begin"/>
            </w:r>
            <w:r>
              <w:rPr>
                <w:noProof/>
                <w:webHidden/>
              </w:rPr>
              <w:instrText xml:space="preserve"> PAGEREF _Toc70714865 \h </w:instrText>
            </w:r>
            <w:r>
              <w:rPr>
                <w:noProof/>
                <w:webHidden/>
              </w:rPr>
            </w:r>
            <w:r>
              <w:rPr>
                <w:noProof/>
                <w:webHidden/>
              </w:rPr>
              <w:fldChar w:fldCharType="separate"/>
            </w:r>
            <w:r>
              <w:rPr>
                <w:noProof/>
                <w:webHidden/>
              </w:rPr>
              <w:t>32</w:t>
            </w:r>
            <w:r>
              <w:rPr>
                <w:noProof/>
                <w:webHidden/>
              </w:rPr>
              <w:fldChar w:fldCharType="end"/>
            </w:r>
          </w:hyperlink>
        </w:p>
        <w:p w14:paraId="453C7F62" w14:textId="2ACDF6F4" w:rsidR="002E6B19" w:rsidRDefault="002E6B19">
          <w:pPr>
            <w:pStyle w:val="CSAdvisorEmployerChar"/>
            <w:tabs>
              <w:tab w:val="right" w:leader="dot" w:pos="9350"/>
            </w:tabs>
            <w:rPr>
              <w:rFonts w:eastAsiaTheme="minorEastAsia"/>
              <w:noProof/>
              <w:sz w:val="22"/>
              <w:lang w:eastAsia="ja-JP"/>
            </w:rPr>
          </w:pPr>
          <w:hyperlink w:anchor="_Toc70714866" w:history="1">
            <w:r w:rsidRPr="00B02965">
              <w:rPr>
                <w:rStyle w:val="MyHeading9"/>
                <w:noProof/>
              </w:rPr>
              <w:t>Measurement Method</w:t>
            </w:r>
            <w:r>
              <w:rPr>
                <w:noProof/>
                <w:webHidden/>
              </w:rPr>
              <w:tab/>
            </w:r>
            <w:r>
              <w:rPr>
                <w:noProof/>
                <w:webHidden/>
              </w:rPr>
              <w:fldChar w:fldCharType="begin"/>
            </w:r>
            <w:r>
              <w:rPr>
                <w:noProof/>
                <w:webHidden/>
              </w:rPr>
              <w:instrText xml:space="preserve"> PAGEREF _Toc70714866 \h </w:instrText>
            </w:r>
            <w:r>
              <w:rPr>
                <w:noProof/>
                <w:webHidden/>
              </w:rPr>
            </w:r>
            <w:r>
              <w:rPr>
                <w:noProof/>
                <w:webHidden/>
              </w:rPr>
              <w:fldChar w:fldCharType="separate"/>
            </w:r>
            <w:r>
              <w:rPr>
                <w:noProof/>
                <w:webHidden/>
              </w:rPr>
              <w:t>32</w:t>
            </w:r>
            <w:r>
              <w:rPr>
                <w:noProof/>
                <w:webHidden/>
              </w:rPr>
              <w:fldChar w:fldCharType="end"/>
            </w:r>
          </w:hyperlink>
        </w:p>
        <w:p w14:paraId="3CEFA386" w14:textId="61C87C1A" w:rsidR="002E6B19" w:rsidRDefault="002E6B19">
          <w:pPr>
            <w:pStyle w:val="CSAdvisorEmployerChar"/>
            <w:tabs>
              <w:tab w:val="right" w:leader="dot" w:pos="9350"/>
            </w:tabs>
            <w:rPr>
              <w:rFonts w:eastAsiaTheme="minorEastAsia"/>
              <w:noProof/>
              <w:sz w:val="22"/>
              <w:lang w:eastAsia="ja-JP"/>
            </w:rPr>
          </w:pPr>
          <w:hyperlink w:anchor="_Toc70714867" w:history="1">
            <w:r w:rsidRPr="00B02965">
              <w:rPr>
                <w:rStyle w:val="MyHeading9"/>
                <w:noProof/>
              </w:rPr>
              <w:t>Goal Outcome</w:t>
            </w:r>
            <w:r>
              <w:rPr>
                <w:noProof/>
                <w:webHidden/>
              </w:rPr>
              <w:tab/>
            </w:r>
            <w:r>
              <w:rPr>
                <w:noProof/>
                <w:webHidden/>
              </w:rPr>
              <w:fldChar w:fldCharType="begin"/>
            </w:r>
            <w:r>
              <w:rPr>
                <w:noProof/>
                <w:webHidden/>
              </w:rPr>
              <w:instrText xml:space="preserve"> PAGEREF _Toc70714867 \h </w:instrText>
            </w:r>
            <w:r>
              <w:rPr>
                <w:noProof/>
                <w:webHidden/>
              </w:rPr>
            </w:r>
            <w:r>
              <w:rPr>
                <w:noProof/>
                <w:webHidden/>
              </w:rPr>
              <w:fldChar w:fldCharType="separate"/>
            </w:r>
            <w:r>
              <w:rPr>
                <w:noProof/>
                <w:webHidden/>
              </w:rPr>
              <w:t>32</w:t>
            </w:r>
            <w:r>
              <w:rPr>
                <w:noProof/>
                <w:webHidden/>
              </w:rPr>
              <w:fldChar w:fldCharType="end"/>
            </w:r>
          </w:hyperlink>
        </w:p>
        <w:p w14:paraId="50612C1D" w14:textId="14AD13B4" w:rsidR="002E6B19" w:rsidRDefault="002E6B19">
          <w:pPr>
            <w:pStyle w:val="FootnoteReference"/>
            <w:tabs>
              <w:tab w:val="right" w:leader="dot" w:pos="9350"/>
            </w:tabs>
            <w:rPr>
              <w:rFonts w:eastAsiaTheme="minorEastAsia"/>
              <w:noProof/>
              <w:sz w:val="22"/>
              <w:lang w:eastAsia="ja-JP"/>
            </w:rPr>
          </w:pPr>
          <w:hyperlink w:anchor="_Toc70714868" w:history="1">
            <w:r w:rsidRPr="00B02965">
              <w:rPr>
                <w:rStyle w:val="MyHeading9"/>
                <w:noProof/>
              </w:rPr>
              <w:t>Timeline Evaluation</w:t>
            </w:r>
            <w:r>
              <w:rPr>
                <w:noProof/>
                <w:webHidden/>
              </w:rPr>
              <w:tab/>
            </w:r>
            <w:r>
              <w:rPr>
                <w:noProof/>
                <w:webHidden/>
              </w:rPr>
              <w:fldChar w:fldCharType="begin"/>
            </w:r>
            <w:r>
              <w:rPr>
                <w:noProof/>
                <w:webHidden/>
              </w:rPr>
              <w:instrText xml:space="preserve"> PAGEREF _Toc70714868 \h </w:instrText>
            </w:r>
            <w:r>
              <w:rPr>
                <w:noProof/>
                <w:webHidden/>
              </w:rPr>
            </w:r>
            <w:r>
              <w:rPr>
                <w:noProof/>
                <w:webHidden/>
              </w:rPr>
              <w:fldChar w:fldCharType="separate"/>
            </w:r>
            <w:r>
              <w:rPr>
                <w:noProof/>
                <w:webHidden/>
              </w:rPr>
              <w:t>32</w:t>
            </w:r>
            <w:r>
              <w:rPr>
                <w:noProof/>
                <w:webHidden/>
              </w:rPr>
              <w:fldChar w:fldCharType="end"/>
            </w:r>
          </w:hyperlink>
        </w:p>
        <w:p w14:paraId="3AE6259C" w14:textId="5299FCB3" w:rsidR="002E6B19" w:rsidRDefault="002E6B19">
          <w:pPr>
            <w:pStyle w:val="IndexTerms"/>
            <w:tabs>
              <w:tab w:val="right" w:leader="dot" w:pos="9350"/>
            </w:tabs>
            <w:rPr>
              <w:rFonts w:eastAsiaTheme="minorEastAsia"/>
              <w:noProof/>
              <w:sz w:val="22"/>
              <w:lang w:eastAsia="ja-JP"/>
            </w:rPr>
          </w:pPr>
          <w:hyperlink w:anchor="_Toc70714869" w:history="1">
            <w:r w:rsidRPr="00B02965">
              <w:rPr>
                <w:rStyle w:val="MyHeading9"/>
                <w:noProof/>
              </w:rPr>
              <w:t>Proposed Timeline</w:t>
            </w:r>
            <w:r>
              <w:rPr>
                <w:noProof/>
                <w:webHidden/>
              </w:rPr>
              <w:tab/>
            </w:r>
            <w:r>
              <w:rPr>
                <w:noProof/>
                <w:webHidden/>
              </w:rPr>
              <w:fldChar w:fldCharType="begin"/>
            </w:r>
            <w:r>
              <w:rPr>
                <w:noProof/>
                <w:webHidden/>
              </w:rPr>
              <w:instrText xml:space="preserve"> PAGEREF _Toc70714869 \h </w:instrText>
            </w:r>
            <w:r>
              <w:rPr>
                <w:noProof/>
                <w:webHidden/>
              </w:rPr>
            </w:r>
            <w:r>
              <w:rPr>
                <w:noProof/>
                <w:webHidden/>
              </w:rPr>
              <w:fldChar w:fldCharType="separate"/>
            </w:r>
            <w:r>
              <w:rPr>
                <w:noProof/>
                <w:webHidden/>
              </w:rPr>
              <w:t>32</w:t>
            </w:r>
            <w:r>
              <w:rPr>
                <w:noProof/>
                <w:webHidden/>
              </w:rPr>
              <w:fldChar w:fldCharType="end"/>
            </w:r>
          </w:hyperlink>
        </w:p>
        <w:p w14:paraId="2A3D99AE" w14:textId="584E0B2B" w:rsidR="002E6B19" w:rsidRDefault="002E6B19">
          <w:pPr>
            <w:pStyle w:val="IndexTerms"/>
            <w:tabs>
              <w:tab w:val="right" w:leader="dot" w:pos="9350"/>
            </w:tabs>
            <w:rPr>
              <w:rFonts w:eastAsiaTheme="minorEastAsia"/>
              <w:noProof/>
              <w:sz w:val="22"/>
              <w:lang w:eastAsia="ja-JP"/>
            </w:rPr>
          </w:pPr>
          <w:hyperlink w:anchor="_Toc70714870" w:history="1">
            <w:r w:rsidRPr="00B02965">
              <w:rPr>
                <w:rStyle w:val="MyHeading9"/>
                <w:noProof/>
              </w:rPr>
              <w:t>Actual Timeline</w:t>
            </w:r>
            <w:r>
              <w:rPr>
                <w:noProof/>
                <w:webHidden/>
              </w:rPr>
              <w:tab/>
            </w:r>
            <w:r>
              <w:rPr>
                <w:noProof/>
                <w:webHidden/>
              </w:rPr>
              <w:fldChar w:fldCharType="begin"/>
            </w:r>
            <w:r>
              <w:rPr>
                <w:noProof/>
                <w:webHidden/>
              </w:rPr>
              <w:instrText xml:space="preserve"> PAGEREF _Toc70714870 \h </w:instrText>
            </w:r>
            <w:r>
              <w:rPr>
                <w:noProof/>
                <w:webHidden/>
              </w:rPr>
            </w:r>
            <w:r>
              <w:rPr>
                <w:noProof/>
                <w:webHidden/>
              </w:rPr>
              <w:fldChar w:fldCharType="separate"/>
            </w:r>
            <w:r>
              <w:rPr>
                <w:noProof/>
                <w:webHidden/>
              </w:rPr>
              <w:t>33</w:t>
            </w:r>
            <w:r>
              <w:rPr>
                <w:noProof/>
                <w:webHidden/>
              </w:rPr>
              <w:fldChar w:fldCharType="end"/>
            </w:r>
          </w:hyperlink>
        </w:p>
        <w:p w14:paraId="183D710B" w14:textId="24C6A441" w:rsidR="002E6B19" w:rsidRDefault="002E6B19">
          <w:pPr>
            <w:pStyle w:val="IndexTerms"/>
            <w:tabs>
              <w:tab w:val="right" w:leader="dot" w:pos="9350"/>
            </w:tabs>
            <w:rPr>
              <w:rFonts w:eastAsiaTheme="minorEastAsia"/>
              <w:noProof/>
              <w:sz w:val="22"/>
              <w:lang w:eastAsia="ja-JP"/>
            </w:rPr>
          </w:pPr>
          <w:hyperlink w:anchor="_Toc70714871" w:history="1">
            <w:r w:rsidRPr="00B02965">
              <w:rPr>
                <w:rStyle w:val="MyHeading9"/>
                <w:noProof/>
              </w:rPr>
              <w:t>Late Deliverables</w:t>
            </w:r>
            <w:r>
              <w:rPr>
                <w:noProof/>
                <w:webHidden/>
              </w:rPr>
              <w:tab/>
            </w:r>
            <w:r>
              <w:rPr>
                <w:noProof/>
                <w:webHidden/>
              </w:rPr>
              <w:fldChar w:fldCharType="begin"/>
            </w:r>
            <w:r>
              <w:rPr>
                <w:noProof/>
                <w:webHidden/>
              </w:rPr>
              <w:instrText xml:space="preserve"> PAGEREF _Toc70714871 \h </w:instrText>
            </w:r>
            <w:r>
              <w:rPr>
                <w:noProof/>
                <w:webHidden/>
              </w:rPr>
            </w:r>
            <w:r>
              <w:rPr>
                <w:noProof/>
                <w:webHidden/>
              </w:rPr>
              <w:fldChar w:fldCharType="separate"/>
            </w:r>
            <w:r>
              <w:rPr>
                <w:noProof/>
                <w:webHidden/>
              </w:rPr>
              <w:t>34</w:t>
            </w:r>
            <w:r>
              <w:rPr>
                <w:noProof/>
                <w:webHidden/>
              </w:rPr>
              <w:fldChar w:fldCharType="end"/>
            </w:r>
          </w:hyperlink>
        </w:p>
        <w:p w14:paraId="08267BC1" w14:textId="340AD248" w:rsidR="002E6B19" w:rsidRDefault="002E6B19">
          <w:pPr>
            <w:pStyle w:val="FootnoteReference"/>
            <w:tabs>
              <w:tab w:val="right" w:leader="dot" w:pos="9350"/>
            </w:tabs>
            <w:rPr>
              <w:rFonts w:eastAsiaTheme="minorEastAsia"/>
              <w:noProof/>
              <w:sz w:val="22"/>
              <w:lang w:eastAsia="ja-JP"/>
            </w:rPr>
          </w:pPr>
          <w:hyperlink w:anchor="_Toc70714872" w:history="1">
            <w:r w:rsidRPr="00B02965">
              <w:rPr>
                <w:rStyle w:val="MyHeading9"/>
                <w:noProof/>
              </w:rPr>
              <w:t>Budget Evaluation</w:t>
            </w:r>
            <w:r>
              <w:rPr>
                <w:noProof/>
                <w:webHidden/>
              </w:rPr>
              <w:tab/>
            </w:r>
            <w:r>
              <w:rPr>
                <w:noProof/>
                <w:webHidden/>
              </w:rPr>
              <w:fldChar w:fldCharType="begin"/>
            </w:r>
            <w:r>
              <w:rPr>
                <w:noProof/>
                <w:webHidden/>
              </w:rPr>
              <w:instrText xml:space="preserve"> PAGEREF _Toc70714872 \h </w:instrText>
            </w:r>
            <w:r>
              <w:rPr>
                <w:noProof/>
                <w:webHidden/>
              </w:rPr>
            </w:r>
            <w:r>
              <w:rPr>
                <w:noProof/>
                <w:webHidden/>
              </w:rPr>
              <w:fldChar w:fldCharType="separate"/>
            </w:r>
            <w:r>
              <w:rPr>
                <w:noProof/>
                <w:webHidden/>
              </w:rPr>
              <w:t>34</w:t>
            </w:r>
            <w:r>
              <w:rPr>
                <w:noProof/>
                <w:webHidden/>
              </w:rPr>
              <w:fldChar w:fldCharType="end"/>
            </w:r>
          </w:hyperlink>
        </w:p>
        <w:p w14:paraId="47665CE6" w14:textId="1A9CBE60" w:rsidR="002E6B19" w:rsidRDefault="002E6B19">
          <w:pPr>
            <w:pStyle w:val="IndexTerms"/>
            <w:tabs>
              <w:tab w:val="right" w:leader="dot" w:pos="9350"/>
            </w:tabs>
            <w:rPr>
              <w:rFonts w:eastAsiaTheme="minorEastAsia"/>
              <w:noProof/>
              <w:sz w:val="22"/>
              <w:lang w:eastAsia="ja-JP"/>
            </w:rPr>
          </w:pPr>
          <w:hyperlink w:anchor="_Toc70714873" w:history="1">
            <w:r w:rsidRPr="00B02965">
              <w:rPr>
                <w:rStyle w:val="MyHeading9"/>
                <w:noProof/>
              </w:rPr>
              <w:t>Proposed Budget</w:t>
            </w:r>
            <w:r>
              <w:rPr>
                <w:noProof/>
                <w:webHidden/>
              </w:rPr>
              <w:tab/>
            </w:r>
            <w:r>
              <w:rPr>
                <w:noProof/>
                <w:webHidden/>
              </w:rPr>
              <w:fldChar w:fldCharType="begin"/>
            </w:r>
            <w:r>
              <w:rPr>
                <w:noProof/>
                <w:webHidden/>
              </w:rPr>
              <w:instrText xml:space="preserve"> PAGEREF _Toc70714873 \h </w:instrText>
            </w:r>
            <w:r>
              <w:rPr>
                <w:noProof/>
                <w:webHidden/>
              </w:rPr>
            </w:r>
            <w:r>
              <w:rPr>
                <w:noProof/>
                <w:webHidden/>
              </w:rPr>
              <w:fldChar w:fldCharType="separate"/>
            </w:r>
            <w:r>
              <w:rPr>
                <w:noProof/>
                <w:webHidden/>
              </w:rPr>
              <w:t>35</w:t>
            </w:r>
            <w:r>
              <w:rPr>
                <w:noProof/>
                <w:webHidden/>
              </w:rPr>
              <w:fldChar w:fldCharType="end"/>
            </w:r>
          </w:hyperlink>
        </w:p>
        <w:p w14:paraId="3D06CFD4" w14:textId="2ABCCB53" w:rsidR="002E6B19" w:rsidRDefault="002E6B19">
          <w:pPr>
            <w:pStyle w:val="IndexTerms"/>
            <w:tabs>
              <w:tab w:val="right" w:leader="dot" w:pos="9350"/>
            </w:tabs>
            <w:rPr>
              <w:rFonts w:eastAsiaTheme="minorEastAsia"/>
              <w:noProof/>
              <w:sz w:val="22"/>
              <w:lang w:eastAsia="ja-JP"/>
            </w:rPr>
          </w:pPr>
          <w:hyperlink w:anchor="_Toc70714874" w:history="1">
            <w:r w:rsidRPr="00B02965">
              <w:rPr>
                <w:rStyle w:val="MyHeading9"/>
                <w:noProof/>
              </w:rPr>
              <w:t>Actual Budget</w:t>
            </w:r>
            <w:r>
              <w:rPr>
                <w:noProof/>
                <w:webHidden/>
              </w:rPr>
              <w:tab/>
            </w:r>
            <w:r>
              <w:rPr>
                <w:noProof/>
                <w:webHidden/>
              </w:rPr>
              <w:fldChar w:fldCharType="begin"/>
            </w:r>
            <w:r>
              <w:rPr>
                <w:noProof/>
                <w:webHidden/>
              </w:rPr>
              <w:instrText xml:space="preserve"> PAGEREF _Toc70714874 \h </w:instrText>
            </w:r>
            <w:r>
              <w:rPr>
                <w:noProof/>
                <w:webHidden/>
              </w:rPr>
            </w:r>
            <w:r>
              <w:rPr>
                <w:noProof/>
                <w:webHidden/>
              </w:rPr>
              <w:fldChar w:fldCharType="separate"/>
            </w:r>
            <w:r>
              <w:rPr>
                <w:noProof/>
                <w:webHidden/>
              </w:rPr>
              <w:t>37</w:t>
            </w:r>
            <w:r>
              <w:rPr>
                <w:noProof/>
                <w:webHidden/>
              </w:rPr>
              <w:fldChar w:fldCharType="end"/>
            </w:r>
          </w:hyperlink>
        </w:p>
        <w:p w14:paraId="495FBD8D" w14:textId="1A92CE1E" w:rsidR="002E6B19" w:rsidRDefault="002E6B19">
          <w:pPr>
            <w:pStyle w:val="MyHeading1"/>
            <w:rPr>
              <w:rFonts w:eastAsiaTheme="minorEastAsia"/>
              <w:noProof/>
              <w:sz w:val="22"/>
              <w:lang w:eastAsia="ja-JP"/>
            </w:rPr>
          </w:pPr>
          <w:hyperlink w:anchor="_Toc70714875" w:history="1">
            <w:r w:rsidRPr="00B02965">
              <w:rPr>
                <w:rStyle w:val="MyHeading9"/>
                <w:noProof/>
              </w:rPr>
              <w:t>Chapter 6.  Conclusions</w:t>
            </w:r>
            <w:r>
              <w:rPr>
                <w:noProof/>
                <w:webHidden/>
              </w:rPr>
              <w:tab/>
            </w:r>
            <w:r>
              <w:rPr>
                <w:noProof/>
                <w:webHidden/>
              </w:rPr>
              <w:fldChar w:fldCharType="begin"/>
            </w:r>
            <w:r>
              <w:rPr>
                <w:noProof/>
                <w:webHidden/>
              </w:rPr>
              <w:instrText xml:space="preserve"> PAGEREF _Toc70714875 \h </w:instrText>
            </w:r>
            <w:r>
              <w:rPr>
                <w:noProof/>
                <w:webHidden/>
              </w:rPr>
            </w:r>
            <w:r>
              <w:rPr>
                <w:noProof/>
                <w:webHidden/>
              </w:rPr>
              <w:fldChar w:fldCharType="separate"/>
            </w:r>
            <w:r>
              <w:rPr>
                <w:noProof/>
                <w:webHidden/>
              </w:rPr>
              <w:t>42</w:t>
            </w:r>
            <w:r>
              <w:rPr>
                <w:noProof/>
                <w:webHidden/>
              </w:rPr>
              <w:fldChar w:fldCharType="end"/>
            </w:r>
          </w:hyperlink>
        </w:p>
        <w:p w14:paraId="78F79346" w14:textId="25DC12E7" w:rsidR="002E6B19" w:rsidRDefault="002E6B19">
          <w:pPr>
            <w:pStyle w:val="FootnoteReference"/>
            <w:tabs>
              <w:tab w:val="right" w:leader="dot" w:pos="9350"/>
            </w:tabs>
            <w:rPr>
              <w:rFonts w:eastAsiaTheme="minorEastAsia"/>
              <w:noProof/>
              <w:sz w:val="22"/>
              <w:lang w:eastAsia="ja-JP"/>
            </w:rPr>
          </w:pPr>
          <w:hyperlink w:anchor="_Toc70714876" w:history="1">
            <w:r w:rsidRPr="00B02965">
              <w:rPr>
                <w:rStyle w:val="MyHeading9"/>
                <w:noProof/>
              </w:rPr>
              <w:t>Successes</w:t>
            </w:r>
            <w:r>
              <w:rPr>
                <w:noProof/>
                <w:webHidden/>
              </w:rPr>
              <w:tab/>
            </w:r>
            <w:r>
              <w:rPr>
                <w:noProof/>
                <w:webHidden/>
              </w:rPr>
              <w:fldChar w:fldCharType="begin"/>
            </w:r>
            <w:r>
              <w:rPr>
                <w:noProof/>
                <w:webHidden/>
              </w:rPr>
              <w:instrText xml:space="preserve"> PAGEREF _Toc70714876 \h </w:instrText>
            </w:r>
            <w:r>
              <w:rPr>
                <w:noProof/>
                <w:webHidden/>
              </w:rPr>
            </w:r>
            <w:r>
              <w:rPr>
                <w:noProof/>
                <w:webHidden/>
              </w:rPr>
              <w:fldChar w:fldCharType="separate"/>
            </w:r>
            <w:r>
              <w:rPr>
                <w:noProof/>
                <w:webHidden/>
              </w:rPr>
              <w:t>42</w:t>
            </w:r>
            <w:r>
              <w:rPr>
                <w:noProof/>
                <w:webHidden/>
              </w:rPr>
              <w:fldChar w:fldCharType="end"/>
            </w:r>
          </w:hyperlink>
        </w:p>
        <w:p w14:paraId="4CD9E874" w14:textId="0C69F760" w:rsidR="002E6B19" w:rsidRDefault="002E6B19">
          <w:pPr>
            <w:pStyle w:val="FootnoteReference"/>
            <w:tabs>
              <w:tab w:val="right" w:leader="dot" w:pos="9350"/>
            </w:tabs>
            <w:rPr>
              <w:rFonts w:eastAsiaTheme="minorEastAsia"/>
              <w:noProof/>
              <w:sz w:val="22"/>
              <w:lang w:eastAsia="ja-JP"/>
            </w:rPr>
          </w:pPr>
          <w:hyperlink w:anchor="_Toc70714877" w:history="1">
            <w:r w:rsidRPr="00B02965">
              <w:rPr>
                <w:rStyle w:val="MyHeading9"/>
                <w:noProof/>
              </w:rPr>
              <w:t>Limitations</w:t>
            </w:r>
            <w:r>
              <w:rPr>
                <w:noProof/>
                <w:webHidden/>
              </w:rPr>
              <w:tab/>
            </w:r>
            <w:r>
              <w:rPr>
                <w:noProof/>
                <w:webHidden/>
              </w:rPr>
              <w:fldChar w:fldCharType="begin"/>
            </w:r>
            <w:r>
              <w:rPr>
                <w:noProof/>
                <w:webHidden/>
              </w:rPr>
              <w:instrText xml:space="preserve"> PAGEREF _Toc70714877 \h </w:instrText>
            </w:r>
            <w:r>
              <w:rPr>
                <w:noProof/>
                <w:webHidden/>
              </w:rPr>
            </w:r>
            <w:r>
              <w:rPr>
                <w:noProof/>
                <w:webHidden/>
              </w:rPr>
              <w:fldChar w:fldCharType="separate"/>
            </w:r>
            <w:r>
              <w:rPr>
                <w:noProof/>
                <w:webHidden/>
              </w:rPr>
              <w:t>42</w:t>
            </w:r>
            <w:r>
              <w:rPr>
                <w:noProof/>
                <w:webHidden/>
              </w:rPr>
              <w:fldChar w:fldCharType="end"/>
            </w:r>
          </w:hyperlink>
        </w:p>
        <w:p w14:paraId="5EB78613" w14:textId="39AB0101" w:rsidR="002E6B19" w:rsidRDefault="002E6B19">
          <w:pPr>
            <w:pStyle w:val="FootnoteReference"/>
            <w:tabs>
              <w:tab w:val="right" w:leader="dot" w:pos="9350"/>
            </w:tabs>
            <w:rPr>
              <w:rFonts w:eastAsiaTheme="minorEastAsia"/>
              <w:noProof/>
              <w:sz w:val="22"/>
              <w:lang w:eastAsia="ja-JP"/>
            </w:rPr>
          </w:pPr>
          <w:hyperlink w:anchor="_Toc70714878" w:history="1">
            <w:r w:rsidRPr="00B02965">
              <w:rPr>
                <w:rStyle w:val="MyHeading9"/>
                <w:noProof/>
              </w:rPr>
              <w:t>Failures</w:t>
            </w:r>
            <w:r>
              <w:rPr>
                <w:noProof/>
                <w:webHidden/>
              </w:rPr>
              <w:tab/>
            </w:r>
            <w:r>
              <w:rPr>
                <w:noProof/>
                <w:webHidden/>
              </w:rPr>
              <w:fldChar w:fldCharType="begin"/>
            </w:r>
            <w:r>
              <w:rPr>
                <w:noProof/>
                <w:webHidden/>
              </w:rPr>
              <w:instrText xml:space="preserve"> PAGEREF _Toc70714878 \h </w:instrText>
            </w:r>
            <w:r>
              <w:rPr>
                <w:noProof/>
                <w:webHidden/>
              </w:rPr>
            </w:r>
            <w:r>
              <w:rPr>
                <w:noProof/>
                <w:webHidden/>
              </w:rPr>
              <w:fldChar w:fldCharType="separate"/>
            </w:r>
            <w:r>
              <w:rPr>
                <w:noProof/>
                <w:webHidden/>
              </w:rPr>
              <w:t>43</w:t>
            </w:r>
            <w:r>
              <w:rPr>
                <w:noProof/>
                <w:webHidden/>
              </w:rPr>
              <w:fldChar w:fldCharType="end"/>
            </w:r>
          </w:hyperlink>
        </w:p>
        <w:p w14:paraId="419F823C" w14:textId="34728A00" w:rsidR="002E6B19" w:rsidRDefault="002E6B19">
          <w:pPr>
            <w:pStyle w:val="FootnoteReference"/>
            <w:tabs>
              <w:tab w:val="right" w:leader="dot" w:pos="9350"/>
            </w:tabs>
            <w:rPr>
              <w:rFonts w:eastAsiaTheme="minorEastAsia"/>
              <w:noProof/>
              <w:sz w:val="22"/>
              <w:lang w:eastAsia="ja-JP"/>
            </w:rPr>
          </w:pPr>
          <w:hyperlink w:anchor="_Toc70714879" w:history="1">
            <w:r w:rsidRPr="00B02965">
              <w:rPr>
                <w:rStyle w:val="MyHeading9"/>
                <w:noProof/>
              </w:rPr>
              <w:t>Suggested Improvements</w:t>
            </w:r>
            <w:r>
              <w:rPr>
                <w:noProof/>
                <w:webHidden/>
              </w:rPr>
              <w:tab/>
            </w:r>
            <w:r>
              <w:rPr>
                <w:noProof/>
                <w:webHidden/>
              </w:rPr>
              <w:fldChar w:fldCharType="begin"/>
            </w:r>
            <w:r>
              <w:rPr>
                <w:noProof/>
                <w:webHidden/>
              </w:rPr>
              <w:instrText xml:space="preserve"> PAGEREF _Toc70714879 \h </w:instrText>
            </w:r>
            <w:r>
              <w:rPr>
                <w:noProof/>
                <w:webHidden/>
              </w:rPr>
            </w:r>
            <w:r>
              <w:rPr>
                <w:noProof/>
                <w:webHidden/>
              </w:rPr>
              <w:fldChar w:fldCharType="separate"/>
            </w:r>
            <w:r>
              <w:rPr>
                <w:noProof/>
                <w:webHidden/>
              </w:rPr>
              <w:t>43</w:t>
            </w:r>
            <w:r>
              <w:rPr>
                <w:noProof/>
                <w:webHidden/>
              </w:rPr>
              <w:fldChar w:fldCharType="end"/>
            </w:r>
          </w:hyperlink>
        </w:p>
        <w:p w14:paraId="1F5410E4" w14:textId="278640AF" w:rsidR="002E6B19" w:rsidRDefault="002E6B19">
          <w:pPr>
            <w:pStyle w:val="MyHeading1"/>
            <w:rPr>
              <w:rFonts w:eastAsiaTheme="minorEastAsia"/>
              <w:noProof/>
              <w:sz w:val="22"/>
              <w:lang w:eastAsia="ja-JP"/>
            </w:rPr>
          </w:pPr>
          <w:hyperlink w:anchor="_Toc70714880" w:history="1">
            <w:r w:rsidRPr="00B02965">
              <w:rPr>
                <w:rStyle w:val="MyHeading9"/>
                <w:noProof/>
              </w:rPr>
              <w:t>Appendix A.  Software</w:t>
            </w:r>
            <w:r>
              <w:rPr>
                <w:noProof/>
                <w:webHidden/>
              </w:rPr>
              <w:tab/>
            </w:r>
            <w:r>
              <w:rPr>
                <w:noProof/>
                <w:webHidden/>
              </w:rPr>
              <w:fldChar w:fldCharType="begin"/>
            </w:r>
            <w:r>
              <w:rPr>
                <w:noProof/>
                <w:webHidden/>
              </w:rPr>
              <w:instrText xml:space="preserve"> PAGEREF _Toc70714880 \h </w:instrText>
            </w:r>
            <w:r>
              <w:rPr>
                <w:noProof/>
                <w:webHidden/>
              </w:rPr>
            </w:r>
            <w:r>
              <w:rPr>
                <w:noProof/>
                <w:webHidden/>
              </w:rPr>
              <w:fldChar w:fldCharType="separate"/>
            </w:r>
            <w:r>
              <w:rPr>
                <w:noProof/>
                <w:webHidden/>
              </w:rPr>
              <w:t>45</w:t>
            </w:r>
            <w:r>
              <w:rPr>
                <w:noProof/>
                <w:webHidden/>
              </w:rPr>
              <w:fldChar w:fldCharType="end"/>
            </w:r>
          </w:hyperlink>
        </w:p>
        <w:p w14:paraId="7718AD2D" w14:textId="73B7939A" w:rsidR="002E6B19" w:rsidRDefault="002E6B19">
          <w:pPr>
            <w:pStyle w:val="MyHeading1"/>
            <w:rPr>
              <w:rFonts w:eastAsiaTheme="minorEastAsia"/>
              <w:noProof/>
              <w:sz w:val="22"/>
              <w:lang w:eastAsia="ja-JP"/>
            </w:rPr>
          </w:pPr>
          <w:hyperlink w:anchor="_Toc70714881" w:history="1">
            <w:r w:rsidRPr="00B02965">
              <w:rPr>
                <w:rStyle w:val="MyHeading9"/>
                <w:noProof/>
              </w:rPr>
              <w:t>Appendix B.  Replaceable Parts</w:t>
            </w:r>
            <w:r>
              <w:rPr>
                <w:noProof/>
                <w:webHidden/>
              </w:rPr>
              <w:tab/>
            </w:r>
            <w:r>
              <w:rPr>
                <w:noProof/>
                <w:webHidden/>
              </w:rPr>
              <w:fldChar w:fldCharType="begin"/>
            </w:r>
            <w:r>
              <w:rPr>
                <w:noProof/>
                <w:webHidden/>
              </w:rPr>
              <w:instrText xml:space="preserve"> PAGEREF _Toc70714881 \h </w:instrText>
            </w:r>
            <w:r>
              <w:rPr>
                <w:noProof/>
                <w:webHidden/>
              </w:rPr>
            </w:r>
            <w:r>
              <w:rPr>
                <w:noProof/>
                <w:webHidden/>
              </w:rPr>
              <w:fldChar w:fldCharType="separate"/>
            </w:r>
            <w:r>
              <w:rPr>
                <w:noProof/>
                <w:webHidden/>
              </w:rPr>
              <w:t>46</w:t>
            </w:r>
            <w:r>
              <w:rPr>
                <w:noProof/>
                <w:webHidden/>
              </w:rPr>
              <w:fldChar w:fldCharType="end"/>
            </w:r>
          </w:hyperlink>
        </w:p>
        <w:p w14:paraId="08B899F4" w14:textId="39E56F02" w:rsidR="002E6B19" w:rsidRDefault="002E6B19">
          <w:pPr>
            <w:pStyle w:val="FootnoteReference"/>
            <w:tabs>
              <w:tab w:val="right" w:leader="dot" w:pos="9350"/>
            </w:tabs>
            <w:rPr>
              <w:rFonts w:eastAsiaTheme="minorEastAsia"/>
              <w:noProof/>
              <w:sz w:val="22"/>
              <w:lang w:eastAsia="ja-JP"/>
            </w:rPr>
          </w:pPr>
          <w:hyperlink w:anchor="_Toc70714882" w:history="1">
            <w:r w:rsidRPr="00B02965">
              <w:rPr>
                <w:rStyle w:val="MyHeading9"/>
                <w:noProof/>
              </w:rPr>
              <w:t>Original Equipment Manufacturers</w:t>
            </w:r>
            <w:r>
              <w:rPr>
                <w:noProof/>
                <w:webHidden/>
              </w:rPr>
              <w:tab/>
            </w:r>
            <w:r>
              <w:rPr>
                <w:noProof/>
                <w:webHidden/>
              </w:rPr>
              <w:fldChar w:fldCharType="begin"/>
            </w:r>
            <w:r>
              <w:rPr>
                <w:noProof/>
                <w:webHidden/>
              </w:rPr>
              <w:instrText xml:space="preserve"> PAGEREF _Toc70714882 \h </w:instrText>
            </w:r>
            <w:r>
              <w:rPr>
                <w:noProof/>
                <w:webHidden/>
              </w:rPr>
            </w:r>
            <w:r>
              <w:rPr>
                <w:noProof/>
                <w:webHidden/>
              </w:rPr>
              <w:fldChar w:fldCharType="separate"/>
            </w:r>
            <w:r>
              <w:rPr>
                <w:noProof/>
                <w:webHidden/>
              </w:rPr>
              <w:t>46</w:t>
            </w:r>
            <w:r>
              <w:rPr>
                <w:noProof/>
                <w:webHidden/>
              </w:rPr>
              <w:fldChar w:fldCharType="end"/>
            </w:r>
          </w:hyperlink>
        </w:p>
        <w:p w14:paraId="2CF6C9D5" w14:textId="5EE45282" w:rsidR="002E6B19" w:rsidRDefault="002E6B19">
          <w:pPr>
            <w:pStyle w:val="FootnoteReference"/>
            <w:tabs>
              <w:tab w:val="right" w:leader="dot" w:pos="9350"/>
            </w:tabs>
            <w:rPr>
              <w:rFonts w:eastAsiaTheme="minorEastAsia"/>
              <w:noProof/>
              <w:sz w:val="22"/>
              <w:lang w:eastAsia="ja-JP"/>
            </w:rPr>
          </w:pPr>
          <w:hyperlink w:anchor="_Toc70714883" w:history="1">
            <w:r w:rsidRPr="00B02965">
              <w:rPr>
                <w:rStyle w:val="MyHeading9"/>
                <w:noProof/>
              </w:rPr>
              <w:t>Distributors</w:t>
            </w:r>
            <w:r>
              <w:rPr>
                <w:noProof/>
                <w:webHidden/>
              </w:rPr>
              <w:tab/>
            </w:r>
            <w:r>
              <w:rPr>
                <w:noProof/>
                <w:webHidden/>
              </w:rPr>
              <w:fldChar w:fldCharType="begin"/>
            </w:r>
            <w:r>
              <w:rPr>
                <w:noProof/>
                <w:webHidden/>
              </w:rPr>
              <w:instrText xml:space="preserve"> PAGEREF _Toc70714883 \h </w:instrText>
            </w:r>
            <w:r>
              <w:rPr>
                <w:noProof/>
                <w:webHidden/>
              </w:rPr>
            </w:r>
            <w:r>
              <w:rPr>
                <w:noProof/>
                <w:webHidden/>
              </w:rPr>
              <w:fldChar w:fldCharType="separate"/>
            </w:r>
            <w:r>
              <w:rPr>
                <w:noProof/>
                <w:webHidden/>
              </w:rPr>
              <w:t>46</w:t>
            </w:r>
            <w:r>
              <w:rPr>
                <w:noProof/>
                <w:webHidden/>
              </w:rPr>
              <w:fldChar w:fldCharType="end"/>
            </w:r>
          </w:hyperlink>
        </w:p>
        <w:p w14:paraId="12A9BFF5" w14:textId="5857B023" w:rsidR="002E6B19" w:rsidRDefault="002E6B19">
          <w:pPr>
            <w:pStyle w:val="FootnoteReference"/>
            <w:tabs>
              <w:tab w:val="right" w:leader="dot" w:pos="9350"/>
            </w:tabs>
            <w:rPr>
              <w:rFonts w:eastAsiaTheme="minorEastAsia"/>
              <w:noProof/>
              <w:sz w:val="22"/>
              <w:lang w:eastAsia="ja-JP"/>
            </w:rPr>
          </w:pPr>
          <w:hyperlink w:anchor="_Toc70714884" w:history="1">
            <w:r w:rsidRPr="00B02965">
              <w:rPr>
                <w:rStyle w:val="MyHeading9"/>
                <w:noProof/>
              </w:rPr>
              <w:t>Project Units</w:t>
            </w:r>
            <w:r>
              <w:rPr>
                <w:noProof/>
                <w:webHidden/>
              </w:rPr>
              <w:tab/>
            </w:r>
            <w:r>
              <w:rPr>
                <w:noProof/>
                <w:webHidden/>
              </w:rPr>
              <w:fldChar w:fldCharType="begin"/>
            </w:r>
            <w:r>
              <w:rPr>
                <w:noProof/>
                <w:webHidden/>
              </w:rPr>
              <w:instrText xml:space="preserve"> PAGEREF _Toc70714884 \h </w:instrText>
            </w:r>
            <w:r>
              <w:rPr>
                <w:noProof/>
                <w:webHidden/>
              </w:rPr>
            </w:r>
            <w:r>
              <w:rPr>
                <w:noProof/>
                <w:webHidden/>
              </w:rPr>
              <w:fldChar w:fldCharType="separate"/>
            </w:r>
            <w:r>
              <w:rPr>
                <w:noProof/>
                <w:webHidden/>
              </w:rPr>
              <w:t>46</w:t>
            </w:r>
            <w:r>
              <w:rPr>
                <w:noProof/>
                <w:webHidden/>
              </w:rPr>
              <w:fldChar w:fldCharType="end"/>
            </w:r>
          </w:hyperlink>
        </w:p>
        <w:p w14:paraId="1535C9BC" w14:textId="42F4447D" w:rsidR="002E6B19" w:rsidRDefault="002E6B19">
          <w:pPr>
            <w:pStyle w:val="FootnoteReference"/>
            <w:tabs>
              <w:tab w:val="right" w:leader="dot" w:pos="9350"/>
            </w:tabs>
            <w:rPr>
              <w:rFonts w:eastAsiaTheme="minorEastAsia"/>
              <w:noProof/>
              <w:sz w:val="22"/>
              <w:lang w:eastAsia="ja-JP"/>
            </w:rPr>
          </w:pPr>
          <w:hyperlink w:anchor="_Toc70714885" w:history="1">
            <w:r w:rsidRPr="00B02965">
              <w:rPr>
                <w:rStyle w:val="MyHeading9"/>
                <w:noProof/>
              </w:rPr>
              <w:t>Unit 1: Remote-controlled Vehicle</w:t>
            </w:r>
            <w:r>
              <w:rPr>
                <w:noProof/>
                <w:webHidden/>
              </w:rPr>
              <w:tab/>
            </w:r>
            <w:r>
              <w:rPr>
                <w:noProof/>
                <w:webHidden/>
              </w:rPr>
              <w:fldChar w:fldCharType="begin"/>
            </w:r>
            <w:r>
              <w:rPr>
                <w:noProof/>
                <w:webHidden/>
              </w:rPr>
              <w:instrText xml:space="preserve"> PAGEREF _Toc70714885 \h </w:instrText>
            </w:r>
            <w:r>
              <w:rPr>
                <w:noProof/>
                <w:webHidden/>
              </w:rPr>
            </w:r>
            <w:r>
              <w:rPr>
                <w:noProof/>
                <w:webHidden/>
              </w:rPr>
              <w:fldChar w:fldCharType="separate"/>
            </w:r>
            <w:r>
              <w:rPr>
                <w:noProof/>
                <w:webHidden/>
              </w:rPr>
              <w:t>47</w:t>
            </w:r>
            <w:r>
              <w:rPr>
                <w:noProof/>
                <w:webHidden/>
              </w:rPr>
              <w:fldChar w:fldCharType="end"/>
            </w:r>
          </w:hyperlink>
        </w:p>
        <w:p w14:paraId="4B88FFD2" w14:textId="0A75F122" w:rsidR="002E6B19" w:rsidRDefault="002E6B19">
          <w:pPr>
            <w:pStyle w:val="FootnoteReference"/>
            <w:tabs>
              <w:tab w:val="right" w:leader="dot" w:pos="9350"/>
            </w:tabs>
            <w:rPr>
              <w:rFonts w:eastAsiaTheme="minorEastAsia"/>
              <w:noProof/>
              <w:sz w:val="22"/>
              <w:lang w:eastAsia="ja-JP"/>
            </w:rPr>
          </w:pPr>
          <w:hyperlink w:anchor="_Toc70714886" w:history="1">
            <w:r w:rsidRPr="00B02965">
              <w:rPr>
                <w:rStyle w:val="MyHeading9"/>
                <w:noProof/>
              </w:rPr>
              <w:t>Unit 2: Base Station</w:t>
            </w:r>
            <w:r>
              <w:rPr>
                <w:noProof/>
                <w:webHidden/>
              </w:rPr>
              <w:tab/>
            </w:r>
            <w:r>
              <w:rPr>
                <w:noProof/>
                <w:webHidden/>
              </w:rPr>
              <w:fldChar w:fldCharType="begin"/>
            </w:r>
            <w:r>
              <w:rPr>
                <w:noProof/>
                <w:webHidden/>
              </w:rPr>
              <w:instrText xml:space="preserve"> PAGEREF _Toc70714886 \h </w:instrText>
            </w:r>
            <w:r>
              <w:rPr>
                <w:noProof/>
                <w:webHidden/>
              </w:rPr>
            </w:r>
            <w:r>
              <w:rPr>
                <w:noProof/>
                <w:webHidden/>
              </w:rPr>
              <w:fldChar w:fldCharType="separate"/>
            </w:r>
            <w:r>
              <w:rPr>
                <w:noProof/>
                <w:webHidden/>
              </w:rPr>
              <w:t>47</w:t>
            </w:r>
            <w:r>
              <w:rPr>
                <w:noProof/>
                <w:webHidden/>
              </w:rPr>
              <w:fldChar w:fldCharType="end"/>
            </w:r>
          </w:hyperlink>
        </w:p>
        <w:p w14:paraId="61CB02EA" w14:textId="3D6A17CC" w:rsidR="002E6B19" w:rsidRDefault="002E6B19">
          <w:pPr>
            <w:pStyle w:val="MyHeading1"/>
            <w:rPr>
              <w:rFonts w:eastAsiaTheme="minorEastAsia"/>
              <w:noProof/>
              <w:sz w:val="22"/>
              <w:lang w:eastAsia="ja-JP"/>
            </w:rPr>
          </w:pPr>
          <w:hyperlink w:anchor="_Toc70714887" w:history="1">
            <w:r w:rsidRPr="00B02965">
              <w:rPr>
                <w:rStyle w:val="MyHeading9"/>
                <w:noProof/>
              </w:rPr>
              <w:t>References</w:t>
            </w:r>
            <w:r>
              <w:rPr>
                <w:noProof/>
                <w:webHidden/>
              </w:rPr>
              <w:tab/>
            </w:r>
            <w:r>
              <w:rPr>
                <w:noProof/>
                <w:webHidden/>
              </w:rPr>
              <w:fldChar w:fldCharType="begin"/>
            </w:r>
            <w:r>
              <w:rPr>
                <w:noProof/>
                <w:webHidden/>
              </w:rPr>
              <w:instrText xml:space="preserve"> PAGEREF _Toc70714887 \h </w:instrText>
            </w:r>
            <w:r>
              <w:rPr>
                <w:noProof/>
                <w:webHidden/>
              </w:rPr>
            </w:r>
            <w:r>
              <w:rPr>
                <w:noProof/>
                <w:webHidden/>
              </w:rPr>
              <w:fldChar w:fldCharType="separate"/>
            </w:r>
            <w:r>
              <w:rPr>
                <w:noProof/>
                <w:webHidden/>
              </w:rPr>
              <w:t>48</w:t>
            </w:r>
            <w:r>
              <w:rPr>
                <w:noProof/>
                <w:webHidden/>
              </w:rPr>
              <w:fldChar w:fldCharType="end"/>
            </w:r>
          </w:hyperlink>
        </w:p>
        <w:p w14:paraId="4AABBA83" w14:textId="443BACDD" w:rsidR="00B1486D" w:rsidRDefault="00B1486D">
          <w:r>
            <w:rPr>
              <w:b/>
              <w:bCs/>
              <w:noProof/>
            </w:rPr>
            <w:fldChar w:fldCharType="end"/>
          </w:r>
        </w:p>
      </w:sdtContent>
    </w:sdt>
    <w:p w14:paraId="391F1AC4" w14:textId="77777777" w:rsidR="00A81EF8" w:rsidRDefault="00E52386" w:rsidP="00412DC2">
      <w:pPr>
        <w:pStyle w:val="AppendixHeading1Char"/>
      </w:pPr>
      <w:r>
        <w:lastRenderedPageBreak/>
        <w:t>List of Illustrations</w:t>
      </w:r>
    </w:p>
    <w:p w14:paraId="76C19C47" w14:textId="61E2663E" w:rsidR="002E6B19" w:rsidRDefault="00982632">
      <w:pPr>
        <w:pStyle w:val="Figure"/>
        <w:tabs>
          <w:tab w:val="right" w:leader="dot" w:pos="9350"/>
        </w:tabs>
        <w:rPr>
          <w:rFonts w:eastAsiaTheme="minorEastAsia"/>
          <w:sz w:val="22"/>
          <w:lang w:eastAsia="ja-JP"/>
        </w:rPr>
      </w:pPr>
      <w:r>
        <w:fldChar w:fldCharType="begin"/>
      </w:r>
      <w:r>
        <w:instrText xml:space="preserve"> TOC \h \z \c "Figure" </w:instrText>
      </w:r>
      <w:r>
        <w:fldChar w:fldCharType="separate"/>
      </w:r>
      <w:hyperlink w:anchor="_Toc70714711" w:history="1">
        <w:r w:rsidR="002E6B19" w:rsidRPr="00C3001C">
          <w:rPr>
            <w:rStyle w:val="MyHeading9"/>
          </w:rPr>
          <w:t>Figure 1. Product concept diagram</w:t>
        </w:r>
        <w:r w:rsidR="002E6B19">
          <w:rPr>
            <w:webHidden/>
          </w:rPr>
          <w:tab/>
        </w:r>
        <w:r w:rsidR="002E6B19">
          <w:rPr>
            <w:webHidden/>
          </w:rPr>
          <w:fldChar w:fldCharType="begin"/>
        </w:r>
        <w:r w:rsidR="002E6B19">
          <w:rPr>
            <w:webHidden/>
          </w:rPr>
          <w:instrText xml:space="preserve"> PAGEREF _Toc70714711 \h </w:instrText>
        </w:r>
        <w:r w:rsidR="002E6B19">
          <w:rPr>
            <w:webHidden/>
          </w:rPr>
        </w:r>
        <w:r w:rsidR="002E6B19">
          <w:rPr>
            <w:webHidden/>
          </w:rPr>
          <w:fldChar w:fldCharType="separate"/>
        </w:r>
        <w:r w:rsidR="002E6B19">
          <w:rPr>
            <w:webHidden/>
          </w:rPr>
          <w:t>5</w:t>
        </w:r>
        <w:r w:rsidR="002E6B19">
          <w:rPr>
            <w:webHidden/>
          </w:rPr>
          <w:fldChar w:fldCharType="end"/>
        </w:r>
      </w:hyperlink>
    </w:p>
    <w:p w14:paraId="7C955649" w14:textId="6BB39050" w:rsidR="002E6B19" w:rsidRDefault="002E6B19">
      <w:pPr>
        <w:pStyle w:val="Figure"/>
        <w:tabs>
          <w:tab w:val="right" w:leader="dot" w:pos="9350"/>
        </w:tabs>
        <w:rPr>
          <w:rFonts w:eastAsiaTheme="minorEastAsia"/>
          <w:sz w:val="22"/>
          <w:lang w:eastAsia="ja-JP"/>
        </w:rPr>
      </w:pPr>
      <w:hyperlink w:anchor="_Toc70714712" w:history="1">
        <w:r w:rsidRPr="00C3001C">
          <w:rPr>
            <w:rStyle w:val="MyHeading9"/>
          </w:rPr>
          <w:t>Figure 2. Functional block diagram for the proposed project</w:t>
        </w:r>
        <w:r>
          <w:rPr>
            <w:webHidden/>
          </w:rPr>
          <w:tab/>
        </w:r>
        <w:r>
          <w:rPr>
            <w:webHidden/>
          </w:rPr>
          <w:fldChar w:fldCharType="begin"/>
        </w:r>
        <w:r>
          <w:rPr>
            <w:webHidden/>
          </w:rPr>
          <w:instrText xml:space="preserve"> PAGEREF _Toc70714712 \h </w:instrText>
        </w:r>
        <w:r>
          <w:rPr>
            <w:webHidden/>
          </w:rPr>
        </w:r>
        <w:r>
          <w:rPr>
            <w:webHidden/>
          </w:rPr>
          <w:fldChar w:fldCharType="separate"/>
        </w:r>
        <w:r>
          <w:rPr>
            <w:webHidden/>
          </w:rPr>
          <w:t>6</w:t>
        </w:r>
        <w:r>
          <w:rPr>
            <w:webHidden/>
          </w:rPr>
          <w:fldChar w:fldCharType="end"/>
        </w:r>
      </w:hyperlink>
    </w:p>
    <w:p w14:paraId="081C3086" w14:textId="495C92FC" w:rsidR="002E6B19" w:rsidRDefault="002E6B19">
      <w:pPr>
        <w:pStyle w:val="Figure"/>
        <w:tabs>
          <w:tab w:val="right" w:leader="dot" w:pos="9350"/>
        </w:tabs>
        <w:rPr>
          <w:rFonts w:eastAsiaTheme="minorEastAsia"/>
          <w:sz w:val="22"/>
          <w:lang w:eastAsia="ja-JP"/>
        </w:rPr>
      </w:pPr>
      <w:hyperlink w:anchor="_Toc70714713" w:history="1">
        <w:r w:rsidRPr="00C3001C">
          <w:rPr>
            <w:rStyle w:val="MyHeading9"/>
          </w:rPr>
          <w:t>Figure 3.   Software architecture for the CONTROL assembly 2U5 (see also Figure 2).</w:t>
        </w:r>
        <w:r>
          <w:rPr>
            <w:webHidden/>
          </w:rPr>
          <w:tab/>
        </w:r>
        <w:r>
          <w:rPr>
            <w:webHidden/>
          </w:rPr>
          <w:fldChar w:fldCharType="begin"/>
        </w:r>
        <w:r>
          <w:rPr>
            <w:webHidden/>
          </w:rPr>
          <w:instrText xml:space="preserve"> PAGEREF _Toc70714713 \h </w:instrText>
        </w:r>
        <w:r>
          <w:rPr>
            <w:webHidden/>
          </w:rPr>
        </w:r>
        <w:r>
          <w:rPr>
            <w:webHidden/>
          </w:rPr>
          <w:fldChar w:fldCharType="separate"/>
        </w:r>
        <w:r>
          <w:rPr>
            <w:webHidden/>
          </w:rPr>
          <w:t>8</w:t>
        </w:r>
        <w:r>
          <w:rPr>
            <w:webHidden/>
          </w:rPr>
          <w:fldChar w:fldCharType="end"/>
        </w:r>
      </w:hyperlink>
    </w:p>
    <w:p w14:paraId="3C7E3DDA" w14:textId="24FA20EE" w:rsidR="002E6B19" w:rsidRDefault="002E6B19">
      <w:pPr>
        <w:pStyle w:val="Figure"/>
        <w:tabs>
          <w:tab w:val="right" w:leader="dot" w:pos="9350"/>
        </w:tabs>
        <w:rPr>
          <w:rFonts w:eastAsiaTheme="minorEastAsia"/>
          <w:sz w:val="22"/>
          <w:lang w:eastAsia="ja-JP"/>
        </w:rPr>
      </w:pPr>
      <w:hyperlink w:anchor="_Toc70714714" w:history="1">
        <w:r w:rsidRPr="00C3001C">
          <w:rPr>
            <w:rStyle w:val="MyHeading9"/>
          </w:rPr>
          <w:t>Figure 4. Software architecture for the Smartphone 3U1 (see also Figure 2).</w:t>
        </w:r>
        <w:r>
          <w:rPr>
            <w:webHidden/>
          </w:rPr>
          <w:tab/>
        </w:r>
        <w:r>
          <w:rPr>
            <w:webHidden/>
          </w:rPr>
          <w:fldChar w:fldCharType="begin"/>
        </w:r>
        <w:r>
          <w:rPr>
            <w:webHidden/>
          </w:rPr>
          <w:instrText xml:space="preserve"> PAGEREF _Toc70714714 \h </w:instrText>
        </w:r>
        <w:r>
          <w:rPr>
            <w:webHidden/>
          </w:rPr>
        </w:r>
        <w:r>
          <w:rPr>
            <w:webHidden/>
          </w:rPr>
          <w:fldChar w:fldCharType="separate"/>
        </w:r>
        <w:r>
          <w:rPr>
            <w:webHidden/>
          </w:rPr>
          <w:t>9</w:t>
        </w:r>
        <w:r>
          <w:rPr>
            <w:webHidden/>
          </w:rPr>
          <w:fldChar w:fldCharType="end"/>
        </w:r>
      </w:hyperlink>
    </w:p>
    <w:p w14:paraId="52179E60" w14:textId="062B206C" w:rsidR="002E6B19" w:rsidRDefault="002E6B19">
      <w:pPr>
        <w:pStyle w:val="Figure"/>
        <w:tabs>
          <w:tab w:val="right" w:leader="dot" w:pos="9350"/>
        </w:tabs>
        <w:rPr>
          <w:rFonts w:eastAsiaTheme="minorEastAsia"/>
          <w:sz w:val="22"/>
          <w:lang w:eastAsia="ja-JP"/>
        </w:rPr>
      </w:pPr>
      <w:hyperlink w:anchor="_Toc70714715" w:history="1">
        <w:r w:rsidRPr="00C3001C">
          <w:rPr>
            <w:rStyle w:val="MyHeading9"/>
          </w:rPr>
          <w:t>Figure 5. Functional block diagram for the delivered project</w:t>
        </w:r>
        <w:r>
          <w:rPr>
            <w:webHidden/>
          </w:rPr>
          <w:tab/>
        </w:r>
        <w:r>
          <w:rPr>
            <w:webHidden/>
          </w:rPr>
          <w:fldChar w:fldCharType="begin"/>
        </w:r>
        <w:r>
          <w:rPr>
            <w:webHidden/>
          </w:rPr>
          <w:instrText xml:space="preserve"> PAGEREF _Toc70714715 \h </w:instrText>
        </w:r>
        <w:r>
          <w:rPr>
            <w:webHidden/>
          </w:rPr>
        </w:r>
        <w:r>
          <w:rPr>
            <w:webHidden/>
          </w:rPr>
          <w:fldChar w:fldCharType="separate"/>
        </w:r>
        <w:r>
          <w:rPr>
            <w:webHidden/>
          </w:rPr>
          <w:t>11</w:t>
        </w:r>
        <w:r>
          <w:rPr>
            <w:webHidden/>
          </w:rPr>
          <w:fldChar w:fldCharType="end"/>
        </w:r>
      </w:hyperlink>
    </w:p>
    <w:p w14:paraId="6F239BF8" w14:textId="4F507CD9" w:rsidR="002E6B19" w:rsidRDefault="002E6B19">
      <w:pPr>
        <w:pStyle w:val="Figure"/>
        <w:tabs>
          <w:tab w:val="right" w:leader="dot" w:pos="9350"/>
        </w:tabs>
        <w:rPr>
          <w:rFonts w:eastAsiaTheme="minorEastAsia"/>
          <w:sz w:val="22"/>
          <w:lang w:eastAsia="ja-JP"/>
        </w:rPr>
      </w:pPr>
      <w:hyperlink w:anchor="_Toc70714716" w:history="1">
        <w:r w:rsidRPr="00C3001C">
          <w:rPr>
            <w:rStyle w:val="MyHeading9"/>
          </w:rPr>
          <w:t>Figure 6. Project Proposal Timeline</w:t>
        </w:r>
        <w:r>
          <w:rPr>
            <w:webHidden/>
          </w:rPr>
          <w:tab/>
        </w:r>
        <w:r>
          <w:rPr>
            <w:webHidden/>
          </w:rPr>
          <w:fldChar w:fldCharType="begin"/>
        </w:r>
        <w:r>
          <w:rPr>
            <w:webHidden/>
          </w:rPr>
          <w:instrText xml:space="preserve"> PAGEREF _Toc70714716 \h </w:instrText>
        </w:r>
        <w:r>
          <w:rPr>
            <w:webHidden/>
          </w:rPr>
        </w:r>
        <w:r>
          <w:rPr>
            <w:webHidden/>
          </w:rPr>
          <w:fldChar w:fldCharType="separate"/>
        </w:r>
        <w:r>
          <w:rPr>
            <w:webHidden/>
          </w:rPr>
          <w:t>33</w:t>
        </w:r>
        <w:r>
          <w:rPr>
            <w:webHidden/>
          </w:rPr>
          <w:fldChar w:fldCharType="end"/>
        </w:r>
      </w:hyperlink>
    </w:p>
    <w:p w14:paraId="442363CB" w14:textId="2F27D1B5" w:rsidR="002E6B19" w:rsidRDefault="002E6B19">
      <w:pPr>
        <w:pStyle w:val="Figure"/>
        <w:tabs>
          <w:tab w:val="right" w:leader="dot" w:pos="9350"/>
        </w:tabs>
        <w:rPr>
          <w:rFonts w:eastAsiaTheme="minorEastAsia"/>
          <w:sz w:val="22"/>
          <w:lang w:eastAsia="ja-JP"/>
        </w:rPr>
      </w:pPr>
      <w:hyperlink w:anchor="_Toc70714717" w:history="1">
        <w:r w:rsidRPr="00C3001C">
          <w:rPr>
            <w:rStyle w:val="MyHeading9"/>
          </w:rPr>
          <w:t>Figure 7. Actual Project Timeline</w:t>
        </w:r>
        <w:r>
          <w:rPr>
            <w:webHidden/>
          </w:rPr>
          <w:tab/>
        </w:r>
        <w:r>
          <w:rPr>
            <w:webHidden/>
          </w:rPr>
          <w:fldChar w:fldCharType="begin"/>
        </w:r>
        <w:r>
          <w:rPr>
            <w:webHidden/>
          </w:rPr>
          <w:instrText xml:space="preserve"> PAGEREF _Toc70714717 \h </w:instrText>
        </w:r>
        <w:r>
          <w:rPr>
            <w:webHidden/>
          </w:rPr>
        </w:r>
        <w:r>
          <w:rPr>
            <w:webHidden/>
          </w:rPr>
          <w:fldChar w:fldCharType="separate"/>
        </w:r>
        <w:r>
          <w:rPr>
            <w:webHidden/>
          </w:rPr>
          <w:t>34</w:t>
        </w:r>
        <w:r>
          <w:rPr>
            <w:webHidden/>
          </w:rPr>
          <w:fldChar w:fldCharType="end"/>
        </w:r>
      </w:hyperlink>
    </w:p>
    <w:p w14:paraId="1CB82F66" w14:textId="067A0A0F" w:rsidR="002E6B19" w:rsidRDefault="002E6B19">
      <w:pPr>
        <w:pStyle w:val="Figure"/>
        <w:tabs>
          <w:tab w:val="right" w:leader="dot" w:pos="9350"/>
        </w:tabs>
        <w:rPr>
          <w:rFonts w:eastAsiaTheme="minorEastAsia"/>
          <w:sz w:val="22"/>
          <w:lang w:eastAsia="ja-JP"/>
        </w:rPr>
      </w:pPr>
      <w:hyperlink w:anchor="_Toc70714718" w:history="1">
        <w:r w:rsidRPr="00C3001C">
          <w:rPr>
            <w:rStyle w:val="MyHeading9"/>
          </w:rPr>
          <w:t>Figure 8. Overall proposed budget.</w:t>
        </w:r>
        <w:r>
          <w:rPr>
            <w:webHidden/>
          </w:rPr>
          <w:tab/>
        </w:r>
        <w:r>
          <w:rPr>
            <w:webHidden/>
          </w:rPr>
          <w:fldChar w:fldCharType="begin"/>
        </w:r>
        <w:r>
          <w:rPr>
            <w:webHidden/>
          </w:rPr>
          <w:instrText xml:space="preserve"> PAGEREF _Toc70714718 \h </w:instrText>
        </w:r>
        <w:r>
          <w:rPr>
            <w:webHidden/>
          </w:rPr>
        </w:r>
        <w:r>
          <w:rPr>
            <w:webHidden/>
          </w:rPr>
          <w:fldChar w:fldCharType="separate"/>
        </w:r>
        <w:r>
          <w:rPr>
            <w:webHidden/>
          </w:rPr>
          <w:t>35</w:t>
        </w:r>
        <w:r>
          <w:rPr>
            <w:webHidden/>
          </w:rPr>
          <w:fldChar w:fldCharType="end"/>
        </w:r>
      </w:hyperlink>
    </w:p>
    <w:p w14:paraId="60FF2EEC" w14:textId="635D93F1" w:rsidR="002E6B19" w:rsidRDefault="002E6B19">
      <w:pPr>
        <w:pStyle w:val="Figure"/>
        <w:tabs>
          <w:tab w:val="right" w:leader="dot" w:pos="9350"/>
        </w:tabs>
        <w:rPr>
          <w:rFonts w:eastAsiaTheme="minorEastAsia"/>
          <w:sz w:val="22"/>
          <w:lang w:eastAsia="ja-JP"/>
        </w:rPr>
      </w:pPr>
      <w:hyperlink w:anchor="_Toc70714719" w:history="1">
        <w:r w:rsidRPr="00C3001C">
          <w:rPr>
            <w:rStyle w:val="MyHeading9"/>
          </w:rPr>
          <w:t>Figure 9. Unit 1 proposed budget.</w:t>
        </w:r>
        <w:r>
          <w:rPr>
            <w:webHidden/>
          </w:rPr>
          <w:tab/>
        </w:r>
        <w:r>
          <w:rPr>
            <w:webHidden/>
          </w:rPr>
          <w:fldChar w:fldCharType="begin"/>
        </w:r>
        <w:r>
          <w:rPr>
            <w:webHidden/>
          </w:rPr>
          <w:instrText xml:space="preserve"> PAGEREF _Toc70714719 \h </w:instrText>
        </w:r>
        <w:r>
          <w:rPr>
            <w:webHidden/>
          </w:rPr>
        </w:r>
        <w:r>
          <w:rPr>
            <w:webHidden/>
          </w:rPr>
          <w:fldChar w:fldCharType="separate"/>
        </w:r>
        <w:r>
          <w:rPr>
            <w:webHidden/>
          </w:rPr>
          <w:t>36</w:t>
        </w:r>
        <w:r>
          <w:rPr>
            <w:webHidden/>
          </w:rPr>
          <w:fldChar w:fldCharType="end"/>
        </w:r>
      </w:hyperlink>
    </w:p>
    <w:p w14:paraId="38B80FE4" w14:textId="03EC5A84" w:rsidR="002E6B19" w:rsidRDefault="002E6B19">
      <w:pPr>
        <w:pStyle w:val="Figure"/>
        <w:tabs>
          <w:tab w:val="right" w:leader="dot" w:pos="9350"/>
        </w:tabs>
        <w:rPr>
          <w:rFonts w:eastAsiaTheme="minorEastAsia"/>
          <w:sz w:val="22"/>
          <w:lang w:eastAsia="ja-JP"/>
        </w:rPr>
      </w:pPr>
      <w:hyperlink w:anchor="_Toc70714720" w:history="1">
        <w:r w:rsidRPr="00C3001C">
          <w:rPr>
            <w:rStyle w:val="MyHeading9"/>
          </w:rPr>
          <w:t>Figure 10. Unit 2 proposed budget.</w:t>
        </w:r>
        <w:r>
          <w:rPr>
            <w:webHidden/>
          </w:rPr>
          <w:tab/>
        </w:r>
        <w:r>
          <w:rPr>
            <w:webHidden/>
          </w:rPr>
          <w:fldChar w:fldCharType="begin"/>
        </w:r>
        <w:r>
          <w:rPr>
            <w:webHidden/>
          </w:rPr>
          <w:instrText xml:space="preserve"> PAGEREF _Toc70714720 \h </w:instrText>
        </w:r>
        <w:r>
          <w:rPr>
            <w:webHidden/>
          </w:rPr>
        </w:r>
        <w:r>
          <w:rPr>
            <w:webHidden/>
          </w:rPr>
          <w:fldChar w:fldCharType="separate"/>
        </w:r>
        <w:r>
          <w:rPr>
            <w:webHidden/>
          </w:rPr>
          <w:t>36</w:t>
        </w:r>
        <w:r>
          <w:rPr>
            <w:webHidden/>
          </w:rPr>
          <w:fldChar w:fldCharType="end"/>
        </w:r>
      </w:hyperlink>
    </w:p>
    <w:p w14:paraId="084676D9" w14:textId="6923B308" w:rsidR="002E6B19" w:rsidRDefault="002E6B19">
      <w:pPr>
        <w:pStyle w:val="Figure"/>
        <w:tabs>
          <w:tab w:val="right" w:leader="dot" w:pos="9350"/>
        </w:tabs>
        <w:rPr>
          <w:rFonts w:eastAsiaTheme="minorEastAsia"/>
          <w:sz w:val="22"/>
          <w:lang w:eastAsia="ja-JP"/>
        </w:rPr>
      </w:pPr>
      <w:hyperlink w:anchor="_Toc70714721" w:history="1">
        <w:r w:rsidRPr="00C3001C">
          <w:rPr>
            <w:rStyle w:val="MyHeading9"/>
          </w:rPr>
          <w:t>Figure 11. Contingency proposed budget.</w:t>
        </w:r>
        <w:r>
          <w:rPr>
            <w:webHidden/>
          </w:rPr>
          <w:tab/>
        </w:r>
        <w:r>
          <w:rPr>
            <w:webHidden/>
          </w:rPr>
          <w:fldChar w:fldCharType="begin"/>
        </w:r>
        <w:r>
          <w:rPr>
            <w:webHidden/>
          </w:rPr>
          <w:instrText xml:space="preserve"> PAGEREF _Toc70714721 \h </w:instrText>
        </w:r>
        <w:r>
          <w:rPr>
            <w:webHidden/>
          </w:rPr>
        </w:r>
        <w:r>
          <w:rPr>
            <w:webHidden/>
          </w:rPr>
          <w:fldChar w:fldCharType="separate"/>
        </w:r>
        <w:r>
          <w:rPr>
            <w:webHidden/>
          </w:rPr>
          <w:t>37</w:t>
        </w:r>
        <w:r>
          <w:rPr>
            <w:webHidden/>
          </w:rPr>
          <w:fldChar w:fldCharType="end"/>
        </w:r>
      </w:hyperlink>
    </w:p>
    <w:p w14:paraId="22EB0D94" w14:textId="124A0E38" w:rsidR="004A1CD5" w:rsidRDefault="00982632">
      <w:pPr>
        <w:rPr>
          <w:b/>
          <w:bCs/>
          <w:noProof/>
        </w:rPr>
      </w:pPr>
      <w:r>
        <w:rPr>
          <w:b/>
          <w:bCs/>
          <w:noProof/>
        </w:rPr>
        <w:fldChar w:fldCharType="end"/>
      </w:r>
    </w:p>
    <w:p w14:paraId="2E749D51" w14:textId="77777777" w:rsidR="004A1CD5" w:rsidRDefault="004A1CD5">
      <w:pPr>
        <w:sectPr w:rsidR="004A1CD5" w:rsidSect="00B84234">
          <w:headerReference w:type="default" r:id="rId12"/>
          <w:footerReference w:type="default" r:id="rId13"/>
          <w:pgSz w:w="12240" w:h="15840"/>
          <w:pgMar w:top="1440" w:right="1440" w:bottom="1440" w:left="1440" w:header="720" w:footer="720" w:gutter="0"/>
          <w:pgNumType w:fmt="lowerRoman" w:start="1"/>
          <w:cols w:space="720"/>
          <w:docGrid w:linePitch="360"/>
        </w:sectPr>
      </w:pPr>
    </w:p>
    <w:p w14:paraId="4AC3E8E5" w14:textId="77777777" w:rsidR="00A81EF8" w:rsidRDefault="00E52386" w:rsidP="00412DC2">
      <w:pPr>
        <w:pStyle w:val="AppendixHeading1Char"/>
      </w:pPr>
      <w:r>
        <w:lastRenderedPageBreak/>
        <w:t xml:space="preserve">List </w:t>
      </w:r>
      <w:r w:rsidR="00A81EF8">
        <w:t>of Tables</w:t>
      </w:r>
    </w:p>
    <w:p w14:paraId="068B754D" w14:textId="6D262FD8" w:rsidR="002E6B19" w:rsidRDefault="00C41980">
      <w:pPr>
        <w:pStyle w:val="Figure"/>
        <w:tabs>
          <w:tab w:val="right" w:leader="dot" w:pos="9350"/>
        </w:tabs>
        <w:rPr>
          <w:rFonts w:eastAsiaTheme="minorEastAsia"/>
          <w:sz w:val="22"/>
          <w:lang w:eastAsia="ja-JP"/>
        </w:rPr>
      </w:pPr>
      <w:r>
        <w:fldChar w:fldCharType="begin"/>
      </w:r>
      <w:r>
        <w:instrText xml:space="preserve"> TOC \h \z \c "Table" </w:instrText>
      </w:r>
      <w:r>
        <w:fldChar w:fldCharType="separate"/>
      </w:r>
      <w:hyperlink w:anchor="_Toc70714722" w:history="1">
        <w:r w:rsidR="002E6B19" w:rsidRPr="00FE1BFD">
          <w:rPr>
            <w:rStyle w:val="MyHeading9"/>
          </w:rPr>
          <w:t>Table 1 – Group member assignments: unit assemblies.</w:t>
        </w:r>
        <w:r w:rsidR="002E6B19">
          <w:rPr>
            <w:webHidden/>
          </w:rPr>
          <w:tab/>
        </w:r>
        <w:r w:rsidR="002E6B19">
          <w:rPr>
            <w:webHidden/>
          </w:rPr>
          <w:fldChar w:fldCharType="begin"/>
        </w:r>
        <w:r w:rsidR="002E6B19">
          <w:rPr>
            <w:webHidden/>
          </w:rPr>
          <w:instrText xml:space="preserve"> PAGEREF _Toc70714722 \h </w:instrText>
        </w:r>
        <w:r w:rsidR="002E6B19">
          <w:rPr>
            <w:webHidden/>
          </w:rPr>
        </w:r>
        <w:r w:rsidR="002E6B19">
          <w:rPr>
            <w:webHidden/>
          </w:rPr>
          <w:fldChar w:fldCharType="separate"/>
        </w:r>
        <w:r w:rsidR="002E6B19">
          <w:rPr>
            <w:webHidden/>
          </w:rPr>
          <w:t>12</w:t>
        </w:r>
        <w:r w:rsidR="002E6B19">
          <w:rPr>
            <w:webHidden/>
          </w:rPr>
          <w:fldChar w:fldCharType="end"/>
        </w:r>
      </w:hyperlink>
    </w:p>
    <w:p w14:paraId="2F1FCEDC" w14:textId="3B7A34B1" w:rsidR="002E6B19" w:rsidRDefault="002E6B19">
      <w:pPr>
        <w:pStyle w:val="Figure"/>
        <w:tabs>
          <w:tab w:val="right" w:leader="dot" w:pos="9350"/>
        </w:tabs>
        <w:rPr>
          <w:rFonts w:eastAsiaTheme="minorEastAsia"/>
          <w:sz w:val="22"/>
          <w:lang w:eastAsia="ja-JP"/>
        </w:rPr>
      </w:pPr>
      <w:hyperlink w:anchor="_Toc70714723" w:history="1">
        <w:r w:rsidRPr="00FE1BFD">
          <w:rPr>
            <w:rStyle w:val="MyHeading9"/>
          </w:rPr>
          <w:t>Table 2 – Group member assignments: software elements.</w:t>
        </w:r>
        <w:r>
          <w:rPr>
            <w:webHidden/>
          </w:rPr>
          <w:tab/>
        </w:r>
        <w:r>
          <w:rPr>
            <w:webHidden/>
          </w:rPr>
          <w:fldChar w:fldCharType="begin"/>
        </w:r>
        <w:r>
          <w:rPr>
            <w:webHidden/>
          </w:rPr>
          <w:instrText xml:space="preserve"> PAGEREF _Toc70714723 \h </w:instrText>
        </w:r>
        <w:r>
          <w:rPr>
            <w:webHidden/>
          </w:rPr>
        </w:r>
        <w:r>
          <w:rPr>
            <w:webHidden/>
          </w:rPr>
          <w:fldChar w:fldCharType="separate"/>
        </w:r>
        <w:r>
          <w:rPr>
            <w:webHidden/>
          </w:rPr>
          <w:t>12</w:t>
        </w:r>
        <w:r>
          <w:rPr>
            <w:webHidden/>
          </w:rPr>
          <w:fldChar w:fldCharType="end"/>
        </w:r>
      </w:hyperlink>
    </w:p>
    <w:p w14:paraId="724F9720" w14:textId="14D2F9AF" w:rsidR="002E6B19" w:rsidRDefault="002E6B19">
      <w:pPr>
        <w:pStyle w:val="Figure"/>
        <w:tabs>
          <w:tab w:val="right" w:leader="dot" w:pos="9350"/>
        </w:tabs>
        <w:rPr>
          <w:rFonts w:eastAsiaTheme="minorEastAsia"/>
          <w:sz w:val="22"/>
          <w:lang w:eastAsia="ja-JP"/>
        </w:rPr>
      </w:pPr>
      <w:hyperlink w:anchor="_Toc70714724" w:history="1">
        <w:r w:rsidRPr="00FE1BFD">
          <w:rPr>
            <w:rStyle w:val="MyHeading9"/>
          </w:rPr>
          <w:t>Table 3. Performance requirements for the power supply regulation to assemblies</w:t>
        </w:r>
        <w:r>
          <w:rPr>
            <w:webHidden/>
          </w:rPr>
          <w:tab/>
        </w:r>
        <w:r>
          <w:rPr>
            <w:webHidden/>
          </w:rPr>
          <w:fldChar w:fldCharType="begin"/>
        </w:r>
        <w:r>
          <w:rPr>
            <w:webHidden/>
          </w:rPr>
          <w:instrText xml:space="preserve"> PAGEREF _Toc70714724 \h </w:instrText>
        </w:r>
        <w:r>
          <w:rPr>
            <w:webHidden/>
          </w:rPr>
        </w:r>
        <w:r>
          <w:rPr>
            <w:webHidden/>
          </w:rPr>
          <w:fldChar w:fldCharType="separate"/>
        </w:r>
        <w:r>
          <w:rPr>
            <w:webHidden/>
          </w:rPr>
          <w:t>14</w:t>
        </w:r>
        <w:r>
          <w:rPr>
            <w:webHidden/>
          </w:rPr>
          <w:fldChar w:fldCharType="end"/>
        </w:r>
      </w:hyperlink>
    </w:p>
    <w:p w14:paraId="72659238" w14:textId="493961DD" w:rsidR="002E6B19" w:rsidRDefault="002E6B19">
      <w:pPr>
        <w:pStyle w:val="Figure"/>
        <w:tabs>
          <w:tab w:val="right" w:leader="dot" w:pos="9350"/>
        </w:tabs>
        <w:rPr>
          <w:rFonts w:eastAsiaTheme="minorEastAsia"/>
          <w:sz w:val="22"/>
          <w:lang w:eastAsia="ja-JP"/>
        </w:rPr>
      </w:pPr>
      <w:hyperlink w:anchor="_Toc70714725" w:history="1">
        <w:r w:rsidRPr="00FE1BFD">
          <w:rPr>
            <w:rStyle w:val="MyHeading9"/>
          </w:rPr>
          <w:t>Table 4. Performance specifications for the LED control functionality</w:t>
        </w:r>
        <w:r>
          <w:rPr>
            <w:webHidden/>
          </w:rPr>
          <w:tab/>
        </w:r>
        <w:r>
          <w:rPr>
            <w:webHidden/>
          </w:rPr>
          <w:fldChar w:fldCharType="begin"/>
        </w:r>
        <w:r>
          <w:rPr>
            <w:webHidden/>
          </w:rPr>
          <w:instrText xml:space="preserve"> PAGEREF _Toc70714725 \h </w:instrText>
        </w:r>
        <w:r>
          <w:rPr>
            <w:webHidden/>
          </w:rPr>
        </w:r>
        <w:r>
          <w:rPr>
            <w:webHidden/>
          </w:rPr>
          <w:fldChar w:fldCharType="separate"/>
        </w:r>
        <w:r>
          <w:rPr>
            <w:webHidden/>
          </w:rPr>
          <w:t>15</w:t>
        </w:r>
        <w:r>
          <w:rPr>
            <w:webHidden/>
          </w:rPr>
          <w:fldChar w:fldCharType="end"/>
        </w:r>
      </w:hyperlink>
    </w:p>
    <w:p w14:paraId="3DA76841" w14:textId="40AAC669" w:rsidR="002E6B19" w:rsidRDefault="002E6B19">
      <w:pPr>
        <w:pStyle w:val="Figure"/>
        <w:tabs>
          <w:tab w:val="right" w:leader="dot" w:pos="9350"/>
        </w:tabs>
        <w:rPr>
          <w:rFonts w:eastAsiaTheme="minorEastAsia"/>
          <w:sz w:val="22"/>
          <w:lang w:eastAsia="ja-JP"/>
        </w:rPr>
      </w:pPr>
      <w:hyperlink w:anchor="_Toc70714726" w:history="1">
        <w:r w:rsidRPr="00FE1BFD">
          <w:rPr>
            <w:rStyle w:val="MyHeading9"/>
          </w:rPr>
          <w:t>Table 5. Performance requirements for music-driven brightness control function</w:t>
        </w:r>
        <w:r>
          <w:rPr>
            <w:webHidden/>
          </w:rPr>
          <w:tab/>
        </w:r>
        <w:r>
          <w:rPr>
            <w:webHidden/>
          </w:rPr>
          <w:fldChar w:fldCharType="begin"/>
        </w:r>
        <w:r>
          <w:rPr>
            <w:webHidden/>
          </w:rPr>
          <w:instrText xml:space="preserve"> PAGEREF _Toc70714726 \h </w:instrText>
        </w:r>
        <w:r>
          <w:rPr>
            <w:webHidden/>
          </w:rPr>
        </w:r>
        <w:r>
          <w:rPr>
            <w:webHidden/>
          </w:rPr>
          <w:fldChar w:fldCharType="separate"/>
        </w:r>
        <w:r>
          <w:rPr>
            <w:webHidden/>
          </w:rPr>
          <w:t>17</w:t>
        </w:r>
        <w:r>
          <w:rPr>
            <w:webHidden/>
          </w:rPr>
          <w:fldChar w:fldCharType="end"/>
        </w:r>
      </w:hyperlink>
    </w:p>
    <w:p w14:paraId="5A574D78" w14:textId="6EC2C4B1" w:rsidR="002E6B19" w:rsidRDefault="002E6B19">
      <w:pPr>
        <w:pStyle w:val="Figure"/>
        <w:tabs>
          <w:tab w:val="right" w:leader="dot" w:pos="9350"/>
        </w:tabs>
        <w:rPr>
          <w:rFonts w:eastAsiaTheme="minorEastAsia"/>
          <w:sz w:val="22"/>
          <w:lang w:eastAsia="ja-JP"/>
        </w:rPr>
      </w:pPr>
      <w:hyperlink w:anchor="_Toc70714727" w:history="1">
        <w:r w:rsidRPr="00FE1BFD">
          <w:rPr>
            <w:rStyle w:val="MyHeading9"/>
          </w:rPr>
          <w:t>Table 6. Actual vs proposed budgets overall and each unit.</w:t>
        </w:r>
        <w:r>
          <w:rPr>
            <w:webHidden/>
          </w:rPr>
          <w:tab/>
        </w:r>
        <w:r>
          <w:rPr>
            <w:webHidden/>
          </w:rPr>
          <w:fldChar w:fldCharType="begin"/>
        </w:r>
        <w:r>
          <w:rPr>
            <w:webHidden/>
          </w:rPr>
          <w:instrText xml:space="preserve"> PAGEREF _Toc70714727 \h </w:instrText>
        </w:r>
        <w:r>
          <w:rPr>
            <w:webHidden/>
          </w:rPr>
        </w:r>
        <w:r>
          <w:rPr>
            <w:webHidden/>
          </w:rPr>
          <w:fldChar w:fldCharType="separate"/>
        </w:r>
        <w:r>
          <w:rPr>
            <w:webHidden/>
          </w:rPr>
          <w:t>38</w:t>
        </w:r>
        <w:r>
          <w:rPr>
            <w:webHidden/>
          </w:rPr>
          <w:fldChar w:fldCharType="end"/>
        </w:r>
      </w:hyperlink>
    </w:p>
    <w:p w14:paraId="6243D5D9" w14:textId="573ACDC5" w:rsidR="002E6B19" w:rsidRDefault="002E6B19">
      <w:pPr>
        <w:pStyle w:val="Figure"/>
        <w:tabs>
          <w:tab w:val="right" w:leader="dot" w:pos="9350"/>
        </w:tabs>
        <w:rPr>
          <w:rFonts w:eastAsiaTheme="minorEastAsia"/>
          <w:sz w:val="22"/>
          <w:lang w:eastAsia="ja-JP"/>
        </w:rPr>
      </w:pPr>
      <w:hyperlink w:anchor="_Toc70714728" w:history="1">
        <w:r w:rsidRPr="00FE1BFD">
          <w:rPr>
            <w:rStyle w:val="MyHeading9"/>
          </w:rPr>
          <w:t>Table 7. Actual Budget breakdown for assemblies in Unit 1.</w:t>
        </w:r>
        <w:r>
          <w:rPr>
            <w:webHidden/>
          </w:rPr>
          <w:tab/>
        </w:r>
        <w:r>
          <w:rPr>
            <w:webHidden/>
          </w:rPr>
          <w:fldChar w:fldCharType="begin"/>
        </w:r>
        <w:r>
          <w:rPr>
            <w:webHidden/>
          </w:rPr>
          <w:instrText xml:space="preserve"> PAGEREF _Toc70714728 \h </w:instrText>
        </w:r>
        <w:r>
          <w:rPr>
            <w:webHidden/>
          </w:rPr>
        </w:r>
        <w:r>
          <w:rPr>
            <w:webHidden/>
          </w:rPr>
          <w:fldChar w:fldCharType="separate"/>
        </w:r>
        <w:r>
          <w:rPr>
            <w:webHidden/>
          </w:rPr>
          <w:t>39</w:t>
        </w:r>
        <w:r>
          <w:rPr>
            <w:webHidden/>
          </w:rPr>
          <w:fldChar w:fldCharType="end"/>
        </w:r>
      </w:hyperlink>
    </w:p>
    <w:p w14:paraId="5F6FDD31" w14:textId="604A93C7" w:rsidR="002E6B19" w:rsidRDefault="002E6B19">
      <w:pPr>
        <w:pStyle w:val="Figure"/>
        <w:tabs>
          <w:tab w:val="right" w:leader="dot" w:pos="9350"/>
        </w:tabs>
        <w:rPr>
          <w:rFonts w:eastAsiaTheme="minorEastAsia"/>
          <w:sz w:val="22"/>
          <w:lang w:eastAsia="ja-JP"/>
        </w:rPr>
      </w:pPr>
      <w:hyperlink w:anchor="_Toc70714729" w:history="1">
        <w:r w:rsidRPr="00FE1BFD">
          <w:rPr>
            <w:rStyle w:val="MyHeading9"/>
          </w:rPr>
          <w:t>Table 8. Proposed vs actual budget for Unit 2.</w:t>
        </w:r>
        <w:r>
          <w:rPr>
            <w:webHidden/>
          </w:rPr>
          <w:tab/>
        </w:r>
        <w:r>
          <w:rPr>
            <w:webHidden/>
          </w:rPr>
          <w:fldChar w:fldCharType="begin"/>
        </w:r>
        <w:r>
          <w:rPr>
            <w:webHidden/>
          </w:rPr>
          <w:instrText xml:space="preserve"> PAGEREF _Toc70714729 \h </w:instrText>
        </w:r>
        <w:r>
          <w:rPr>
            <w:webHidden/>
          </w:rPr>
        </w:r>
        <w:r>
          <w:rPr>
            <w:webHidden/>
          </w:rPr>
          <w:fldChar w:fldCharType="separate"/>
        </w:r>
        <w:r>
          <w:rPr>
            <w:webHidden/>
          </w:rPr>
          <w:t>40</w:t>
        </w:r>
        <w:r>
          <w:rPr>
            <w:webHidden/>
          </w:rPr>
          <w:fldChar w:fldCharType="end"/>
        </w:r>
      </w:hyperlink>
    </w:p>
    <w:p w14:paraId="61858833" w14:textId="4EA48FFB" w:rsidR="002E6B19" w:rsidRDefault="002E6B19">
      <w:pPr>
        <w:pStyle w:val="Figure"/>
        <w:tabs>
          <w:tab w:val="right" w:leader="dot" w:pos="9350"/>
        </w:tabs>
        <w:rPr>
          <w:rFonts w:eastAsiaTheme="minorEastAsia"/>
          <w:sz w:val="22"/>
          <w:lang w:eastAsia="ja-JP"/>
        </w:rPr>
      </w:pPr>
      <w:hyperlink w:anchor="_Toc70714730" w:history="1">
        <w:r w:rsidRPr="00FE1BFD">
          <w:rPr>
            <w:rStyle w:val="MyHeading9"/>
          </w:rPr>
          <w:t>Table 9. Proposed vs actual budget for contingencies.</w:t>
        </w:r>
        <w:r>
          <w:rPr>
            <w:webHidden/>
          </w:rPr>
          <w:tab/>
        </w:r>
        <w:r>
          <w:rPr>
            <w:webHidden/>
          </w:rPr>
          <w:fldChar w:fldCharType="begin"/>
        </w:r>
        <w:r>
          <w:rPr>
            <w:webHidden/>
          </w:rPr>
          <w:instrText xml:space="preserve"> PAGEREF _Toc70714730 \h </w:instrText>
        </w:r>
        <w:r>
          <w:rPr>
            <w:webHidden/>
          </w:rPr>
        </w:r>
        <w:r>
          <w:rPr>
            <w:webHidden/>
          </w:rPr>
          <w:fldChar w:fldCharType="separate"/>
        </w:r>
        <w:r>
          <w:rPr>
            <w:webHidden/>
          </w:rPr>
          <w:t>41</w:t>
        </w:r>
        <w:r>
          <w:rPr>
            <w:webHidden/>
          </w:rPr>
          <w:fldChar w:fldCharType="end"/>
        </w:r>
      </w:hyperlink>
    </w:p>
    <w:p w14:paraId="5AC6FFD7" w14:textId="0B5D0748" w:rsidR="002E6B19" w:rsidRDefault="002E6B19">
      <w:pPr>
        <w:pStyle w:val="Figure"/>
        <w:tabs>
          <w:tab w:val="right" w:leader="dot" w:pos="9350"/>
        </w:tabs>
        <w:rPr>
          <w:rFonts w:eastAsiaTheme="minorEastAsia"/>
          <w:sz w:val="22"/>
          <w:lang w:eastAsia="ja-JP"/>
        </w:rPr>
      </w:pPr>
      <w:hyperlink w:anchor="_Toc70714731" w:history="1">
        <w:r w:rsidRPr="00FE1BFD">
          <w:rPr>
            <w:rStyle w:val="MyHeading9"/>
          </w:rPr>
          <w:t>Table 10 – Original Equipment Manufacturer (OEM) codes.</w:t>
        </w:r>
        <w:r>
          <w:rPr>
            <w:webHidden/>
          </w:rPr>
          <w:tab/>
        </w:r>
        <w:r>
          <w:rPr>
            <w:webHidden/>
          </w:rPr>
          <w:fldChar w:fldCharType="begin"/>
        </w:r>
        <w:r>
          <w:rPr>
            <w:webHidden/>
          </w:rPr>
          <w:instrText xml:space="preserve"> PAGEREF _Toc70714731 \h </w:instrText>
        </w:r>
        <w:r>
          <w:rPr>
            <w:webHidden/>
          </w:rPr>
        </w:r>
        <w:r>
          <w:rPr>
            <w:webHidden/>
          </w:rPr>
          <w:fldChar w:fldCharType="separate"/>
        </w:r>
        <w:r>
          <w:rPr>
            <w:webHidden/>
          </w:rPr>
          <w:t>49</w:t>
        </w:r>
        <w:r>
          <w:rPr>
            <w:webHidden/>
          </w:rPr>
          <w:fldChar w:fldCharType="end"/>
        </w:r>
      </w:hyperlink>
    </w:p>
    <w:p w14:paraId="1F51C9DA" w14:textId="66608DAF" w:rsidR="002E6B19" w:rsidRDefault="002E6B19">
      <w:pPr>
        <w:pStyle w:val="Figure"/>
        <w:tabs>
          <w:tab w:val="right" w:leader="dot" w:pos="9350"/>
        </w:tabs>
        <w:rPr>
          <w:rFonts w:eastAsiaTheme="minorEastAsia"/>
          <w:sz w:val="22"/>
          <w:lang w:eastAsia="ja-JP"/>
        </w:rPr>
      </w:pPr>
      <w:hyperlink w:anchor="_Toc70714732" w:history="1">
        <w:r w:rsidRPr="00FE1BFD">
          <w:rPr>
            <w:rStyle w:val="MyHeading9"/>
          </w:rPr>
          <w:t>Table 11 – Distributor codes.</w:t>
        </w:r>
        <w:r>
          <w:rPr>
            <w:webHidden/>
          </w:rPr>
          <w:tab/>
        </w:r>
        <w:r>
          <w:rPr>
            <w:webHidden/>
          </w:rPr>
          <w:fldChar w:fldCharType="begin"/>
        </w:r>
        <w:r>
          <w:rPr>
            <w:webHidden/>
          </w:rPr>
          <w:instrText xml:space="preserve"> PAGEREF _Toc70714732 \h </w:instrText>
        </w:r>
        <w:r>
          <w:rPr>
            <w:webHidden/>
          </w:rPr>
        </w:r>
        <w:r>
          <w:rPr>
            <w:webHidden/>
          </w:rPr>
          <w:fldChar w:fldCharType="separate"/>
        </w:r>
        <w:r>
          <w:rPr>
            <w:webHidden/>
          </w:rPr>
          <w:t>49</w:t>
        </w:r>
        <w:r>
          <w:rPr>
            <w:webHidden/>
          </w:rPr>
          <w:fldChar w:fldCharType="end"/>
        </w:r>
      </w:hyperlink>
    </w:p>
    <w:p w14:paraId="1FB97582" w14:textId="7B678498" w:rsidR="002E6B19" w:rsidRDefault="002E6B19">
      <w:pPr>
        <w:pStyle w:val="Figure"/>
        <w:tabs>
          <w:tab w:val="right" w:leader="dot" w:pos="9350"/>
        </w:tabs>
        <w:rPr>
          <w:rFonts w:eastAsiaTheme="minorEastAsia"/>
          <w:sz w:val="22"/>
          <w:lang w:eastAsia="ja-JP"/>
        </w:rPr>
      </w:pPr>
      <w:hyperlink w:anchor="_Toc70714733" w:history="1">
        <w:r w:rsidRPr="00FE1BFD">
          <w:rPr>
            <w:rStyle w:val="MyHeading9"/>
          </w:rPr>
          <w:t>Table 12 – Project units.</w:t>
        </w:r>
        <w:r>
          <w:rPr>
            <w:webHidden/>
          </w:rPr>
          <w:tab/>
        </w:r>
        <w:r>
          <w:rPr>
            <w:webHidden/>
          </w:rPr>
          <w:fldChar w:fldCharType="begin"/>
        </w:r>
        <w:r>
          <w:rPr>
            <w:webHidden/>
          </w:rPr>
          <w:instrText xml:space="preserve"> PAGEREF _Toc70714733 \h </w:instrText>
        </w:r>
        <w:r>
          <w:rPr>
            <w:webHidden/>
          </w:rPr>
        </w:r>
        <w:r>
          <w:rPr>
            <w:webHidden/>
          </w:rPr>
          <w:fldChar w:fldCharType="separate"/>
        </w:r>
        <w:r>
          <w:rPr>
            <w:webHidden/>
          </w:rPr>
          <w:t>49</w:t>
        </w:r>
        <w:r>
          <w:rPr>
            <w:webHidden/>
          </w:rPr>
          <w:fldChar w:fldCharType="end"/>
        </w:r>
      </w:hyperlink>
    </w:p>
    <w:p w14:paraId="28DDB061" w14:textId="68B62C39" w:rsidR="002E6B19" w:rsidRDefault="002E6B19">
      <w:pPr>
        <w:pStyle w:val="Figure"/>
        <w:tabs>
          <w:tab w:val="right" w:leader="dot" w:pos="9350"/>
        </w:tabs>
        <w:rPr>
          <w:rFonts w:eastAsiaTheme="minorEastAsia"/>
          <w:sz w:val="22"/>
          <w:lang w:eastAsia="ja-JP"/>
        </w:rPr>
      </w:pPr>
      <w:hyperlink w:anchor="_Toc70714734" w:history="1">
        <w:r w:rsidRPr="00FE1BFD">
          <w:rPr>
            <w:rStyle w:val="MyHeading9"/>
          </w:rPr>
          <w:t>Table 13 – Remote-controlled vehicle assemblies.</w:t>
        </w:r>
        <w:r>
          <w:rPr>
            <w:webHidden/>
          </w:rPr>
          <w:tab/>
        </w:r>
        <w:r>
          <w:rPr>
            <w:webHidden/>
          </w:rPr>
          <w:fldChar w:fldCharType="begin"/>
        </w:r>
        <w:r>
          <w:rPr>
            <w:webHidden/>
          </w:rPr>
          <w:instrText xml:space="preserve"> PAGEREF _Toc70714734 \h </w:instrText>
        </w:r>
        <w:r>
          <w:rPr>
            <w:webHidden/>
          </w:rPr>
        </w:r>
        <w:r>
          <w:rPr>
            <w:webHidden/>
          </w:rPr>
          <w:fldChar w:fldCharType="separate"/>
        </w:r>
        <w:r>
          <w:rPr>
            <w:webHidden/>
          </w:rPr>
          <w:t>50</w:t>
        </w:r>
        <w:r>
          <w:rPr>
            <w:webHidden/>
          </w:rPr>
          <w:fldChar w:fldCharType="end"/>
        </w:r>
      </w:hyperlink>
    </w:p>
    <w:p w14:paraId="5BC43CE6" w14:textId="79D81BC1" w:rsidR="002E6B19" w:rsidRDefault="002E6B19">
      <w:pPr>
        <w:pStyle w:val="Figure"/>
        <w:tabs>
          <w:tab w:val="right" w:leader="dot" w:pos="9350"/>
        </w:tabs>
        <w:rPr>
          <w:rFonts w:eastAsiaTheme="minorEastAsia"/>
          <w:sz w:val="22"/>
          <w:lang w:eastAsia="ja-JP"/>
        </w:rPr>
      </w:pPr>
      <w:hyperlink w:anchor="_Toc70714735" w:history="1">
        <w:r w:rsidRPr="00FE1BFD">
          <w:rPr>
            <w:rStyle w:val="MyHeading9"/>
          </w:rPr>
          <w:t>Table 14 – Remote-controlled vehicle parts list (example only; this list is not complete).</w:t>
        </w:r>
        <w:r>
          <w:rPr>
            <w:webHidden/>
          </w:rPr>
          <w:tab/>
        </w:r>
        <w:r>
          <w:rPr>
            <w:webHidden/>
          </w:rPr>
          <w:fldChar w:fldCharType="begin"/>
        </w:r>
        <w:r>
          <w:rPr>
            <w:webHidden/>
          </w:rPr>
          <w:instrText xml:space="preserve"> PAGEREF _Toc70714735 \h </w:instrText>
        </w:r>
        <w:r>
          <w:rPr>
            <w:webHidden/>
          </w:rPr>
        </w:r>
        <w:r>
          <w:rPr>
            <w:webHidden/>
          </w:rPr>
          <w:fldChar w:fldCharType="separate"/>
        </w:r>
        <w:r>
          <w:rPr>
            <w:webHidden/>
          </w:rPr>
          <w:t>50</w:t>
        </w:r>
        <w:r>
          <w:rPr>
            <w:webHidden/>
          </w:rPr>
          <w:fldChar w:fldCharType="end"/>
        </w:r>
      </w:hyperlink>
    </w:p>
    <w:p w14:paraId="12611E39" w14:textId="7F908C6C" w:rsidR="002E6B19" w:rsidRDefault="002E6B19">
      <w:pPr>
        <w:pStyle w:val="Figure"/>
        <w:tabs>
          <w:tab w:val="right" w:leader="dot" w:pos="9350"/>
        </w:tabs>
        <w:rPr>
          <w:rFonts w:eastAsiaTheme="minorEastAsia"/>
          <w:sz w:val="22"/>
          <w:lang w:eastAsia="ja-JP"/>
        </w:rPr>
      </w:pPr>
      <w:hyperlink w:anchor="_Toc70714736" w:history="1">
        <w:r w:rsidRPr="00FE1BFD">
          <w:rPr>
            <w:rStyle w:val="MyHeading9"/>
          </w:rPr>
          <w:t>Table 15 – Base station assemblies.</w:t>
        </w:r>
        <w:r>
          <w:rPr>
            <w:webHidden/>
          </w:rPr>
          <w:tab/>
        </w:r>
        <w:r>
          <w:rPr>
            <w:webHidden/>
          </w:rPr>
          <w:fldChar w:fldCharType="begin"/>
        </w:r>
        <w:r>
          <w:rPr>
            <w:webHidden/>
          </w:rPr>
          <w:instrText xml:space="preserve"> PAGEREF _Toc70714736 \h </w:instrText>
        </w:r>
        <w:r>
          <w:rPr>
            <w:webHidden/>
          </w:rPr>
        </w:r>
        <w:r>
          <w:rPr>
            <w:webHidden/>
          </w:rPr>
          <w:fldChar w:fldCharType="separate"/>
        </w:r>
        <w:r>
          <w:rPr>
            <w:webHidden/>
          </w:rPr>
          <w:t>50</w:t>
        </w:r>
        <w:r>
          <w:rPr>
            <w:webHidden/>
          </w:rPr>
          <w:fldChar w:fldCharType="end"/>
        </w:r>
      </w:hyperlink>
    </w:p>
    <w:p w14:paraId="32D11BF1" w14:textId="2A3C7274" w:rsidR="002E6B19" w:rsidRDefault="002E6B19">
      <w:pPr>
        <w:pStyle w:val="Figure"/>
        <w:tabs>
          <w:tab w:val="right" w:leader="dot" w:pos="9350"/>
        </w:tabs>
        <w:rPr>
          <w:rFonts w:eastAsiaTheme="minorEastAsia"/>
          <w:sz w:val="22"/>
          <w:lang w:eastAsia="ja-JP"/>
        </w:rPr>
      </w:pPr>
      <w:hyperlink w:anchor="_Toc70714737" w:history="1">
        <w:r w:rsidRPr="00FE1BFD">
          <w:rPr>
            <w:rStyle w:val="MyHeading9"/>
          </w:rPr>
          <w:t>Table 16 – Base station parts list (example only; this list is not complete).</w:t>
        </w:r>
        <w:r>
          <w:rPr>
            <w:webHidden/>
          </w:rPr>
          <w:tab/>
        </w:r>
        <w:r>
          <w:rPr>
            <w:webHidden/>
          </w:rPr>
          <w:fldChar w:fldCharType="begin"/>
        </w:r>
        <w:r>
          <w:rPr>
            <w:webHidden/>
          </w:rPr>
          <w:instrText xml:space="preserve"> PAGEREF _Toc70714737 \h </w:instrText>
        </w:r>
        <w:r>
          <w:rPr>
            <w:webHidden/>
          </w:rPr>
        </w:r>
        <w:r>
          <w:rPr>
            <w:webHidden/>
          </w:rPr>
          <w:fldChar w:fldCharType="separate"/>
        </w:r>
        <w:r>
          <w:rPr>
            <w:webHidden/>
          </w:rPr>
          <w:t>50</w:t>
        </w:r>
        <w:r>
          <w:rPr>
            <w:webHidden/>
          </w:rPr>
          <w:fldChar w:fldCharType="end"/>
        </w:r>
      </w:hyperlink>
    </w:p>
    <w:p w14:paraId="60FEB7F7" w14:textId="1B29BEF9" w:rsidR="00F6086E" w:rsidRDefault="00C41980">
      <w:pPr>
        <w:sectPr w:rsidR="00F6086E" w:rsidSect="00031061">
          <w:pgSz w:w="12240" w:h="15840"/>
          <w:pgMar w:top="1440" w:right="1440" w:bottom="1440" w:left="1440" w:header="720" w:footer="720" w:gutter="0"/>
          <w:pgNumType w:fmt="lowerRoman"/>
          <w:cols w:space="720"/>
          <w:docGrid w:linePitch="360"/>
        </w:sectPr>
      </w:pPr>
      <w:r>
        <w:fldChar w:fldCharType="end"/>
      </w:r>
    </w:p>
    <w:p w14:paraId="32CACDB1" w14:textId="77777777" w:rsidR="00B92358" w:rsidRDefault="00B92358" w:rsidP="00B92358">
      <w:pPr>
        <w:pStyle w:val="AppendixHeading1Char"/>
      </w:pPr>
      <w:r>
        <w:lastRenderedPageBreak/>
        <w:t>List of Equations</w:t>
      </w:r>
    </w:p>
    <w:p w14:paraId="6CF8D524" w14:textId="5F739879" w:rsidR="002E6B19" w:rsidRDefault="00B92358">
      <w:pPr>
        <w:pStyle w:val="Figure"/>
        <w:tabs>
          <w:tab w:val="right" w:leader="dot" w:pos="9350"/>
        </w:tabs>
        <w:rPr>
          <w:rFonts w:eastAsiaTheme="minorEastAsia"/>
          <w:sz w:val="22"/>
          <w:lang w:eastAsia="ja-JP"/>
        </w:rPr>
      </w:pPr>
      <w:r>
        <w:rPr>
          <w:b/>
          <w:bCs/>
        </w:rPr>
        <w:fldChar w:fldCharType="begin"/>
      </w:r>
      <w:r>
        <w:rPr>
          <w:b/>
          <w:bCs/>
        </w:rPr>
        <w:instrText xml:space="preserve"> TOC \h \z \c "Equation" </w:instrText>
      </w:r>
      <w:r>
        <w:rPr>
          <w:b/>
          <w:bCs/>
        </w:rPr>
        <w:fldChar w:fldCharType="separate"/>
      </w:r>
      <w:hyperlink w:anchor="_Toc70714738" w:history="1">
        <w:r w:rsidR="002E6B19" w:rsidRPr="00723363">
          <w:rPr>
            <w:rStyle w:val="MyHeading9"/>
          </w:rPr>
          <w:t>Equation 1. Maximum feedback delay calculation</w:t>
        </w:r>
        <w:r w:rsidR="002E6B19">
          <w:rPr>
            <w:webHidden/>
          </w:rPr>
          <w:tab/>
        </w:r>
        <w:r w:rsidR="002E6B19">
          <w:rPr>
            <w:webHidden/>
          </w:rPr>
          <w:fldChar w:fldCharType="begin"/>
        </w:r>
        <w:r w:rsidR="002E6B19">
          <w:rPr>
            <w:webHidden/>
          </w:rPr>
          <w:instrText xml:space="preserve"> PAGEREF _Toc70714738 \h </w:instrText>
        </w:r>
        <w:r w:rsidR="002E6B19">
          <w:rPr>
            <w:webHidden/>
          </w:rPr>
        </w:r>
        <w:r w:rsidR="002E6B19">
          <w:rPr>
            <w:webHidden/>
          </w:rPr>
          <w:fldChar w:fldCharType="separate"/>
        </w:r>
        <w:r w:rsidR="002E6B19">
          <w:rPr>
            <w:webHidden/>
          </w:rPr>
          <w:t>16</w:t>
        </w:r>
        <w:r w:rsidR="002E6B19">
          <w:rPr>
            <w:webHidden/>
          </w:rPr>
          <w:fldChar w:fldCharType="end"/>
        </w:r>
      </w:hyperlink>
    </w:p>
    <w:p w14:paraId="2115BD37" w14:textId="375D032D" w:rsidR="002E6B19" w:rsidRDefault="002E6B19">
      <w:pPr>
        <w:pStyle w:val="Figure"/>
        <w:tabs>
          <w:tab w:val="right" w:leader="dot" w:pos="9350"/>
        </w:tabs>
        <w:rPr>
          <w:rFonts w:eastAsiaTheme="minorEastAsia"/>
          <w:sz w:val="22"/>
          <w:lang w:eastAsia="ja-JP"/>
        </w:rPr>
      </w:pPr>
      <w:hyperlink w:anchor="_Toc70714739" w:history="1">
        <w:r w:rsidRPr="00723363">
          <w:rPr>
            <w:rStyle w:val="MyHeading9"/>
          </w:rPr>
          <w:t>Equation 2. State of charge estimation for lead acid batteries.</w:t>
        </w:r>
        <w:r>
          <w:rPr>
            <w:webHidden/>
          </w:rPr>
          <w:tab/>
        </w:r>
        <w:r>
          <w:rPr>
            <w:webHidden/>
          </w:rPr>
          <w:fldChar w:fldCharType="begin"/>
        </w:r>
        <w:r>
          <w:rPr>
            <w:webHidden/>
          </w:rPr>
          <w:instrText xml:space="preserve"> PAGEREF _Toc70714739 \h </w:instrText>
        </w:r>
        <w:r>
          <w:rPr>
            <w:webHidden/>
          </w:rPr>
        </w:r>
        <w:r>
          <w:rPr>
            <w:webHidden/>
          </w:rPr>
          <w:fldChar w:fldCharType="separate"/>
        </w:r>
        <w:r>
          <w:rPr>
            <w:webHidden/>
          </w:rPr>
          <w:t>31</w:t>
        </w:r>
        <w:r>
          <w:rPr>
            <w:webHidden/>
          </w:rPr>
          <w:fldChar w:fldCharType="end"/>
        </w:r>
      </w:hyperlink>
    </w:p>
    <w:p w14:paraId="2941CB94" w14:textId="5A08B9A0" w:rsidR="00B92358" w:rsidRDefault="00B92358" w:rsidP="00B92358">
      <w:r>
        <w:rPr>
          <w:b/>
          <w:bCs/>
          <w:noProof/>
        </w:rPr>
        <w:fldChar w:fldCharType="end"/>
      </w:r>
    </w:p>
    <w:p w14:paraId="59E9C28D" w14:textId="024830C6" w:rsidR="00035AE9" w:rsidRDefault="00035AE9" w:rsidP="0093630E">
      <w:pPr>
        <w:pStyle w:val="Heading3Char"/>
        <w:sectPr w:rsidR="00035AE9" w:rsidSect="00031061">
          <w:pgSz w:w="12240" w:h="15840"/>
          <w:pgMar w:top="1440" w:right="1440" w:bottom="1440" w:left="1440" w:header="720" w:footer="720" w:gutter="0"/>
          <w:pgNumType w:fmt="lowerRoman"/>
          <w:cols w:space="720"/>
          <w:docGrid w:linePitch="360"/>
        </w:sectPr>
      </w:pPr>
    </w:p>
    <w:p w14:paraId="4B953EA6" w14:textId="77777777" w:rsidR="0010678F" w:rsidRDefault="0010678F" w:rsidP="00035AE9">
      <w:pPr>
        <w:pStyle w:val="Heading3Char"/>
        <w:numPr>
          <w:ilvl w:val="0"/>
          <w:numId w:val="19"/>
        </w:numPr>
        <w:jc w:val="both"/>
      </w:pPr>
      <w:bookmarkStart w:id="2" w:name="_Toc70714771"/>
      <w:r>
        <w:lastRenderedPageBreak/>
        <w:t>Introduction</w:t>
      </w:r>
      <w:bookmarkEnd w:id="2"/>
    </w:p>
    <w:p w14:paraId="37914A69" w14:textId="77777777" w:rsidR="00CA0D07" w:rsidRPr="00CA0D07" w:rsidRDefault="005C18C5" w:rsidP="00CA0D07">
      <w:pPr>
        <w:pStyle w:val="Heading2"/>
      </w:pPr>
      <w:bookmarkStart w:id="3" w:name="_Toc70714772"/>
      <w:commentRangeStart w:id="4"/>
      <w:r>
        <w:t xml:space="preserve">Report </w:t>
      </w:r>
      <w:r w:rsidR="00E4096A">
        <w:t>Purpose</w:t>
      </w:r>
      <w:commentRangeEnd w:id="4"/>
      <w:r w:rsidR="00C86F80">
        <w:rPr>
          <w:rStyle w:val="PlaceholderText"/>
          <w:rFonts w:asciiTheme="minorHAnsi" w:eastAsiaTheme="minorHAnsi" w:hAnsiTheme="minorHAnsi" w:cstheme="minorBidi"/>
          <w:color w:val="auto"/>
        </w:rPr>
        <w:commentReference w:id="4"/>
      </w:r>
      <w:bookmarkEnd w:id="3"/>
    </w:p>
    <w:p w14:paraId="4ADA2E9F" w14:textId="5A780541" w:rsidR="005B4280" w:rsidRPr="005B4280" w:rsidRDefault="005B4280" w:rsidP="005B4280">
      <w:pPr>
        <w:pStyle w:val="CommentSubject"/>
      </w:pPr>
      <w:r>
        <w:t xml:space="preserve">By Matt </w:t>
      </w:r>
      <w:proofErr w:type="spellStart"/>
      <w:r>
        <w:t>Soehngen</w:t>
      </w:r>
      <w:proofErr w:type="spellEnd"/>
    </w:p>
    <w:p w14:paraId="4476501A" w14:textId="189DDF22" w:rsidR="00F75111" w:rsidRPr="00F75111" w:rsidRDefault="000A5EC0" w:rsidP="00F75111">
      <w:pPr>
        <w:pStyle w:val="Title"/>
      </w:pPr>
      <w:r>
        <w:t xml:space="preserve">The contents of this report </w:t>
      </w:r>
      <w:r w:rsidR="00283B8C">
        <w:t>cover</w:t>
      </w:r>
      <w:r w:rsidR="001E7B1A">
        <w:t xml:space="preserve"> </w:t>
      </w:r>
      <w:r w:rsidR="009E5A6C">
        <w:t xml:space="preserve">documentation which describes </w:t>
      </w:r>
      <w:r w:rsidR="00907490">
        <w:t xml:space="preserve">first </w:t>
      </w:r>
      <w:r w:rsidR="009E5A6C">
        <w:t>th</w:t>
      </w:r>
      <w:r w:rsidR="00283B8C">
        <w:t xml:space="preserve">e </w:t>
      </w:r>
      <w:r w:rsidR="00EB13E8">
        <w:t>project</w:t>
      </w:r>
      <w:r>
        <w:t xml:space="preserve"> </w:t>
      </w:r>
      <w:r w:rsidR="00A76CBA">
        <w:t>concept</w:t>
      </w:r>
      <w:r w:rsidR="00E845F3">
        <w:t xml:space="preserve">, </w:t>
      </w:r>
      <w:r w:rsidR="002C15F4">
        <w:t xml:space="preserve">engineering </w:t>
      </w:r>
      <w:r w:rsidR="00E845F3">
        <w:t>goal</w:t>
      </w:r>
      <w:r w:rsidR="002C15F4">
        <w:t>s,</w:t>
      </w:r>
      <w:r w:rsidR="00E845F3">
        <w:t xml:space="preserve"> and requirements</w:t>
      </w:r>
      <w:r w:rsidR="00907490">
        <w:t>. Next, an analysis of the projects theory of operation</w:t>
      </w:r>
      <w:r w:rsidR="00BE35F3">
        <w:t xml:space="preserve"> </w:t>
      </w:r>
      <w:r w:rsidR="00D9746C">
        <w:t xml:space="preserve">is given. Lastly, </w:t>
      </w:r>
      <w:r w:rsidR="004D586D">
        <w:t>an evaluation of the outcome</w:t>
      </w:r>
      <w:r w:rsidR="00832970">
        <w:t xml:space="preserve"> of the</w:t>
      </w:r>
      <w:r w:rsidR="00D9746C">
        <w:t xml:space="preserve"> </w:t>
      </w:r>
      <w:r w:rsidR="00367582">
        <w:t xml:space="preserve">project will be </w:t>
      </w:r>
      <w:r w:rsidR="00CE1778">
        <w:t>inspected.</w:t>
      </w:r>
      <w:r w:rsidR="00CE1778" w:rsidRPr="00CE1778">
        <w:rPr>
          <w:rStyle w:val="ContentNote"/>
        </w:rPr>
        <w:t xml:space="preserve"> </w:t>
      </w:r>
      <w:r w:rsidR="003449F2">
        <w:t>Each</w:t>
      </w:r>
      <w:r w:rsidR="00B26831">
        <w:t xml:space="preserve"> team </w:t>
      </w:r>
      <w:r w:rsidR="00F2429D">
        <w:t xml:space="preserve">members’ </w:t>
      </w:r>
      <w:r w:rsidR="007B0255">
        <w:rPr>
          <w:i/>
        </w:rPr>
        <w:t>I</w:t>
      </w:r>
      <w:r w:rsidR="001E0098" w:rsidRPr="00F2429D">
        <w:rPr>
          <w:i/>
        </w:rPr>
        <w:t xml:space="preserve">ndividual </w:t>
      </w:r>
      <w:r w:rsidR="007B0255">
        <w:rPr>
          <w:i/>
        </w:rPr>
        <w:t>C</w:t>
      </w:r>
      <w:r w:rsidR="001E0098" w:rsidRPr="00F2429D">
        <w:rPr>
          <w:i/>
        </w:rPr>
        <w:t>ontributions</w:t>
      </w:r>
      <w:r w:rsidR="001E0098">
        <w:t xml:space="preserve"> reports</w:t>
      </w:r>
      <w:r w:rsidR="00F2429D">
        <w:t xml:space="preserve">, which are </w:t>
      </w:r>
      <w:r w:rsidR="001E1B2E">
        <w:t xml:space="preserve">separate </w:t>
      </w:r>
      <w:r w:rsidR="00F2429D">
        <w:t>from this report,</w:t>
      </w:r>
      <w:r w:rsidR="001E0098">
        <w:t xml:space="preserve"> establish </w:t>
      </w:r>
      <w:r w:rsidR="00F2429D">
        <w:t>and document</w:t>
      </w:r>
      <w:r w:rsidR="001E0098">
        <w:t xml:space="preserve"> the implementation </w:t>
      </w:r>
      <w:r w:rsidR="001E1B2E">
        <w:t xml:space="preserve">details for the </w:t>
      </w:r>
      <w:r w:rsidR="007B0255">
        <w:t xml:space="preserve">project </w:t>
      </w:r>
      <w:r w:rsidR="001E1B2E">
        <w:t>elements described herein.</w:t>
      </w:r>
    </w:p>
    <w:p w14:paraId="09EBD176" w14:textId="77777777" w:rsidR="003A08E9" w:rsidRDefault="003A08E9" w:rsidP="00905206">
      <w:pPr>
        <w:pStyle w:val="Heading2"/>
      </w:pPr>
      <w:bookmarkStart w:id="5" w:name="_Toc70714773"/>
      <w:r w:rsidRPr="00905206">
        <w:t>Problem Statement</w:t>
      </w:r>
      <w:bookmarkEnd w:id="5"/>
    </w:p>
    <w:p w14:paraId="75EE9402" w14:textId="0152B0B6" w:rsidR="00B20919" w:rsidRPr="00B20919" w:rsidRDefault="00B20919" w:rsidP="00B20919">
      <w:pPr>
        <w:pStyle w:val="Title"/>
        <w:rPr>
          <w:sz w:val="20"/>
          <w:szCs w:val="20"/>
        </w:rPr>
      </w:pPr>
      <w:r w:rsidRPr="00B20919">
        <w:rPr>
          <w:sz w:val="20"/>
          <w:szCs w:val="20"/>
        </w:rPr>
        <w:t xml:space="preserve">By Matt </w:t>
      </w:r>
      <w:proofErr w:type="spellStart"/>
      <w:r w:rsidRPr="00B20919">
        <w:rPr>
          <w:sz w:val="20"/>
          <w:szCs w:val="20"/>
        </w:rPr>
        <w:t>Soehgnen</w:t>
      </w:r>
      <w:proofErr w:type="spellEnd"/>
    </w:p>
    <w:p w14:paraId="36CF5171" w14:textId="4481D642" w:rsidR="003A08E9" w:rsidRDefault="007705B7" w:rsidP="00905206">
      <w:pPr>
        <w:pStyle w:val="Title"/>
      </w:pPr>
      <w:r>
        <w:t>Running power to</w:t>
      </w:r>
      <w:r w:rsidR="00585937">
        <w:t xml:space="preserve"> </w:t>
      </w:r>
      <w:r w:rsidR="00D8194D">
        <w:t xml:space="preserve">a distant pavilion or gazebo </w:t>
      </w:r>
      <w:r w:rsidR="000E6EE7">
        <w:t xml:space="preserve">with no </w:t>
      </w:r>
      <w:r w:rsidR="006863F5">
        <w:t xml:space="preserve">nearby power line access </w:t>
      </w:r>
      <w:r w:rsidR="00CA7B31">
        <w:t xml:space="preserve">would ordinarily mean that the gazebo owner would not be able to </w:t>
      </w:r>
      <w:r w:rsidR="00DE7DFC">
        <w:t xml:space="preserve">use the gazebo for </w:t>
      </w:r>
      <w:r w:rsidR="00AC1285">
        <w:t xml:space="preserve">parties after dark. </w:t>
      </w:r>
      <w:r w:rsidR="0095223B">
        <w:t>V</w:t>
      </w:r>
      <w:r w:rsidR="00A42E70">
        <w:t>enue</w:t>
      </w:r>
      <w:r w:rsidR="0095223B">
        <w:t>s</w:t>
      </w:r>
      <w:r w:rsidR="00A42E70">
        <w:t xml:space="preserve"> such as wine</w:t>
      </w:r>
      <w:r w:rsidR="0095223B">
        <w:t>ries which</w:t>
      </w:r>
      <w:r w:rsidR="00A0312C">
        <w:t xml:space="preserve"> </w:t>
      </w:r>
      <w:r w:rsidR="00280B65">
        <w:t xml:space="preserve">host live musicians to play </w:t>
      </w:r>
      <w:r w:rsidR="007F2116">
        <w:t>on outdoor stage</w:t>
      </w:r>
      <w:r w:rsidR="0095223B">
        <w:t>s</w:t>
      </w:r>
      <w:r w:rsidR="007F2116">
        <w:t xml:space="preserve"> </w:t>
      </w:r>
      <w:r w:rsidR="008E64EC">
        <w:t>on their premises</w:t>
      </w:r>
      <w:r w:rsidR="007F2116">
        <w:t xml:space="preserve"> </w:t>
      </w:r>
      <w:r w:rsidR="0095223B">
        <w:t>often have</w:t>
      </w:r>
      <w:r w:rsidR="007F2116">
        <w:t xml:space="preserve"> a </w:t>
      </w:r>
      <w:r w:rsidR="004576E0">
        <w:t xml:space="preserve">distant gazebo or pavilion which could be used </w:t>
      </w:r>
      <w:r w:rsidR="007E2F33">
        <w:t>a danc</w:t>
      </w:r>
      <w:r w:rsidR="00835039">
        <w:t>ing area</w:t>
      </w:r>
      <w:r w:rsidR="00BA6983">
        <w:t xml:space="preserve">. </w:t>
      </w:r>
      <w:r w:rsidR="00D81306">
        <w:t xml:space="preserve">A gazebo such as this </w:t>
      </w:r>
      <w:r w:rsidR="00E05DEC">
        <w:t xml:space="preserve">could use an exciting </w:t>
      </w:r>
      <w:r w:rsidR="004063D0">
        <w:t>illumination system</w:t>
      </w:r>
      <w:r w:rsidR="004748C8">
        <w:t xml:space="preserve"> </w:t>
      </w:r>
      <w:r w:rsidR="00532B1C">
        <w:t xml:space="preserve">which could be </w:t>
      </w:r>
      <w:r w:rsidR="00882BA7">
        <w:t xml:space="preserve">controlled by </w:t>
      </w:r>
      <w:r w:rsidR="00EA308D">
        <w:t>guests</w:t>
      </w:r>
      <w:r w:rsidR="0047480C">
        <w:t xml:space="preserve"> to </w:t>
      </w:r>
      <w:r w:rsidR="00D17433">
        <w:t>fit</w:t>
      </w:r>
      <w:r w:rsidR="00CD2E52">
        <w:t xml:space="preserve"> the mood for thei</w:t>
      </w:r>
      <w:r w:rsidR="00427C61">
        <w:t xml:space="preserve">r </w:t>
      </w:r>
      <w:r w:rsidR="00125B8E">
        <w:t>enjoyment of the evening.</w:t>
      </w:r>
      <w:r w:rsidR="00360712">
        <w:t xml:space="preserve"> </w:t>
      </w:r>
      <w:r w:rsidR="000C724B">
        <w:t>Still, one downside</w:t>
      </w:r>
      <w:r w:rsidR="00952DB0">
        <w:t xml:space="preserve"> with using </w:t>
      </w:r>
      <w:r w:rsidR="003124EC">
        <w:t>bright yellow lights at night is the tendency to attract pesky insects toward the glow</w:t>
      </w:r>
      <w:r w:rsidR="003159E5">
        <w:t xml:space="preserve">. </w:t>
      </w:r>
    </w:p>
    <w:p w14:paraId="4A743105" w14:textId="77777777" w:rsidR="003A08E9" w:rsidRDefault="003A08E9" w:rsidP="00905206">
      <w:pPr>
        <w:pStyle w:val="Heading2"/>
      </w:pPr>
      <w:bookmarkStart w:id="6" w:name="_Toc70714774"/>
      <w:r>
        <w:t>Project Concept</w:t>
      </w:r>
      <w:bookmarkEnd w:id="6"/>
    </w:p>
    <w:p w14:paraId="558EDD79" w14:textId="17AA74E2" w:rsidR="00B20919" w:rsidRPr="00B20919" w:rsidRDefault="00B20919" w:rsidP="00B20919">
      <w:pPr>
        <w:pStyle w:val="Title"/>
        <w:rPr>
          <w:sz w:val="20"/>
          <w:szCs w:val="20"/>
        </w:rPr>
      </w:pPr>
      <w:r w:rsidRPr="00B20919">
        <w:rPr>
          <w:sz w:val="20"/>
          <w:szCs w:val="20"/>
        </w:rPr>
        <w:t xml:space="preserve">By Matt </w:t>
      </w:r>
      <w:proofErr w:type="spellStart"/>
      <w:r w:rsidRPr="00B20919">
        <w:rPr>
          <w:sz w:val="20"/>
          <w:szCs w:val="20"/>
        </w:rPr>
        <w:t>Soehngen</w:t>
      </w:r>
      <w:proofErr w:type="spellEnd"/>
    </w:p>
    <w:p w14:paraId="668965E7" w14:textId="772C83BB" w:rsidR="003A08E9" w:rsidRDefault="00D93476" w:rsidP="00905206">
      <w:pPr>
        <w:pStyle w:val="Title"/>
      </w:pPr>
      <w:r>
        <w:t xml:space="preserve">This project </w:t>
      </w:r>
      <w:r w:rsidR="00041F54">
        <w:t>includes a</w:t>
      </w:r>
      <w:r w:rsidR="00AA25DA">
        <w:t xml:space="preserve"> solar cell which </w:t>
      </w:r>
      <w:r w:rsidR="004B6E31">
        <w:t xml:space="preserve">is used to harvest solar energy </w:t>
      </w:r>
      <w:r w:rsidR="006B718B">
        <w:t>that is stored into a battery which p</w:t>
      </w:r>
      <w:r w:rsidR="00555467">
        <w:t xml:space="preserve">rovides power to </w:t>
      </w:r>
      <w:r w:rsidR="0003466C">
        <w:t>the assemblies</w:t>
      </w:r>
      <w:r w:rsidR="006B718B">
        <w:t>.</w:t>
      </w:r>
      <w:r w:rsidR="0003466C">
        <w:t xml:space="preserve"> </w:t>
      </w:r>
      <w:r w:rsidR="00BE4C87">
        <w:t>An individually addressable LED st</w:t>
      </w:r>
      <w:r w:rsidR="00934139">
        <w:t>rip</w:t>
      </w:r>
      <w:r w:rsidR="00250484">
        <w:t xml:space="preserve"> is </w:t>
      </w:r>
      <w:r w:rsidR="00967A73">
        <w:t xml:space="preserve">connected to a microcontroller which regulates </w:t>
      </w:r>
      <w:r w:rsidR="00F734C7">
        <w:t xml:space="preserve">the color and brightness of each LED in </w:t>
      </w:r>
      <w:r w:rsidR="00A81578">
        <w:t xml:space="preserve">programed flashing patterns which can be selected by the </w:t>
      </w:r>
      <w:r w:rsidR="00AD3476">
        <w:t xml:space="preserve">user through a </w:t>
      </w:r>
      <w:r w:rsidR="00622D3F">
        <w:t>smartphone</w:t>
      </w:r>
      <w:r w:rsidR="00AD3476">
        <w:t xml:space="preserve"> </w:t>
      </w:r>
      <w:r w:rsidR="00B4186C">
        <w:t>app</w:t>
      </w:r>
      <w:r w:rsidR="00C3410B">
        <w:t xml:space="preserve"> paired </w:t>
      </w:r>
      <w:r w:rsidR="00C3410B">
        <w:lastRenderedPageBreak/>
        <w:t>to the microcontroller through Bluetooth</w:t>
      </w:r>
      <w:r w:rsidR="00902529">
        <w:t xml:space="preserve">. </w:t>
      </w:r>
      <w:r w:rsidR="001B40D3">
        <w:t>One of the settings o</w:t>
      </w:r>
      <w:r w:rsidR="007D7678">
        <w:t>f</w:t>
      </w:r>
      <w:r w:rsidR="00D869DE">
        <w:t xml:space="preserve"> the</w:t>
      </w:r>
      <w:r w:rsidR="001B40D3">
        <w:t xml:space="preserve"> </w:t>
      </w:r>
      <w:r w:rsidR="008C5085">
        <w:t>user control is “music</w:t>
      </w:r>
      <w:r w:rsidR="0040039B">
        <w:t> </w:t>
      </w:r>
      <w:r w:rsidR="008C5085">
        <w:t xml:space="preserve">mode” </w:t>
      </w:r>
      <w:r w:rsidR="00F975DB">
        <w:t xml:space="preserve">in </w:t>
      </w:r>
      <w:r w:rsidR="008C5085">
        <w:t>which</w:t>
      </w:r>
      <w:r w:rsidR="00D869DE">
        <w:t xml:space="preserve"> </w:t>
      </w:r>
      <w:r w:rsidR="00886137">
        <w:t xml:space="preserve">the microcontroller </w:t>
      </w:r>
      <w:r w:rsidR="00FF3135">
        <w:t xml:space="preserve">uses an audio sensor </w:t>
      </w:r>
      <w:r w:rsidR="004879E5">
        <w:t xml:space="preserve">to detect </w:t>
      </w:r>
      <w:r w:rsidR="007D7678">
        <w:t xml:space="preserve">the intensity of </w:t>
      </w:r>
      <w:r w:rsidR="002C3C1D">
        <w:t>surrounding audio</w:t>
      </w:r>
      <w:r w:rsidR="007D7678">
        <w:t xml:space="preserve"> </w:t>
      </w:r>
      <w:r w:rsidR="00240E4D">
        <w:t>and pulses</w:t>
      </w:r>
      <w:r w:rsidR="000D3CB9">
        <w:t xml:space="preserve"> </w:t>
      </w:r>
      <w:r w:rsidR="00114551">
        <w:t>in response to</w:t>
      </w:r>
      <w:r w:rsidR="00CB7E68">
        <w:t xml:space="preserve"> </w:t>
      </w:r>
      <w:r w:rsidR="009B7673">
        <w:t xml:space="preserve">beats in the </w:t>
      </w:r>
      <w:r w:rsidR="002C3C1D">
        <w:t>music</w:t>
      </w:r>
      <w:r w:rsidR="00785925">
        <w:t xml:space="preserve">. </w:t>
      </w:r>
      <w:proofErr w:type="gramStart"/>
      <w:r w:rsidR="00DF0A2E">
        <w:t>In order to</w:t>
      </w:r>
      <w:proofErr w:type="gramEnd"/>
      <w:r w:rsidR="00DF0A2E">
        <w:t xml:space="preserve"> address the issue of pests </w:t>
      </w:r>
      <w:r w:rsidR="008D598E">
        <w:t xml:space="preserve">swarming the </w:t>
      </w:r>
      <w:r w:rsidR="00085C71">
        <w:t xml:space="preserve">vicinity of the </w:t>
      </w:r>
      <w:r w:rsidR="00401B13">
        <w:t xml:space="preserve">lighting strip, </w:t>
      </w:r>
      <w:r w:rsidR="0031304A">
        <w:t xml:space="preserve">an ultrasonic tone generating </w:t>
      </w:r>
      <w:r w:rsidR="00A87C80">
        <w:t xml:space="preserve">device is connected to the system and directed </w:t>
      </w:r>
      <w:r w:rsidR="00342E22">
        <w:t xml:space="preserve">at the lighting strip to </w:t>
      </w:r>
      <w:r w:rsidR="00FF0B20">
        <w:t xml:space="preserve">deter </w:t>
      </w:r>
      <w:r w:rsidR="008B74E7">
        <w:t xml:space="preserve">insects which have </w:t>
      </w:r>
      <w:r w:rsidR="008227D9">
        <w:t xml:space="preserve">a higher frequency hearing range than humans. </w:t>
      </w:r>
    </w:p>
    <w:p w14:paraId="0A8C5ADB" w14:textId="77777777" w:rsidR="00101DA7" w:rsidRDefault="00101DA7" w:rsidP="009F1CD4">
      <w:pPr>
        <w:pStyle w:val="Heading2"/>
      </w:pPr>
      <w:bookmarkStart w:id="7" w:name="_Toc70714775"/>
      <w:r>
        <w:t>Innovation</w:t>
      </w:r>
      <w:bookmarkEnd w:id="7"/>
    </w:p>
    <w:p w14:paraId="4D5E7F2F" w14:textId="7832E758" w:rsidR="00B20919" w:rsidRPr="00B20919" w:rsidRDefault="00B20919" w:rsidP="00B20919">
      <w:pPr>
        <w:pStyle w:val="Title"/>
        <w:rPr>
          <w:sz w:val="20"/>
          <w:szCs w:val="20"/>
        </w:rPr>
      </w:pPr>
      <w:r w:rsidRPr="00B20919">
        <w:rPr>
          <w:sz w:val="20"/>
          <w:szCs w:val="20"/>
        </w:rPr>
        <w:t xml:space="preserve">By Matt </w:t>
      </w:r>
      <w:proofErr w:type="spellStart"/>
      <w:r w:rsidRPr="00B20919">
        <w:rPr>
          <w:sz w:val="20"/>
          <w:szCs w:val="20"/>
        </w:rPr>
        <w:t>Soehngen</w:t>
      </w:r>
      <w:proofErr w:type="spellEnd"/>
    </w:p>
    <w:p w14:paraId="45864C2A" w14:textId="381B810D" w:rsidR="003A08E9" w:rsidRDefault="002A1B4C" w:rsidP="00905206">
      <w:pPr>
        <w:pStyle w:val="Title"/>
      </w:pPr>
      <w:r>
        <w:t xml:space="preserve">There are existing lighting </w:t>
      </w:r>
      <w:r w:rsidR="00BF0EC8">
        <w:t xml:space="preserve">devices which include multicolor LED strips and the capability to have </w:t>
      </w:r>
      <w:r w:rsidR="00C72F83">
        <w:t xml:space="preserve">smartphone control </w:t>
      </w:r>
      <w:r w:rsidR="004E17EF">
        <w:t xml:space="preserve">through </w:t>
      </w:r>
      <w:proofErr w:type="spellStart"/>
      <w:r w:rsidR="004E17EF">
        <w:t>wifi</w:t>
      </w:r>
      <w:proofErr w:type="spellEnd"/>
      <w:r w:rsidR="004E17EF">
        <w:t xml:space="preserve"> or Bluetooth</w:t>
      </w:r>
      <w:r w:rsidR="00660278">
        <w:t xml:space="preserve"> to select between </w:t>
      </w:r>
      <w:r w:rsidR="00EA01E8">
        <w:t xml:space="preserve">various </w:t>
      </w:r>
      <w:r w:rsidR="00DC0911">
        <w:t>color</w:t>
      </w:r>
      <w:r w:rsidR="00BF0444">
        <w:t xml:space="preserve">s and </w:t>
      </w:r>
      <w:r w:rsidR="00DC0911">
        <w:t>flashing patterns</w:t>
      </w:r>
      <w:r w:rsidR="004E17EF">
        <w:t xml:space="preserve">. </w:t>
      </w:r>
      <w:r w:rsidR="00DB0E5D">
        <w:t xml:space="preserve">Some </w:t>
      </w:r>
      <w:r w:rsidR="00C37820">
        <w:t>products in the market include an audio sensing mode to pulse</w:t>
      </w:r>
      <w:r w:rsidR="00D3656C">
        <w:t xml:space="preserve"> </w:t>
      </w:r>
      <w:r w:rsidR="00EB2130">
        <w:t xml:space="preserve">on with the detection of </w:t>
      </w:r>
      <w:r w:rsidR="00C6790B">
        <w:t>sound</w:t>
      </w:r>
      <w:r w:rsidR="00EB2130">
        <w:t xml:space="preserve">. </w:t>
      </w:r>
      <w:r w:rsidR="00DC0E09">
        <w:t xml:space="preserve">This project improves on the </w:t>
      </w:r>
      <w:r w:rsidR="002D0238">
        <w:t>music pulsing by</w:t>
      </w:r>
      <w:r w:rsidR="00B507C9">
        <w:t xml:space="preserve"> </w:t>
      </w:r>
      <w:r w:rsidR="005B7060">
        <w:t>including</w:t>
      </w:r>
      <w:r w:rsidR="005D4073">
        <w:t xml:space="preserve"> dynamic flashing pattern</w:t>
      </w:r>
      <w:r w:rsidR="00486025">
        <w:t>s</w:t>
      </w:r>
      <w:r w:rsidR="005D4073">
        <w:t xml:space="preserve"> which </w:t>
      </w:r>
      <w:r w:rsidR="00323548">
        <w:t xml:space="preserve">completely </w:t>
      </w:r>
      <w:r w:rsidR="001650BE">
        <w:t>change</w:t>
      </w:r>
      <w:r w:rsidR="00323548">
        <w:t xml:space="preserve"> based on </w:t>
      </w:r>
      <w:r w:rsidR="00EE3082">
        <w:t xml:space="preserve">thresholds of intensity of the audio signal. </w:t>
      </w:r>
      <w:r w:rsidR="001650BE">
        <w:t xml:space="preserve"> </w:t>
      </w:r>
      <w:r w:rsidR="00B80A55">
        <w:t xml:space="preserve">The project also includes a </w:t>
      </w:r>
      <w:r w:rsidR="00DF11D8">
        <w:t xml:space="preserve">renewable </w:t>
      </w:r>
      <w:r w:rsidR="00612998">
        <w:t xml:space="preserve">energy </w:t>
      </w:r>
      <w:r w:rsidR="00CA5B33">
        <w:t xml:space="preserve">source used to provide </w:t>
      </w:r>
      <w:r w:rsidR="002E421B">
        <w:t xml:space="preserve">power </w:t>
      </w:r>
      <w:r w:rsidR="004970EF">
        <w:t>to</w:t>
      </w:r>
      <w:r w:rsidR="000C1AD9">
        <w:t xml:space="preserve"> </w:t>
      </w:r>
      <w:r w:rsidR="001871BF">
        <w:t xml:space="preserve">the </w:t>
      </w:r>
      <w:r w:rsidR="0052235F">
        <w:t>system</w:t>
      </w:r>
      <w:r w:rsidR="00516284">
        <w:t xml:space="preserve">. </w:t>
      </w:r>
    </w:p>
    <w:p w14:paraId="4C24C179" w14:textId="77777777" w:rsidR="003A08E9" w:rsidRDefault="003A08E9" w:rsidP="00905206">
      <w:pPr>
        <w:pStyle w:val="Heading2"/>
      </w:pPr>
      <w:bookmarkStart w:id="8" w:name="_Toc70714776"/>
      <w:r>
        <w:t>Report Overview</w:t>
      </w:r>
      <w:bookmarkEnd w:id="8"/>
    </w:p>
    <w:p w14:paraId="21BE5141" w14:textId="16AEB73D" w:rsidR="0028168B" w:rsidRPr="0028168B" w:rsidRDefault="0028168B" w:rsidP="0028168B">
      <w:pPr>
        <w:pStyle w:val="Title"/>
        <w:rPr>
          <w:sz w:val="20"/>
          <w:szCs w:val="20"/>
        </w:rPr>
      </w:pPr>
      <w:r w:rsidRPr="0028168B">
        <w:rPr>
          <w:sz w:val="20"/>
          <w:szCs w:val="20"/>
        </w:rPr>
        <w:t xml:space="preserve">By Matt </w:t>
      </w:r>
      <w:proofErr w:type="spellStart"/>
      <w:r w:rsidRPr="0028168B">
        <w:rPr>
          <w:sz w:val="20"/>
          <w:szCs w:val="20"/>
        </w:rPr>
        <w:t>Soehngen</w:t>
      </w:r>
      <w:proofErr w:type="spellEnd"/>
    </w:p>
    <w:p w14:paraId="1ED6146B" w14:textId="33EC4A52" w:rsidR="008A5397" w:rsidRPr="008A5397" w:rsidRDefault="00671D48" w:rsidP="008A5397">
      <w:pPr>
        <w:pStyle w:val="Title"/>
      </w:pPr>
      <w:r>
        <w:t xml:space="preserve">The contents of the </w:t>
      </w:r>
      <w:r w:rsidR="00D377C8">
        <w:t xml:space="preserve">following </w:t>
      </w:r>
      <w:r>
        <w:t xml:space="preserve">report are </w:t>
      </w:r>
      <w:r w:rsidR="00D377C8">
        <w:t xml:space="preserve">given here. </w:t>
      </w:r>
      <w:r w:rsidR="009C5A20">
        <w:t xml:space="preserve">Chapter 2 </w:t>
      </w:r>
      <w:r w:rsidR="00FD6CE7">
        <w:t>covers the</w:t>
      </w:r>
      <w:r w:rsidR="002A247E">
        <w:t xml:space="preserve"> </w:t>
      </w:r>
      <w:r w:rsidR="007F0419">
        <w:t>implementation process fo</w:t>
      </w:r>
      <w:r w:rsidR="00355756">
        <w:t>r</w:t>
      </w:r>
      <w:r w:rsidR="007F0419">
        <w:t xml:space="preserve"> </w:t>
      </w:r>
      <w:r w:rsidR="00355756">
        <w:t xml:space="preserve">designing and </w:t>
      </w:r>
      <w:r w:rsidR="007F0419">
        <w:t>creating the project</w:t>
      </w:r>
      <w:r w:rsidR="005E723D">
        <w:t xml:space="preserve">, featuring </w:t>
      </w:r>
      <w:r w:rsidR="00B80A5D">
        <w:t xml:space="preserve">breakdowns of </w:t>
      </w:r>
      <w:r w:rsidR="004C621A">
        <w:t>each</w:t>
      </w:r>
      <w:r w:rsidR="00E26623">
        <w:t xml:space="preserve"> assembly and component.</w:t>
      </w:r>
      <w:r w:rsidR="00195AFA" w:rsidRPr="00195AFA">
        <w:rPr>
          <w:rStyle w:val="ContentNote"/>
        </w:rPr>
        <w:t xml:space="preserve"> </w:t>
      </w:r>
      <w:r w:rsidR="00D377C8">
        <w:t xml:space="preserve">Chapter </w:t>
      </w:r>
      <w:r w:rsidR="003A38A6">
        <w:t>3</w:t>
      </w:r>
      <w:r w:rsidR="00D377C8">
        <w:t xml:space="preserve"> details </w:t>
      </w:r>
      <w:r w:rsidR="002D5BEF">
        <w:t xml:space="preserve">the </w:t>
      </w:r>
      <w:r w:rsidR="00F0013A">
        <w:t>scope of the project</w:t>
      </w:r>
      <w:r w:rsidR="00380FA1">
        <w:t xml:space="preserve">, </w:t>
      </w:r>
      <w:r w:rsidR="00304DAB">
        <w:t xml:space="preserve">including </w:t>
      </w:r>
      <w:r w:rsidR="00990B87">
        <w:t>the performance requirements</w:t>
      </w:r>
      <w:r w:rsidR="007E7E96">
        <w:t xml:space="preserve"> of the system, </w:t>
      </w:r>
      <w:r w:rsidR="001816E8">
        <w:t xml:space="preserve">descriptions of </w:t>
      </w:r>
      <w:r w:rsidR="00C76AA9">
        <w:t>the customer centric</w:t>
      </w:r>
      <w:r w:rsidR="00180F39">
        <w:t xml:space="preserve"> SMART goal</w:t>
      </w:r>
      <w:r w:rsidR="0061095C">
        <w:t xml:space="preserve"> and objectives, </w:t>
      </w:r>
      <w:r w:rsidR="002D6D0A">
        <w:t xml:space="preserve">descriptions of the engineering SMART goals and related objectives, </w:t>
      </w:r>
      <w:r w:rsidR="002022EC">
        <w:t xml:space="preserve">and </w:t>
      </w:r>
      <w:r w:rsidR="00527063">
        <w:t>constraints</w:t>
      </w:r>
      <w:r w:rsidR="00192886">
        <w:t xml:space="preserve"> placed on the design process of the system.</w:t>
      </w:r>
      <w:r w:rsidR="002C54C2">
        <w:t xml:space="preserve"> </w:t>
      </w:r>
      <w:r w:rsidR="005C6EA6">
        <w:t>Chapter</w:t>
      </w:r>
      <w:r w:rsidR="00B016B9">
        <w:t xml:space="preserve"> 4</w:t>
      </w:r>
      <w:r w:rsidR="002C54C2">
        <w:t xml:space="preserve"> discusses</w:t>
      </w:r>
      <w:r w:rsidR="005C6EA6">
        <w:t xml:space="preserve"> </w:t>
      </w:r>
      <w:r w:rsidR="00226CBE">
        <w:t xml:space="preserve">the </w:t>
      </w:r>
      <w:r w:rsidR="00CB21A3">
        <w:t xml:space="preserve">management of presumed risks for the success of </w:t>
      </w:r>
      <w:r w:rsidR="006C6F48">
        <w:t>the project</w:t>
      </w:r>
      <w:r w:rsidR="002C54C2">
        <w:t>.</w:t>
      </w:r>
      <w:r w:rsidR="00516142">
        <w:t xml:space="preserve"> Chapter 5 </w:t>
      </w:r>
      <w:r w:rsidR="00BC4256">
        <w:t>evaluat</w:t>
      </w:r>
      <w:r w:rsidR="00526649">
        <w:t xml:space="preserve">es </w:t>
      </w:r>
      <w:r w:rsidR="00BC4256">
        <w:t>the</w:t>
      </w:r>
      <w:r w:rsidR="00526649">
        <w:t xml:space="preserve"> outcomes of the</w:t>
      </w:r>
      <w:r w:rsidR="00BC4256">
        <w:t xml:space="preserve"> project</w:t>
      </w:r>
      <w:r w:rsidR="0079512F">
        <w:t xml:space="preserve"> </w:t>
      </w:r>
      <w:r w:rsidR="004E33A7">
        <w:t xml:space="preserve">in perspective of </w:t>
      </w:r>
      <w:r w:rsidR="004E7B97">
        <w:t>the genera</w:t>
      </w:r>
      <w:r w:rsidR="00526649">
        <w:t xml:space="preserve">l </w:t>
      </w:r>
      <w:proofErr w:type="gramStart"/>
      <w:r w:rsidR="0074635F">
        <w:t>outcome</w:t>
      </w:r>
      <w:r w:rsidR="004E7B97">
        <w:t>,</w:t>
      </w:r>
      <w:r w:rsidR="0074635F">
        <w:t xml:space="preserve"> </w:t>
      </w:r>
      <w:r w:rsidR="004E7B97">
        <w:t xml:space="preserve"> </w:t>
      </w:r>
      <w:r w:rsidR="008A5397">
        <w:t>the</w:t>
      </w:r>
      <w:proofErr w:type="gramEnd"/>
      <w:r w:rsidR="008A5397">
        <w:t xml:space="preserve"> customer and engineering goal achievement, as well as timeline and budget evaluations. </w:t>
      </w:r>
      <w:r w:rsidR="008A5397">
        <w:lastRenderedPageBreak/>
        <w:t xml:space="preserve">Chapter 6 </w:t>
      </w:r>
      <w:r w:rsidR="00433B1E">
        <w:t xml:space="preserve">analyses the successes, failures, limitations, and suggested </w:t>
      </w:r>
      <w:r w:rsidR="00827657">
        <w:t xml:space="preserve">future </w:t>
      </w:r>
      <w:r w:rsidR="00433B1E">
        <w:t xml:space="preserve">improvements of the project. </w:t>
      </w:r>
      <w:proofErr w:type="gramStart"/>
      <w:r w:rsidR="00E42978">
        <w:t>Finally</w:t>
      </w:r>
      <w:proofErr w:type="gramEnd"/>
      <w:r w:rsidR="00E42978">
        <w:t xml:space="preserve"> the References section is at the end of the report. </w:t>
      </w:r>
    </w:p>
    <w:p w14:paraId="6DD91A1A" w14:textId="77777777" w:rsidR="0010678F" w:rsidRDefault="0010678F" w:rsidP="001B6570">
      <w:pPr>
        <w:pStyle w:val="Heading3Char"/>
      </w:pPr>
      <w:bookmarkStart w:id="9" w:name="_Toc70714777"/>
      <w:r>
        <w:lastRenderedPageBreak/>
        <w:t>Implementation</w:t>
      </w:r>
      <w:bookmarkEnd w:id="9"/>
    </w:p>
    <w:p w14:paraId="3CCB3807" w14:textId="3A052FA1" w:rsidR="0010678F" w:rsidRDefault="00A57C8B" w:rsidP="00905206">
      <w:pPr>
        <w:pStyle w:val="Title"/>
      </w:pPr>
      <w:r>
        <w:t>In t</w:t>
      </w:r>
      <w:r w:rsidR="006C2879">
        <w:t xml:space="preserve">his chapter </w:t>
      </w:r>
      <w:r>
        <w:t xml:space="preserve">we describe </w:t>
      </w:r>
      <w:r w:rsidR="008C609F">
        <w:t xml:space="preserve">the </w:t>
      </w:r>
      <w:r w:rsidR="00F4514A">
        <w:t xml:space="preserve">possible </w:t>
      </w:r>
      <w:r w:rsidR="006C2879">
        <w:t xml:space="preserve">implementations </w:t>
      </w:r>
      <w:r w:rsidR="00F4514A">
        <w:t xml:space="preserve">we </w:t>
      </w:r>
      <w:r w:rsidR="006C2879">
        <w:t xml:space="preserve">considered </w:t>
      </w:r>
      <w:r w:rsidR="008C609F">
        <w:t>for this project</w:t>
      </w:r>
      <w:r w:rsidR="00B652EF">
        <w:t>,</w:t>
      </w:r>
      <w:r w:rsidR="006C2879">
        <w:t xml:space="preserve"> </w:t>
      </w:r>
      <w:r>
        <w:t xml:space="preserve">our </w:t>
      </w:r>
      <w:r w:rsidR="00212E65">
        <w:t>proposed</w:t>
      </w:r>
      <w:r w:rsidR="00F80039">
        <w:t xml:space="preserve"> implementation for this project, </w:t>
      </w:r>
      <w:r w:rsidR="00F4514A">
        <w:t xml:space="preserve">our </w:t>
      </w:r>
      <w:r w:rsidR="00061558">
        <w:t xml:space="preserve">contingency plan for </w:t>
      </w:r>
      <w:r w:rsidR="002925F0">
        <w:t xml:space="preserve">the </w:t>
      </w:r>
      <w:r w:rsidR="00212E65">
        <w:t>proposed</w:t>
      </w:r>
      <w:r w:rsidR="00061558">
        <w:t xml:space="preserve"> implementation, </w:t>
      </w:r>
      <w:r w:rsidR="00F80039">
        <w:t xml:space="preserve">and </w:t>
      </w:r>
      <w:r w:rsidR="009719A0">
        <w:t xml:space="preserve">the </w:t>
      </w:r>
      <w:r w:rsidR="00F80039">
        <w:t>actual</w:t>
      </w:r>
      <w:r w:rsidR="009719A0">
        <w:t xml:space="preserve"> “delivered”</w:t>
      </w:r>
      <w:r w:rsidR="00F80039">
        <w:t xml:space="preserve"> implemen</w:t>
      </w:r>
      <w:r w:rsidR="00F80039">
        <w:softHyphen/>
        <w:t>ta</w:t>
      </w:r>
      <w:r w:rsidR="00F80039">
        <w:softHyphen/>
        <w:t xml:space="preserve">tion of </w:t>
      </w:r>
      <w:r w:rsidR="009719A0">
        <w:t xml:space="preserve">our </w:t>
      </w:r>
      <w:r w:rsidR="00F80039">
        <w:t>project</w:t>
      </w:r>
      <w:r w:rsidR="006C2879">
        <w:t xml:space="preserve">. </w:t>
      </w:r>
      <w:r w:rsidR="00BF3AE4" w:rsidRPr="00BF3AE4">
        <w:t xml:space="preserve">At the end of </w:t>
      </w:r>
      <w:r w:rsidR="00BF3AE4">
        <w:t>the chapter</w:t>
      </w:r>
      <w:r w:rsidR="00E6224E">
        <w:t>,</w:t>
      </w:r>
      <w:r w:rsidR="00BF3AE4">
        <w:t xml:space="preserve"> </w:t>
      </w:r>
      <w:r w:rsidR="00BF3AE4" w:rsidRPr="00BF3AE4">
        <w:t xml:space="preserve">we identify </w:t>
      </w:r>
      <w:r w:rsidR="00857D3F">
        <w:t xml:space="preserve">each group member’s work </w:t>
      </w:r>
      <w:r w:rsidRPr="00BF3AE4">
        <w:t xml:space="preserve">assignments </w:t>
      </w:r>
      <w:r>
        <w:t>and</w:t>
      </w:r>
      <w:r w:rsidRPr="00BF3AE4">
        <w:t xml:space="preserve"> responsibilities</w:t>
      </w:r>
      <w:r>
        <w:t xml:space="preserve"> for </w:t>
      </w:r>
      <w:r w:rsidR="00857D3F">
        <w:t>the project</w:t>
      </w:r>
      <w:r>
        <w:t>.</w:t>
      </w:r>
    </w:p>
    <w:p w14:paraId="5B3143A0" w14:textId="77777777" w:rsidR="00634408" w:rsidRDefault="00634408" w:rsidP="00905206">
      <w:pPr>
        <w:pStyle w:val="Heading2"/>
      </w:pPr>
      <w:bookmarkStart w:id="10" w:name="_Toc70714778"/>
      <w:r>
        <w:t>Implementations Considered</w:t>
      </w:r>
      <w:bookmarkEnd w:id="10"/>
    </w:p>
    <w:p w14:paraId="6D8859BA" w14:textId="3E6BD7A9" w:rsidR="00B84954" w:rsidRPr="004B433A" w:rsidRDefault="004B433A" w:rsidP="004B433A">
      <w:pPr>
        <w:pStyle w:val="Title"/>
        <w:rPr>
          <w:sz w:val="20"/>
          <w:szCs w:val="20"/>
        </w:rPr>
      </w:pPr>
      <w:r w:rsidRPr="004B433A">
        <w:rPr>
          <w:sz w:val="20"/>
          <w:szCs w:val="20"/>
        </w:rPr>
        <w:t>By: Nicholas Erickson</w:t>
      </w:r>
    </w:p>
    <w:p w14:paraId="1F435955" w14:textId="6607F87B" w:rsidR="00B84954" w:rsidRDefault="00161692" w:rsidP="00905206">
      <w:pPr>
        <w:pStyle w:val="Title"/>
      </w:pPr>
      <w:r>
        <w:t>Other implementations our group considered when choosing our project included on the grid power supply</w:t>
      </w:r>
      <w:r w:rsidR="004B433A">
        <w:t xml:space="preserve"> and </w:t>
      </w:r>
      <w:r w:rsidR="00BB4DB4">
        <w:t>off-site solar cell</w:t>
      </w:r>
      <w:r w:rsidR="004B433A">
        <w:t xml:space="preserve"> charging</w:t>
      </w:r>
      <w:r w:rsidR="00BB4DB4">
        <w:t xml:space="preserve">. Our group decided to </w:t>
      </w:r>
      <w:r w:rsidR="00DF1D36">
        <w:t>choose a</w:t>
      </w:r>
      <w:r w:rsidR="007B6908">
        <w:t xml:space="preserve"> solar rechargeable power supply to </w:t>
      </w:r>
      <w:r w:rsidR="008449A5">
        <w:t>allow our product to be an environmentally conscious produc</w:t>
      </w:r>
      <w:r w:rsidR="0054141F">
        <w:t xml:space="preserve">t. </w:t>
      </w:r>
      <w:r w:rsidR="002F4C92">
        <w:t xml:space="preserve">During project consideration, </w:t>
      </w:r>
      <w:r w:rsidR="004E6905">
        <w:t xml:space="preserve">we contemplated the idea of remotely charging the battery cell to improve aesthetics of the </w:t>
      </w:r>
      <w:r w:rsidR="00E960D3">
        <w:t>gazebo</w:t>
      </w:r>
      <w:r w:rsidR="00E252AF">
        <w:t xml:space="preserve">. </w:t>
      </w:r>
      <w:r w:rsidR="00C066D1">
        <w:t xml:space="preserve">Our consensus </w:t>
      </w:r>
      <w:r w:rsidR="00EE00FB">
        <w:t>decision was that the convenience of hav</w:t>
      </w:r>
      <w:r w:rsidR="00C62FE3">
        <w:t xml:space="preserve">ing a </w:t>
      </w:r>
      <w:r w:rsidR="004E4C61">
        <w:t xml:space="preserve">stationary product that can remain in one place would be the optimal solution for </w:t>
      </w:r>
      <w:r w:rsidR="00A975AD">
        <w:t xml:space="preserve">potential customers. </w:t>
      </w:r>
    </w:p>
    <w:p w14:paraId="0083F1B6" w14:textId="77777777" w:rsidR="00131EB9" w:rsidRDefault="00131EB9" w:rsidP="00905206">
      <w:pPr>
        <w:pStyle w:val="Heading2"/>
      </w:pPr>
      <w:bookmarkStart w:id="11" w:name="_Ref406958749"/>
      <w:bookmarkStart w:id="12" w:name="_Toc70714779"/>
      <w:r>
        <w:t>Proposed Implementation</w:t>
      </w:r>
      <w:bookmarkEnd w:id="11"/>
      <w:bookmarkEnd w:id="12"/>
    </w:p>
    <w:p w14:paraId="60DC8E89" w14:textId="77777777" w:rsidR="00131EB9" w:rsidRDefault="00EF0FF4" w:rsidP="00131EB9">
      <w:pPr>
        <w:pStyle w:val="Title"/>
      </w:pPr>
      <w:r>
        <w:t>Inform the reader that this section of the report</w:t>
      </w:r>
      <w:r w:rsidR="00131EB9">
        <w:t xml:space="preserve"> describe</w:t>
      </w:r>
      <w:r>
        <w:t>s</w:t>
      </w:r>
      <w:r w:rsidR="00131EB9">
        <w:t xml:space="preserve"> the </w:t>
      </w:r>
      <w:r>
        <w:t xml:space="preserve">proposed </w:t>
      </w:r>
      <w:r w:rsidR="00131EB9">
        <w:t>implementation</w:t>
      </w:r>
      <w:r>
        <w:t xml:space="preserve"> of your group’s Capstone project</w:t>
      </w:r>
      <w:r w:rsidR="0098354E">
        <w:t xml:space="preserve">—i.e., </w:t>
      </w:r>
      <w:r w:rsidR="00385ED2">
        <w:t xml:space="preserve">the implementation </w:t>
      </w:r>
      <w:r w:rsidR="0098354E">
        <w:t xml:space="preserve">your group </w:t>
      </w:r>
      <w:r w:rsidR="00385ED2">
        <w:t xml:space="preserve">proposed to build at the </w:t>
      </w:r>
      <w:r>
        <w:t xml:space="preserve">start </w:t>
      </w:r>
      <w:r w:rsidR="00131EB9">
        <w:t xml:space="preserve">of the ECE </w:t>
      </w:r>
      <w:r w:rsidR="009C51A4">
        <w:t>4980</w:t>
      </w:r>
      <w:r w:rsidR="00131EB9">
        <w:t xml:space="preserve"> semester. </w:t>
      </w:r>
      <w:r w:rsidR="00544330" w:rsidRPr="00C662AB">
        <w:rPr>
          <w:highlight w:val="yellow"/>
        </w:rPr>
        <w:t>This section is for the proposed implementation only</w:t>
      </w:r>
      <w:r w:rsidR="00C662AB">
        <w:rPr>
          <w:highlight w:val="yellow"/>
        </w:rPr>
        <w:t>—i.e., the implementation the group proposed at the start of the semester.  A</w:t>
      </w:r>
      <w:r w:rsidR="00544330" w:rsidRPr="00C662AB">
        <w:rPr>
          <w:highlight w:val="yellow"/>
        </w:rPr>
        <w:t xml:space="preserve"> separate section titled “</w:t>
      </w:r>
      <w:r w:rsidR="00544330" w:rsidRPr="00C662AB">
        <w:rPr>
          <w:highlight w:val="yellow"/>
        </w:rPr>
        <w:fldChar w:fldCharType="begin"/>
      </w:r>
      <w:r w:rsidR="00544330" w:rsidRPr="00C662AB">
        <w:rPr>
          <w:highlight w:val="yellow"/>
        </w:rPr>
        <w:instrText xml:space="preserve"> REF _Ref506554033 \h </w:instrText>
      </w:r>
      <w:r w:rsidR="00C662AB">
        <w:rPr>
          <w:highlight w:val="yellow"/>
        </w:rPr>
        <w:instrText xml:space="preserve"> \* MERGEFORMAT </w:instrText>
      </w:r>
      <w:r w:rsidR="00544330" w:rsidRPr="00C662AB">
        <w:rPr>
          <w:highlight w:val="yellow"/>
        </w:rPr>
      </w:r>
      <w:r w:rsidR="00544330" w:rsidRPr="00C662AB">
        <w:rPr>
          <w:highlight w:val="yellow"/>
        </w:rPr>
        <w:fldChar w:fldCharType="separate"/>
      </w:r>
      <w:r w:rsidR="000252AA" w:rsidRPr="000252AA">
        <w:rPr>
          <w:highlight w:val="yellow"/>
        </w:rPr>
        <w:t>Delivered Implementation</w:t>
      </w:r>
      <w:r w:rsidR="00544330" w:rsidRPr="00C662AB">
        <w:rPr>
          <w:highlight w:val="yellow"/>
        </w:rPr>
        <w:fldChar w:fldCharType="end"/>
      </w:r>
      <w:r w:rsidR="00544330" w:rsidRPr="00C662AB">
        <w:rPr>
          <w:highlight w:val="yellow"/>
        </w:rPr>
        <w:t xml:space="preserve">” </w:t>
      </w:r>
      <w:r w:rsidR="00C662AB">
        <w:rPr>
          <w:highlight w:val="yellow"/>
        </w:rPr>
        <w:t xml:space="preserve">follows this section; this </w:t>
      </w:r>
      <w:r w:rsidR="00544330" w:rsidRPr="00C662AB">
        <w:rPr>
          <w:highlight w:val="yellow"/>
        </w:rPr>
        <w:t xml:space="preserve">is where you will document the </w:t>
      </w:r>
      <w:r w:rsidR="00C662AB">
        <w:rPr>
          <w:highlight w:val="yellow"/>
        </w:rPr>
        <w:t xml:space="preserve">actual, </w:t>
      </w:r>
      <w:r w:rsidR="00325CEF">
        <w:rPr>
          <w:highlight w:val="yellow"/>
        </w:rPr>
        <w:t xml:space="preserve">delivered, demonstrated </w:t>
      </w:r>
      <w:r w:rsidR="00544330" w:rsidRPr="00C662AB">
        <w:rPr>
          <w:highlight w:val="yellow"/>
        </w:rPr>
        <w:t xml:space="preserve">implementation </w:t>
      </w:r>
      <w:r w:rsidR="00C662AB">
        <w:rPr>
          <w:highlight w:val="yellow"/>
        </w:rPr>
        <w:t xml:space="preserve">of your </w:t>
      </w:r>
      <w:r w:rsidR="00544330" w:rsidRPr="00C662AB">
        <w:rPr>
          <w:highlight w:val="yellow"/>
        </w:rPr>
        <w:t>Capstone project.</w:t>
      </w:r>
    </w:p>
    <w:p w14:paraId="0854F930" w14:textId="45F25DF3" w:rsidR="007A7879" w:rsidRDefault="007A7879" w:rsidP="007A7879">
      <w:pPr>
        <w:pStyle w:val="Heading4"/>
      </w:pPr>
      <w:bookmarkStart w:id="13" w:name="_Ref366255442"/>
      <w:bookmarkStart w:id="14" w:name="_Toc70714780"/>
      <w:r>
        <w:lastRenderedPageBreak/>
        <w:t>Theory of Operation</w:t>
      </w:r>
      <w:bookmarkEnd w:id="14"/>
    </w:p>
    <w:p w14:paraId="3EE85618" w14:textId="77777777" w:rsidR="007A7879" w:rsidRDefault="007A7879" w:rsidP="007A7879">
      <w:pPr>
        <w:pStyle w:val="Title"/>
      </w:pPr>
      <w:r>
        <w:t xml:space="preserve">The proposed project’s theory of operation is described </w:t>
      </w:r>
      <w:r w:rsidR="00B95FDF">
        <w:t xml:space="preserve">herein via </w:t>
      </w:r>
      <w:r>
        <w:t xml:space="preserve">system diagram figures, functional block diagram figures, </w:t>
      </w:r>
      <w:r w:rsidR="00B95FDF">
        <w:t xml:space="preserve">and </w:t>
      </w:r>
      <w:r>
        <w:t>software architecture fig</w:t>
      </w:r>
      <w:r w:rsidR="00B95FDF">
        <w:t>ures.</w:t>
      </w:r>
    </w:p>
    <w:p w14:paraId="723B9E46" w14:textId="77777777" w:rsidR="00BE7B22" w:rsidRDefault="003257FC" w:rsidP="00BE7B22">
      <w:pPr>
        <w:pStyle w:val="Heading3"/>
      </w:pPr>
      <w:bookmarkStart w:id="15" w:name="_Toc70714781"/>
      <w:r>
        <w:t xml:space="preserve">Product Concept </w:t>
      </w:r>
      <w:r w:rsidR="00465D37">
        <w:t>Diagram</w:t>
      </w:r>
      <w:r w:rsidR="004F080C">
        <w:t>s</w:t>
      </w:r>
      <w:bookmarkEnd w:id="15"/>
    </w:p>
    <w:p w14:paraId="06A1A4FE" w14:textId="485CF22B" w:rsidR="006D0D98" w:rsidRPr="006D0D98" w:rsidRDefault="006D0D98" w:rsidP="006D0D98">
      <w:pPr>
        <w:pStyle w:val="CommentSubject"/>
      </w:pPr>
      <w:r>
        <w:t>By Sterling LaBarbera</w:t>
      </w:r>
    </w:p>
    <w:p w14:paraId="7E16779A" w14:textId="544D54EF" w:rsidR="00876F5D" w:rsidRDefault="00B07634" w:rsidP="00573F2B">
      <w:pPr>
        <w:pStyle w:val="Title"/>
      </w:pPr>
      <w:r>
        <w:t xml:space="preserve">Figure 1 shows our intended </w:t>
      </w:r>
      <w:r w:rsidR="00236AAF">
        <w:t xml:space="preserve">usage, with a solar panel installed on the roof of a gazebo, and the lighting </w:t>
      </w:r>
      <w:r w:rsidR="00016585">
        <w:t xml:space="preserve">mounted </w:t>
      </w:r>
      <w:r w:rsidR="007B1DC8">
        <w:t>as the u</w:t>
      </w:r>
      <w:r w:rsidR="0082577C">
        <w:t>ser wants</w:t>
      </w:r>
      <w:r w:rsidR="001B5BEC">
        <w:t xml:space="preserve">. </w:t>
      </w:r>
      <w:r w:rsidR="00137D5A">
        <w:t xml:space="preserve">The </w:t>
      </w:r>
      <w:r w:rsidR="00C57581">
        <w:t xml:space="preserve">battery </w:t>
      </w:r>
      <w:r w:rsidR="00FC4A8D">
        <w:t xml:space="preserve">and power supplies </w:t>
      </w:r>
      <w:r w:rsidR="003A2CE6">
        <w:t xml:space="preserve">will be placed on the floor with wiring running up the maximum power point tracker (MPPT) </w:t>
      </w:r>
      <w:r w:rsidR="00C7487D">
        <w:t xml:space="preserve">and </w:t>
      </w:r>
      <w:r w:rsidR="00466E2F">
        <w:t>the Arduino</w:t>
      </w:r>
      <w:r w:rsidR="00714E85">
        <w:t>.</w:t>
      </w:r>
      <w:r w:rsidR="00055658">
        <w:t xml:space="preserve"> The user will be able to control </w:t>
      </w:r>
      <w:r w:rsidR="00AC2BEF">
        <w:t>the lighting with a smart phone app using a Bluetooth connection.</w:t>
      </w:r>
    </w:p>
    <w:p w14:paraId="7433CF2C" w14:textId="7DEA8544" w:rsidR="00C3049E" w:rsidRDefault="51609B28" w:rsidP="001F0579">
      <w:pPr>
        <w:pStyle w:val="Title"/>
        <w:keepNext/>
      </w:pPr>
      <w:r>
        <w:rPr>
          <w:noProof/>
        </w:rPr>
        <w:drawing>
          <wp:inline distT="0" distB="0" distL="0" distR="0" wp14:anchorId="5C58B9E7" wp14:editId="4C73D6F7">
            <wp:extent cx="5286375" cy="4381500"/>
            <wp:effectExtent l="0" t="0" r="0" b="0"/>
            <wp:docPr id="677492736" name="Picture 677492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492736"/>
                    <pic:cNvPicPr/>
                  </pic:nvPicPr>
                  <pic:blipFill>
                    <a:blip r:embed="rId14">
                      <a:extLst>
                        <a:ext uri="{28A0092B-C50C-407E-A947-70E740481C1C}">
                          <a14:useLocalDpi xmlns:a14="http://schemas.microsoft.com/office/drawing/2010/main" val="0"/>
                        </a:ext>
                      </a:extLst>
                    </a:blip>
                    <a:stretch>
                      <a:fillRect/>
                    </a:stretch>
                  </pic:blipFill>
                  <pic:spPr>
                    <a:xfrm>
                      <a:off x="0" y="0"/>
                      <a:ext cx="5286375" cy="4381500"/>
                    </a:xfrm>
                    <a:prstGeom prst="rect">
                      <a:avLst/>
                    </a:prstGeom>
                  </pic:spPr>
                </pic:pic>
              </a:graphicData>
            </a:graphic>
          </wp:inline>
        </w:drawing>
      </w:r>
    </w:p>
    <w:p w14:paraId="6AFE1466" w14:textId="56836685" w:rsidR="00C3049E" w:rsidRDefault="00C3049E" w:rsidP="00C3049E">
      <w:pPr>
        <w:pStyle w:val="ChapterHeading1Char"/>
        <w:jc w:val="center"/>
      </w:pPr>
      <w:bookmarkStart w:id="16" w:name="_Toc70714711"/>
      <w:r>
        <w:t xml:space="preserve">Figure </w:t>
      </w:r>
      <w:r>
        <w:fldChar w:fldCharType="begin"/>
      </w:r>
      <w:r>
        <w:instrText>SEQ Figure \* ARABIC</w:instrText>
      </w:r>
      <w:r>
        <w:fldChar w:fldCharType="separate"/>
      </w:r>
      <w:r w:rsidR="00D678BB">
        <w:rPr>
          <w:noProof/>
        </w:rPr>
        <w:t>1</w:t>
      </w:r>
      <w:r>
        <w:fldChar w:fldCharType="end"/>
      </w:r>
      <w:r>
        <w:t>. Product concept diagram</w:t>
      </w:r>
      <w:bookmarkEnd w:id="16"/>
    </w:p>
    <w:p w14:paraId="4FCD6127" w14:textId="73114663" w:rsidR="00B408E5" w:rsidRDefault="00B408E5" w:rsidP="00B408E5">
      <w:pPr>
        <w:pStyle w:val="Heading3"/>
      </w:pPr>
      <w:bookmarkStart w:id="17" w:name="_Toc70714782"/>
      <w:r>
        <w:lastRenderedPageBreak/>
        <w:t>Functional Block Diagram</w:t>
      </w:r>
      <w:bookmarkEnd w:id="17"/>
    </w:p>
    <w:p w14:paraId="3C92B86E" w14:textId="3D5EA43A" w:rsidR="00F768B0" w:rsidRPr="00F768B0" w:rsidRDefault="00F768B0" w:rsidP="00F768B0">
      <w:pPr>
        <w:pStyle w:val="CommentSubject"/>
      </w:pPr>
      <w:r>
        <w:t>By Sterling LaBarbera</w:t>
      </w:r>
    </w:p>
    <w:p w14:paraId="0531B5F9" w14:textId="5323E0E6" w:rsidR="004357E8" w:rsidRDefault="004357E8" w:rsidP="004357E8">
      <w:pPr>
        <w:pStyle w:val="Title"/>
        <w:rPr>
          <w:rStyle w:val="normaltextrun"/>
          <w:color w:val="000000"/>
          <w:shd w:val="clear" w:color="auto" w:fill="FFFFFF"/>
        </w:rPr>
      </w:pPr>
      <w:r>
        <w:rPr>
          <w:rStyle w:val="normaltextrun"/>
          <w:color w:val="000000"/>
          <w:shd w:val="clear" w:color="auto" w:fill="FFFFFF"/>
        </w:rPr>
        <w:t>Figure 2 is the basic functional block diagram for this lighting system. The solar power unit is separable but will be designed specifically for this lighting system. The lighting system uses LED strips for the actual lighting and a</w:t>
      </w:r>
      <w:r w:rsidR="00552B86">
        <w:rPr>
          <w:rStyle w:val="normaltextrun"/>
          <w:color w:val="000000"/>
          <w:shd w:val="clear" w:color="auto" w:fill="FFFFFF"/>
        </w:rPr>
        <w:t xml:space="preserve"> </w:t>
      </w:r>
      <w:r>
        <w:rPr>
          <w:rStyle w:val="normaltextrun"/>
          <w:color w:val="000000"/>
          <w:shd w:val="clear" w:color="auto" w:fill="FFFFFF"/>
        </w:rPr>
        <w:t xml:space="preserve">controller. User interface is through an app, and the user’s device connects using Bluetooth. There is also an </w:t>
      </w:r>
      <w:r w:rsidR="00552B86">
        <w:rPr>
          <w:rStyle w:val="normaltextrun"/>
          <w:color w:val="000000"/>
          <w:shd w:val="clear" w:color="auto" w:fill="FFFFFF"/>
        </w:rPr>
        <w:t>a</w:t>
      </w:r>
      <w:r>
        <w:rPr>
          <w:rStyle w:val="normaltextrun"/>
          <w:color w:val="000000"/>
          <w:shd w:val="clear" w:color="auto" w:fill="FFFFFF"/>
        </w:rPr>
        <w:t>udio sensor for visualization options and an insect repellent circuit.</w:t>
      </w:r>
    </w:p>
    <w:p w14:paraId="60A6D156" w14:textId="5B6CA8EB" w:rsidR="00EF7047" w:rsidRDefault="00E65FF4" w:rsidP="00EF7047">
      <w:pPr>
        <w:pStyle w:val="Title"/>
        <w:keepNext/>
      </w:pPr>
      <w:r>
        <w:rPr>
          <w:noProof/>
        </w:rPr>
        <w:drawing>
          <wp:inline distT="0" distB="0" distL="0" distR="0" wp14:anchorId="63C64E6B" wp14:editId="37185210">
            <wp:extent cx="5943600" cy="25704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5943600" cy="2570480"/>
                    </a:xfrm>
                    <a:prstGeom prst="rect">
                      <a:avLst/>
                    </a:prstGeom>
                  </pic:spPr>
                </pic:pic>
              </a:graphicData>
            </a:graphic>
          </wp:inline>
        </w:drawing>
      </w:r>
    </w:p>
    <w:p w14:paraId="5F1951C9" w14:textId="2F5C0BA3" w:rsidR="00DC69D9" w:rsidRDefault="00EF7047" w:rsidP="00EF7047">
      <w:pPr>
        <w:pStyle w:val="ChapterHeading1Char"/>
        <w:jc w:val="center"/>
      </w:pPr>
      <w:bookmarkStart w:id="18" w:name="_Toc70714712"/>
      <w:r>
        <w:t xml:space="preserve">Figure </w:t>
      </w:r>
      <w:r>
        <w:fldChar w:fldCharType="begin"/>
      </w:r>
      <w:r>
        <w:instrText>SEQ Figure \* ARABIC</w:instrText>
      </w:r>
      <w:r>
        <w:fldChar w:fldCharType="separate"/>
      </w:r>
      <w:r w:rsidR="00D678BB">
        <w:rPr>
          <w:noProof/>
        </w:rPr>
        <w:t>2</w:t>
      </w:r>
      <w:r>
        <w:fldChar w:fldCharType="end"/>
      </w:r>
      <w:r>
        <w:t xml:space="preserve">. </w:t>
      </w:r>
      <w:r w:rsidRPr="00875B2C">
        <w:t>Functional block diagram for the proposed project</w:t>
      </w:r>
      <w:bookmarkEnd w:id="18"/>
    </w:p>
    <w:p w14:paraId="07A1EDCB" w14:textId="64119653" w:rsidR="00A524E6" w:rsidRPr="00675F25" w:rsidRDefault="00A524E6" w:rsidP="009F1CD4">
      <w:pPr>
        <w:pStyle w:val="Heading4"/>
      </w:pPr>
      <w:bookmarkStart w:id="19" w:name="_Toc70714783"/>
      <w:r w:rsidRPr="00675F25">
        <w:t xml:space="preserve">Unit 1 </w:t>
      </w:r>
      <w:r w:rsidR="00637E5D">
        <w:t>Solar Power</w:t>
      </w:r>
      <w:bookmarkEnd w:id="19"/>
      <w:r w:rsidRPr="00675F25">
        <w:t xml:space="preserve"> </w:t>
      </w:r>
    </w:p>
    <w:p w14:paraId="3D08794B" w14:textId="0421B8D4" w:rsidR="00A524E6" w:rsidRDefault="00283986" w:rsidP="00A524E6">
      <w:pPr>
        <w:pStyle w:val="Title"/>
      </w:pPr>
      <w:r>
        <w:rPr>
          <w:rStyle w:val="normaltextrun"/>
          <w:color w:val="000000"/>
          <w:shd w:val="clear" w:color="auto" w:fill="FFFFFF"/>
          <w:lang w:val="en"/>
        </w:rPr>
        <w:t>The Solar power system is composed of a solar panel to generate power, a maximum power point tracker to regulate the output signal, and battery to store the electrical energy. Unit 1 will provide power to Unit 2. The battery will charge during the day via solar panels mounted to the roof of the structure</w:t>
      </w:r>
      <w:r w:rsidR="00A524E6">
        <w:t>.</w:t>
      </w:r>
    </w:p>
    <w:p w14:paraId="09220EC9" w14:textId="34574515" w:rsidR="00A524E6" w:rsidRDefault="00A524E6" w:rsidP="00A524E6">
      <w:pPr>
        <w:pStyle w:val="Heading4"/>
      </w:pPr>
      <w:bookmarkStart w:id="20" w:name="_Toc70714784"/>
      <w:r>
        <w:t>Assembly 1</w:t>
      </w:r>
      <w:r w:rsidR="003A3174">
        <w:t>BT</w:t>
      </w:r>
      <w:r>
        <w:t xml:space="preserve">1 </w:t>
      </w:r>
      <w:r w:rsidR="003A3174">
        <w:t>Solar Panel</w:t>
      </w:r>
      <w:bookmarkEnd w:id="20"/>
    </w:p>
    <w:p w14:paraId="7A9DF501" w14:textId="71DD183A" w:rsidR="00A524E6" w:rsidRDefault="00C21798" w:rsidP="00A524E6">
      <w:pPr>
        <w:pStyle w:val="Title"/>
      </w:pPr>
      <w:r>
        <w:t xml:space="preserve">This will be a </w:t>
      </w:r>
      <w:r w:rsidR="00B57CC5">
        <w:t xml:space="preserve">purchased solar panel, </w:t>
      </w:r>
      <w:r w:rsidR="003A419A">
        <w:t xml:space="preserve">attached to 1U3 via </w:t>
      </w:r>
      <w:r w:rsidR="00442620">
        <w:t>provided wiring.</w:t>
      </w:r>
    </w:p>
    <w:p w14:paraId="18CD2C37" w14:textId="573400D5" w:rsidR="00A524E6" w:rsidRDefault="00A524E6" w:rsidP="00A524E6">
      <w:pPr>
        <w:pStyle w:val="Heading4"/>
      </w:pPr>
      <w:bookmarkStart w:id="21" w:name="_Toc70714785"/>
      <w:r>
        <w:lastRenderedPageBreak/>
        <w:t>Assembly 1</w:t>
      </w:r>
      <w:r w:rsidR="006C3442">
        <w:t>U1 MPPT</w:t>
      </w:r>
      <w:bookmarkEnd w:id="21"/>
    </w:p>
    <w:p w14:paraId="1225EF68" w14:textId="4BFD8657" w:rsidR="00A524E6" w:rsidRDefault="00427673" w:rsidP="00A524E6">
      <w:pPr>
        <w:pStyle w:val="Title"/>
      </w:pPr>
      <w:r>
        <w:rPr>
          <w:rStyle w:val="normaltextrun"/>
          <w:color w:val="000000"/>
          <w:shd w:val="clear" w:color="auto" w:fill="FFFFFF"/>
          <w:lang w:val="en"/>
        </w:rPr>
        <w:t>The maximum power point tracker (MPPT) will also be purchased due to complexity. It provides regulated output from the unregulated Solar panel. It also functions with the battery as a charger</w:t>
      </w:r>
      <w:r w:rsidR="00A524E6">
        <w:t>.</w:t>
      </w:r>
    </w:p>
    <w:p w14:paraId="545E2FD0" w14:textId="598DA2AE" w:rsidR="00A524E6" w:rsidRDefault="001369D2" w:rsidP="00A524E6">
      <w:pPr>
        <w:pStyle w:val="Heading4"/>
      </w:pPr>
      <w:bookmarkStart w:id="22" w:name="_Toc70714786"/>
      <w:r>
        <w:t>A</w:t>
      </w:r>
      <w:r w:rsidR="00A524E6">
        <w:t>ssembly 1</w:t>
      </w:r>
      <w:r>
        <w:t>BT2</w:t>
      </w:r>
      <w:r w:rsidR="00A524E6">
        <w:t xml:space="preserve"> </w:t>
      </w:r>
      <w:r>
        <w:t>Battery</w:t>
      </w:r>
      <w:bookmarkEnd w:id="22"/>
    </w:p>
    <w:p w14:paraId="3C5D1FE5" w14:textId="6537EAB7" w:rsidR="00A524E6" w:rsidRDefault="00427673" w:rsidP="00A524E6">
      <w:pPr>
        <w:pStyle w:val="Title"/>
      </w:pPr>
      <w:r>
        <w:t>The battery will be purchased</w:t>
      </w:r>
      <w:r w:rsidR="000F67E6">
        <w:t xml:space="preserve">. It provides </w:t>
      </w:r>
      <w:r w:rsidR="001F2F2E">
        <w:t>electrical energy for nighttime operation</w:t>
      </w:r>
      <w:r w:rsidR="00A524E6">
        <w:t>.</w:t>
      </w:r>
    </w:p>
    <w:p w14:paraId="7B1E0142" w14:textId="2BAEC10E" w:rsidR="00615FAD" w:rsidRDefault="00615FAD" w:rsidP="00A32CA7">
      <w:pPr>
        <w:pStyle w:val="Heading4"/>
      </w:pPr>
      <w:bookmarkStart w:id="23" w:name="_Toc70714787"/>
      <w:r>
        <w:t>Assembly 1PS1 Power Supply</w:t>
      </w:r>
      <w:bookmarkEnd w:id="23"/>
    </w:p>
    <w:p w14:paraId="13ED7610" w14:textId="38B1451C" w:rsidR="00A32CA7" w:rsidRPr="00A32CA7" w:rsidRDefault="00A32CA7" w:rsidP="00A32CA7">
      <w:pPr>
        <w:pStyle w:val="Title"/>
      </w:pPr>
      <w:r>
        <w:t>The power supply is a dual output</w:t>
      </w:r>
      <w:r w:rsidR="00DA25E0">
        <w:t xml:space="preserve"> DC to DC power supply that will</w:t>
      </w:r>
      <w:r w:rsidR="00817AE8">
        <w:t xml:space="preserve"> receive a 12 V </w:t>
      </w:r>
      <w:r w:rsidR="00637545">
        <w:t xml:space="preserve">variable power input from </w:t>
      </w:r>
      <w:r w:rsidR="006B57FC">
        <w:t>1U1</w:t>
      </w:r>
      <w:r w:rsidR="00DA25E0">
        <w:t xml:space="preserve"> </w:t>
      </w:r>
      <w:r w:rsidR="00DF7052">
        <w:t>and</w:t>
      </w:r>
      <w:r w:rsidR="00DA25E0">
        <w:t xml:space="preserve"> supply </w:t>
      </w:r>
      <w:r w:rsidR="00446A94">
        <w:t>10 VDC</w:t>
      </w:r>
      <w:r w:rsidR="008B2B47">
        <w:t xml:space="preserve"> up to 6</w:t>
      </w:r>
      <w:r w:rsidR="00E67BBF">
        <w:t>3 W peak power to the lighting strip</w:t>
      </w:r>
      <w:r w:rsidR="00817AE8">
        <w:t xml:space="preserve"> 2U1</w:t>
      </w:r>
      <w:r w:rsidR="00E64816">
        <w:t xml:space="preserve"> and </w:t>
      </w:r>
      <w:r w:rsidR="00817AE8">
        <w:t>7.1 VDC up to 1 A to the controller 2U3.</w:t>
      </w:r>
    </w:p>
    <w:p w14:paraId="7F421F48" w14:textId="479902DD" w:rsidR="001369D2" w:rsidRDefault="001369D2" w:rsidP="001369D2">
      <w:pPr>
        <w:pStyle w:val="Heading4"/>
      </w:pPr>
      <w:bookmarkStart w:id="24" w:name="_Toc70714788"/>
      <w:r>
        <w:t>Unit 2</w:t>
      </w:r>
      <w:r w:rsidR="00AA2A86">
        <w:t xml:space="preserve"> Outdoor Lighting</w:t>
      </w:r>
      <w:bookmarkEnd w:id="24"/>
    </w:p>
    <w:p w14:paraId="26B7165A" w14:textId="7A318197" w:rsidR="001369D2" w:rsidRDefault="00D811F3" w:rsidP="001369D2">
      <w:pPr>
        <w:pStyle w:val="Title"/>
      </w:pPr>
      <w:r>
        <w:rPr>
          <w:rStyle w:val="normaltextrun"/>
          <w:color w:val="000000"/>
          <w:bdr w:val="none" w:sz="0" w:space="0" w:color="auto" w:frame="1"/>
        </w:rPr>
        <w:t>The</w:t>
      </w:r>
      <w:r>
        <w:rPr>
          <w:rStyle w:val="normaltextrun"/>
          <w:color w:val="000000"/>
          <w:bdr w:val="none" w:sz="0" w:space="0" w:color="auto" w:frame="1"/>
          <w:lang w:val="en"/>
        </w:rPr>
        <w:t xml:space="preserve"> Lighting installation will run for up to 4 hours from Unit 1’s fully charged battery.  There will be app control for different light settings and intensities, and any Bluetooth capable smart device will be able to use the app. This unit will also feature </w:t>
      </w:r>
      <w:r w:rsidR="00592DEF">
        <w:rPr>
          <w:rStyle w:val="normaltextrun"/>
          <w:color w:val="000000"/>
          <w:bdr w:val="none" w:sz="0" w:space="0" w:color="auto" w:frame="1"/>
          <w:lang w:val="en"/>
        </w:rPr>
        <w:t xml:space="preserve">a </w:t>
      </w:r>
      <w:r w:rsidR="00D903B1">
        <w:rPr>
          <w:rStyle w:val="normaltextrun"/>
          <w:color w:val="000000"/>
          <w:bdr w:val="none" w:sz="0" w:space="0" w:color="auto" w:frame="1"/>
          <w:lang w:val="en"/>
        </w:rPr>
        <w:t>pest deterrent</w:t>
      </w:r>
      <w:r>
        <w:rPr>
          <w:rStyle w:val="normaltextrun"/>
          <w:color w:val="000000"/>
          <w:bdr w:val="none" w:sz="0" w:space="0" w:color="auto" w:frame="1"/>
          <w:lang w:val="en"/>
        </w:rPr>
        <w:t xml:space="preserve"> circuit that produces a high frequency audio tone</w:t>
      </w:r>
      <w:r w:rsidR="001369D2">
        <w:t>.</w:t>
      </w:r>
    </w:p>
    <w:p w14:paraId="09BB1752" w14:textId="06E6F573" w:rsidR="001369D2" w:rsidRDefault="001369D2" w:rsidP="001369D2">
      <w:pPr>
        <w:pStyle w:val="Heading4"/>
      </w:pPr>
      <w:bookmarkStart w:id="25" w:name="_Toc70714789"/>
      <w:r>
        <w:t xml:space="preserve">Assembly </w:t>
      </w:r>
      <w:r w:rsidR="00B07215">
        <w:t>2U1</w:t>
      </w:r>
      <w:r>
        <w:t xml:space="preserve"> </w:t>
      </w:r>
      <w:r w:rsidR="00B07215">
        <w:t>Lighting Strip</w:t>
      </w:r>
      <w:bookmarkEnd w:id="25"/>
    </w:p>
    <w:p w14:paraId="697A6BBE" w14:textId="1C0B909B" w:rsidR="001369D2" w:rsidRDefault="00CE63C5" w:rsidP="001369D2">
      <w:pPr>
        <w:pStyle w:val="Title"/>
      </w:pPr>
      <w:r>
        <w:rPr>
          <w:rStyle w:val="normaltextrun"/>
          <w:color w:val="000000"/>
          <w:bdr w:val="none" w:sz="0" w:space="0" w:color="auto" w:frame="1"/>
          <w:lang w:val="en"/>
        </w:rPr>
        <w:t>We will be purchasing LED strip lighting with color/intensity control to allow our software features to function</w:t>
      </w:r>
      <w:r w:rsidR="001369D2">
        <w:t>.</w:t>
      </w:r>
    </w:p>
    <w:p w14:paraId="26858FA2" w14:textId="563A94F9" w:rsidR="001369D2" w:rsidRDefault="001369D2" w:rsidP="001369D2">
      <w:pPr>
        <w:pStyle w:val="Heading4"/>
      </w:pPr>
      <w:bookmarkStart w:id="26" w:name="_Toc70714790"/>
      <w:r>
        <w:t xml:space="preserve">Assembly </w:t>
      </w:r>
      <w:r w:rsidR="008C1B92">
        <w:t>2TR1</w:t>
      </w:r>
      <w:r>
        <w:t xml:space="preserve"> </w:t>
      </w:r>
      <w:r w:rsidR="00D46849">
        <w:t>Bluetooth Module</w:t>
      </w:r>
      <w:bookmarkEnd w:id="26"/>
    </w:p>
    <w:p w14:paraId="6CE40F0B" w14:textId="1284E6C9" w:rsidR="001369D2" w:rsidRDefault="00D12E35" w:rsidP="001369D2">
      <w:pPr>
        <w:pStyle w:val="Title"/>
      </w:pPr>
      <w:r>
        <w:rPr>
          <w:rStyle w:val="normaltextrun"/>
          <w:color w:val="000000"/>
          <w:bdr w:val="none" w:sz="0" w:space="0" w:color="auto" w:frame="1"/>
          <w:lang w:val="en"/>
        </w:rPr>
        <w:t xml:space="preserve">This </w:t>
      </w:r>
      <w:r w:rsidR="008130AB">
        <w:rPr>
          <w:rStyle w:val="normaltextrun"/>
          <w:color w:val="000000"/>
          <w:bdr w:val="none" w:sz="0" w:space="0" w:color="auto" w:frame="1"/>
          <w:lang w:val="en"/>
        </w:rPr>
        <w:t>will be a purchased</w:t>
      </w:r>
      <w:r w:rsidR="004C4C91">
        <w:rPr>
          <w:rStyle w:val="normaltextrun"/>
          <w:color w:val="000000"/>
          <w:bdr w:val="none" w:sz="0" w:space="0" w:color="auto" w:frame="1"/>
          <w:lang w:val="en"/>
        </w:rPr>
        <w:t xml:space="preserve"> Bluetooth radio attachment for the Arduino controller. It will provide wireless communications with user smart devices</w:t>
      </w:r>
      <w:r w:rsidR="001369D2">
        <w:t>.</w:t>
      </w:r>
    </w:p>
    <w:p w14:paraId="17FF28AB" w14:textId="2E3B5006" w:rsidR="006E3DDD" w:rsidRDefault="006E3DDD" w:rsidP="006E3DDD">
      <w:pPr>
        <w:pStyle w:val="Heading4"/>
      </w:pPr>
      <w:bookmarkStart w:id="27" w:name="_Toc70714791"/>
      <w:r>
        <w:lastRenderedPageBreak/>
        <w:t>Assembly 2U</w:t>
      </w:r>
      <w:r w:rsidR="00C5768D">
        <w:t>3</w:t>
      </w:r>
      <w:r>
        <w:t xml:space="preserve"> </w:t>
      </w:r>
      <w:r w:rsidR="00C43A0B">
        <w:t>Controller</w:t>
      </w:r>
      <w:bookmarkEnd w:id="27"/>
    </w:p>
    <w:p w14:paraId="32C7F752" w14:textId="78409F38" w:rsidR="006E3DDD" w:rsidRDefault="00AA1E84" w:rsidP="006E3DDD">
      <w:pPr>
        <w:pStyle w:val="Title"/>
      </w:pPr>
      <w:r>
        <w:rPr>
          <w:rStyle w:val="normaltextrun"/>
          <w:color w:val="000000"/>
          <w:bdr w:val="none" w:sz="0" w:space="0" w:color="auto" w:frame="1"/>
          <w:lang w:val="en"/>
        </w:rPr>
        <w:t>The controller will consist of an Arduino running custom software that can modify the lighting with various audio from the environment via the sensor</w:t>
      </w:r>
      <w:r w:rsidR="004153B8">
        <w:rPr>
          <w:rStyle w:val="normaltextrun"/>
          <w:color w:val="000000"/>
          <w:bdr w:val="none" w:sz="0" w:space="0" w:color="auto" w:frame="1"/>
          <w:lang w:val="en"/>
        </w:rPr>
        <w:t>s</w:t>
      </w:r>
      <w:r w:rsidR="006E3DDD">
        <w:t>.</w:t>
      </w:r>
    </w:p>
    <w:p w14:paraId="647710C6" w14:textId="6B0E59C3" w:rsidR="006E3DDD" w:rsidRDefault="006E3DDD" w:rsidP="006E3DDD">
      <w:pPr>
        <w:pStyle w:val="Heading4"/>
      </w:pPr>
      <w:bookmarkStart w:id="28" w:name="_Toc70714792"/>
      <w:r>
        <w:t>Assembly 2</w:t>
      </w:r>
      <w:r w:rsidR="00222D19">
        <w:t>LS1</w:t>
      </w:r>
      <w:r>
        <w:t xml:space="preserve"> </w:t>
      </w:r>
      <w:r w:rsidR="00E34783">
        <w:t xml:space="preserve">Pest </w:t>
      </w:r>
      <w:r w:rsidR="00BD0BBE">
        <w:t>D</w:t>
      </w:r>
      <w:r w:rsidR="00E34783">
        <w:t>eterrent</w:t>
      </w:r>
      <w:r w:rsidR="00BD0BBE" w:rsidRPr="00BD0BBE">
        <w:t xml:space="preserve"> </w:t>
      </w:r>
      <w:r w:rsidR="00BD0BBE">
        <w:t>Ultrasound Generator</w:t>
      </w:r>
      <w:bookmarkEnd w:id="28"/>
    </w:p>
    <w:p w14:paraId="76D0EE96" w14:textId="69891B8B" w:rsidR="001369D2" w:rsidRDefault="008E52F9" w:rsidP="00AA7C33">
      <w:pPr>
        <w:pStyle w:val="Title"/>
      </w:pPr>
      <w:r>
        <w:rPr>
          <w:rStyle w:val="normaltextrun"/>
          <w:color w:val="000000"/>
          <w:shd w:val="clear" w:color="auto" w:fill="FFFFFF"/>
          <w:lang w:val="en"/>
        </w:rPr>
        <w:t>We will build and attach a circuit that emits a high-pitched tone known to repel various pests. It will be controlled via the app software as well but is only an on/off element</w:t>
      </w:r>
      <w:r w:rsidR="006E3DDD">
        <w:t>.</w:t>
      </w:r>
    </w:p>
    <w:p w14:paraId="533AA307" w14:textId="2C317FD6" w:rsidR="000A76A2" w:rsidRDefault="002632B4" w:rsidP="00C5768D">
      <w:pPr>
        <w:pStyle w:val="Heading4"/>
      </w:pPr>
      <w:bookmarkStart w:id="29" w:name="_Toc70714793"/>
      <w:r>
        <w:t xml:space="preserve">Unit 3 </w:t>
      </w:r>
      <w:r w:rsidR="00D3155D">
        <w:t>User Controls</w:t>
      </w:r>
      <w:bookmarkEnd w:id="29"/>
    </w:p>
    <w:p w14:paraId="21BFF548" w14:textId="23AB04BB" w:rsidR="00D3155D" w:rsidRPr="00D3155D" w:rsidRDefault="00D3155D" w:rsidP="00D3155D">
      <w:pPr>
        <w:pStyle w:val="Title"/>
      </w:pPr>
      <w:r>
        <w:t xml:space="preserve">This unit is a user provided device to run the </w:t>
      </w:r>
      <w:r w:rsidR="00882983">
        <w:t xml:space="preserve">Android compatible </w:t>
      </w:r>
      <w:r w:rsidR="00A128B2">
        <w:t>control app</w:t>
      </w:r>
      <w:r w:rsidR="00363EA9">
        <w:t>.</w:t>
      </w:r>
    </w:p>
    <w:p w14:paraId="0F0A4D8D" w14:textId="6191F7A5" w:rsidR="00C5768D" w:rsidRDefault="00281670" w:rsidP="00C5768D">
      <w:pPr>
        <w:pStyle w:val="Heading4"/>
      </w:pPr>
      <w:bookmarkStart w:id="30" w:name="_Toc70714794"/>
      <w:r>
        <w:t xml:space="preserve">Assembly 3U1 </w:t>
      </w:r>
      <w:r w:rsidR="00C5768D">
        <w:t>Smart Phone</w:t>
      </w:r>
      <w:bookmarkEnd w:id="30"/>
    </w:p>
    <w:p w14:paraId="194DD365" w14:textId="77777777" w:rsidR="00C5768D" w:rsidRDefault="00C5768D" w:rsidP="00C5768D">
      <w:pPr>
        <w:pStyle w:val="Title"/>
      </w:pPr>
      <w:r>
        <w:t>The user will provide a Bluetooth capable smart device to use the app controls.</w:t>
      </w:r>
    </w:p>
    <w:p w14:paraId="5D846159" w14:textId="77777777" w:rsidR="00A93D42" w:rsidRDefault="00A93D42" w:rsidP="00AA7C33">
      <w:pPr>
        <w:pStyle w:val="Title"/>
      </w:pPr>
    </w:p>
    <w:p w14:paraId="414B1DD0" w14:textId="77777777" w:rsidR="00017285" w:rsidRDefault="00057D5A" w:rsidP="00017285">
      <w:pPr>
        <w:pStyle w:val="Heading3"/>
      </w:pPr>
      <w:bookmarkStart w:id="31" w:name="_Toc70714795"/>
      <w:r>
        <w:t>Software Architecture</w:t>
      </w:r>
      <w:bookmarkEnd w:id="31"/>
    </w:p>
    <w:p w14:paraId="76FDC8ED" w14:textId="0827CB63" w:rsidR="00E469BB" w:rsidRDefault="00E469BB" w:rsidP="00E469BB">
      <w:pPr>
        <w:pStyle w:val="Title"/>
        <w:rPr>
          <w:sz w:val="20"/>
          <w:szCs w:val="20"/>
        </w:rPr>
      </w:pPr>
      <w:r w:rsidRPr="00E469BB">
        <w:rPr>
          <w:sz w:val="20"/>
          <w:szCs w:val="20"/>
        </w:rPr>
        <w:t>By: Nicholas Erickson</w:t>
      </w:r>
    </w:p>
    <w:p w14:paraId="41D30E6B" w14:textId="0EADE850" w:rsidR="00705F24" w:rsidRDefault="001D5803" w:rsidP="001D5803">
      <w:pPr>
        <w:pStyle w:val="Title"/>
        <w:rPr>
          <w:rStyle w:val="normaltextrun"/>
          <w:color w:val="000000"/>
          <w:szCs w:val="24"/>
          <w:shd w:val="clear" w:color="auto" w:fill="FFFFFF"/>
          <w:lang w:val="en"/>
        </w:rPr>
      </w:pPr>
      <w:del w:id="32" w:author="Fischer, James D." w:date="2020-10-18T21:42:00Z">
        <w:r>
          <w:rPr>
            <w:rStyle w:val="normaltextrun"/>
            <w:color w:val="000000"/>
            <w:szCs w:val="24"/>
            <w:shd w:val="clear" w:color="auto" w:fill="FFFFFF"/>
            <w:lang w:val="en"/>
          </w:rPr>
          <w:delText xml:space="preserve">We will develop a mobile app architecture (Figure 3) </w:delText>
        </w:r>
      </w:del>
      <w:ins w:id="33" w:author="Fischer, James D." w:date="2020-10-18T21:42:00Z">
        <w:r>
          <w:rPr>
            <w:rStyle w:val="normaltextrun"/>
            <w:color w:val="000000"/>
            <w:szCs w:val="24"/>
            <w:shd w:val="clear" w:color="auto" w:fill="FFFFFF"/>
            <w:lang w:val="en"/>
          </w:rPr>
          <w:t xml:space="preserve">Figure 3 shows the </w:t>
        </w:r>
      </w:ins>
      <w:ins w:id="34" w:author="Fischer, James D." w:date="2020-10-18T21:43:00Z">
        <w:r>
          <w:rPr>
            <w:rStyle w:val="normaltextrun"/>
            <w:color w:val="000000"/>
            <w:szCs w:val="24"/>
            <w:shd w:val="clear" w:color="auto" w:fill="FFFFFF"/>
            <w:lang w:val="en"/>
          </w:rPr>
          <w:t xml:space="preserve">proposed </w:t>
        </w:r>
      </w:ins>
      <w:ins w:id="35" w:author="Fischer, James D." w:date="2020-10-18T21:42:00Z">
        <w:r>
          <w:rPr>
            <w:rStyle w:val="normaltextrun"/>
            <w:color w:val="000000"/>
            <w:szCs w:val="24"/>
            <w:shd w:val="clear" w:color="auto" w:fill="FFFFFF"/>
            <w:lang w:val="en"/>
          </w:rPr>
          <w:t>software</w:t>
        </w:r>
      </w:ins>
      <w:ins w:id="36" w:author="Fischer, James D." w:date="2020-10-18T21:43:00Z">
        <w:r>
          <w:rPr>
            <w:rStyle w:val="normaltextrun"/>
            <w:color w:val="000000"/>
            <w:szCs w:val="24"/>
            <w:shd w:val="clear" w:color="auto" w:fill="FFFFFF"/>
            <w:lang w:val="en"/>
          </w:rPr>
          <w:t xml:space="preserve"> architecture </w:t>
        </w:r>
      </w:ins>
      <w:ins w:id="37" w:author="Fischer, James D." w:date="2020-10-18T21:42:00Z">
        <w:r>
          <w:rPr>
            <w:rStyle w:val="normaltextrun"/>
            <w:color w:val="000000"/>
            <w:szCs w:val="24"/>
            <w:shd w:val="clear" w:color="auto" w:fill="FFFFFF"/>
            <w:lang w:val="en"/>
          </w:rPr>
          <w:t xml:space="preserve">for the mobile app </w:t>
        </w:r>
      </w:ins>
      <w:r>
        <w:rPr>
          <w:rStyle w:val="normaltextrun"/>
          <w:color w:val="000000"/>
          <w:szCs w:val="24"/>
          <w:shd w:val="clear" w:color="auto" w:fill="FFFFFF"/>
          <w:lang w:val="en"/>
        </w:rPr>
        <w:t xml:space="preserve">that </w:t>
      </w:r>
      <w:del w:id="38" w:author="Fischer, James D." w:date="2020-10-18T21:42:00Z">
        <w:r>
          <w:rPr>
            <w:rStyle w:val="normaltextrun"/>
            <w:color w:val="000000"/>
            <w:szCs w:val="24"/>
            <w:shd w:val="clear" w:color="auto" w:fill="FFFFFF"/>
            <w:lang w:val="en"/>
          </w:rPr>
          <w:delText xml:space="preserve">will be used to </w:delText>
        </w:r>
      </w:del>
      <w:r>
        <w:rPr>
          <w:rStyle w:val="normaltextrun"/>
          <w:color w:val="000000"/>
          <w:szCs w:val="24"/>
          <w:shd w:val="clear" w:color="auto" w:fill="FFFFFF"/>
          <w:lang w:val="en"/>
        </w:rPr>
        <w:t>send</w:t>
      </w:r>
      <w:ins w:id="39" w:author="Fischer, James D." w:date="2020-10-18T21:42:00Z">
        <w:r>
          <w:rPr>
            <w:rStyle w:val="normaltextrun"/>
            <w:color w:val="000000"/>
            <w:szCs w:val="24"/>
            <w:shd w:val="clear" w:color="auto" w:fill="FFFFFF"/>
            <w:lang w:val="en"/>
          </w:rPr>
          <w:t>s</w:t>
        </w:r>
      </w:ins>
      <w:r w:rsidR="00A26059">
        <w:rPr>
          <w:rStyle w:val="normaltextrun"/>
          <w:color w:val="000000"/>
          <w:szCs w:val="24"/>
          <w:shd w:val="clear" w:color="auto" w:fill="FFFFFF"/>
          <w:lang w:val="en"/>
        </w:rPr>
        <w:t xml:space="preserve"> user input</w:t>
      </w:r>
      <w:r>
        <w:rPr>
          <w:rStyle w:val="normaltextrun"/>
          <w:color w:val="000000"/>
          <w:szCs w:val="24"/>
          <w:shd w:val="clear" w:color="auto" w:fill="FFFFFF"/>
          <w:lang w:val="en"/>
        </w:rPr>
        <w:t xml:space="preserve"> signals to the </w:t>
      </w:r>
      <w:r w:rsidR="00A26059">
        <w:rPr>
          <w:rStyle w:val="normaltextrun"/>
          <w:color w:val="000000"/>
          <w:szCs w:val="24"/>
          <w:shd w:val="clear" w:color="auto" w:fill="FFFFFF"/>
          <w:lang w:val="en"/>
        </w:rPr>
        <w:t>control assembly</w:t>
      </w:r>
      <w:r>
        <w:rPr>
          <w:rStyle w:val="normaltextrun"/>
          <w:color w:val="000000"/>
          <w:szCs w:val="24"/>
          <w:shd w:val="clear" w:color="auto" w:fill="FFFFFF"/>
          <w:lang w:val="en"/>
        </w:rPr>
        <w:t xml:space="preserve"> (Figure 2). </w:t>
      </w:r>
      <w:r w:rsidR="00DC78C2">
        <w:rPr>
          <w:rStyle w:val="normaltextrun"/>
          <w:color w:val="000000"/>
          <w:szCs w:val="24"/>
          <w:shd w:val="clear" w:color="auto" w:fill="FFFFFF"/>
          <w:lang w:val="en"/>
        </w:rPr>
        <w:t xml:space="preserve">Our control assembly </w:t>
      </w:r>
      <w:del w:id="40" w:author="Fischer, James D." w:date="2020-10-18T21:43:00Z">
        <w:r w:rsidR="00DC78C2">
          <w:rPr>
            <w:rStyle w:val="normaltextrun"/>
            <w:color w:val="000000"/>
            <w:szCs w:val="24"/>
            <w:shd w:val="clear" w:color="auto" w:fill="FFFFFF"/>
            <w:lang w:val="en"/>
          </w:rPr>
          <w:delText xml:space="preserve">will be </w:delText>
        </w:r>
      </w:del>
      <w:ins w:id="41" w:author="Fischer, James D." w:date="2020-10-18T21:43:00Z">
        <w:r w:rsidR="00DC78C2">
          <w:rPr>
            <w:rStyle w:val="normaltextrun"/>
            <w:color w:val="000000"/>
            <w:szCs w:val="24"/>
            <w:shd w:val="clear" w:color="auto" w:fill="FFFFFF"/>
            <w:lang w:val="en"/>
          </w:rPr>
          <w:t xml:space="preserve">is </w:t>
        </w:r>
      </w:ins>
      <w:r w:rsidR="00DC78C2">
        <w:rPr>
          <w:rStyle w:val="normaltextrun"/>
          <w:color w:val="000000"/>
          <w:szCs w:val="24"/>
          <w:shd w:val="clear" w:color="auto" w:fill="FFFFFF"/>
          <w:lang w:val="en"/>
        </w:rPr>
        <w:t xml:space="preserve">connected to an audio sensor (Figure 3) </w:t>
      </w:r>
      <w:del w:id="42" w:author="Fischer, James D." w:date="2020-10-18T21:44:00Z">
        <w:r w:rsidR="00DC78C2">
          <w:rPr>
            <w:rStyle w:val="normaltextrun"/>
            <w:color w:val="000000"/>
            <w:szCs w:val="24"/>
            <w:shd w:val="clear" w:color="auto" w:fill="FFFFFF"/>
            <w:lang w:val="en"/>
          </w:rPr>
          <w:delText xml:space="preserve">in order to </w:delText>
        </w:r>
      </w:del>
      <w:ins w:id="43" w:author="Fischer, James D." w:date="2020-10-18T21:44:00Z">
        <w:r w:rsidR="00DC78C2">
          <w:rPr>
            <w:rStyle w:val="normaltextrun"/>
            <w:color w:val="000000"/>
            <w:szCs w:val="24"/>
            <w:shd w:val="clear" w:color="auto" w:fill="FFFFFF"/>
            <w:lang w:val="en"/>
          </w:rPr>
          <w:t xml:space="preserve">that </w:t>
        </w:r>
      </w:ins>
      <w:r w:rsidR="00DC78C2">
        <w:rPr>
          <w:rStyle w:val="normaltextrun"/>
          <w:color w:val="000000"/>
          <w:szCs w:val="24"/>
          <w:shd w:val="clear" w:color="auto" w:fill="FFFFFF"/>
          <w:lang w:val="en"/>
        </w:rPr>
        <w:t>receive</w:t>
      </w:r>
      <w:ins w:id="44" w:author="Fischer, James D." w:date="2020-10-18T21:44:00Z">
        <w:r w:rsidR="00DC78C2">
          <w:rPr>
            <w:rStyle w:val="normaltextrun"/>
            <w:color w:val="000000"/>
            <w:szCs w:val="24"/>
            <w:shd w:val="clear" w:color="auto" w:fill="FFFFFF"/>
            <w:lang w:val="en"/>
          </w:rPr>
          <w:t>s</w:t>
        </w:r>
      </w:ins>
      <w:r w:rsidR="00DC78C2">
        <w:rPr>
          <w:rStyle w:val="normaltextrun"/>
          <w:color w:val="000000"/>
          <w:szCs w:val="24"/>
          <w:shd w:val="clear" w:color="auto" w:fill="FFFFFF"/>
          <w:lang w:val="en"/>
        </w:rPr>
        <w:t> input audio signals and pulses with varying intensity based on the magnitude of the audio signal.</w:t>
      </w:r>
      <w:r w:rsidR="000B56A6">
        <w:rPr>
          <w:rStyle w:val="normaltextrun"/>
          <w:color w:val="000000"/>
          <w:szCs w:val="24"/>
          <w:shd w:val="clear" w:color="auto" w:fill="FFFFFF"/>
          <w:lang w:val="en"/>
        </w:rPr>
        <w:t xml:space="preserve"> Figure 4</w:t>
      </w:r>
      <w:r w:rsidR="00B717A3">
        <w:rPr>
          <w:rStyle w:val="normaltextrun"/>
          <w:color w:val="000000"/>
          <w:szCs w:val="24"/>
          <w:shd w:val="clear" w:color="auto" w:fill="FFFFFF"/>
          <w:lang w:val="en"/>
        </w:rPr>
        <w:t xml:space="preserve"> shows the proposed software architecture for the</w:t>
      </w:r>
      <w:r>
        <w:rPr>
          <w:rStyle w:val="normaltextrun"/>
          <w:color w:val="000000"/>
          <w:szCs w:val="24"/>
          <w:shd w:val="clear" w:color="auto" w:fill="FFFFFF"/>
          <w:lang w:val="en"/>
        </w:rPr>
        <w:t xml:space="preserve"> app</w:t>
      </w:r>
      <w:r w:rsidR="008B1EF1">
        <w:rPr>
          <w:rStyle w:val="normaltextrun"/>
          <w:color w:val="000000"/>
          <w:szCs w:val="24"/>
          <w:shd w:val="clear" w:color="auto" w:fill="FFFFFF"/>
          <w:lang w:val="en"/>
        </w:rPr>
        <w:t>. The mobile interface</w:t>
      </w:r>
      <w:r>
        <w:rPr>
          <w:rStyle w:val="normaltextrun"/>
          <w:color w:val="000000"/>
          <w:szCs w:val="24"/>
          <w:shd w:val="clear" w:color="auto" w:fill="FFFFFF"/>
          <w:lang w:val="en"/>
        </w:rPr>
        <w:t xml:space="preserve"> </w:t>
      </w:r>
      <w:del w:id="45" w:author="Fischer, James D." w:date="2020-10-18T21:43:00Z">
        <w:r>
          <w:rPr>
            <w:rStyle w:val="normaltextrun"/>
            <w:color w:val="000000"/>
            <w:szCs w:val="24"/>
            <w:shd w:val="clear" w:color="auto" w:fill="FFFFFF"/>
            <w:lang w:val="en"/>
          </w:rPr>
          <w:delText xml:space="preserve">will contain </w:delText>
        </w:r>
      </w:del>
      <w:ins w:id="46" w:author="Fischer, James D." w:date="2020-10-18T21:43:00Z">
        <w:r>
          <w:rPr>
            <w:rStyle w:val="normaltextrun"/>
            <w:color w:val="000000"/>
            <w:szCs w:val="24"/>
            <w:shd w:val="clear" w:color="auto" w:fill="FFFFFF"/>
            <w:lang w:val="en"/>
          </w:rPr>
          <w:t>provides</w:t>
        </w:r>
      </w:ins>
      <w:r>
        <w:rPr>
          <w:rStyle w:val="normaltextrun"/>
          <w:color w:val="000000"/>
          <w:szCs w:val="24"/>
          <w:shd w:val="clear" w:color="auto" w:fill="FFFFFF"/>
          <w:lang w:val="en"/>
        </w:rPr>
        <w:t xml:space="preserve"> options to change the color of the LEDs, </w:t>
      </w:r>
      <w:r w:rsidR="0031484B">
        <w:rPr>
          <w:rStyle w:val="normaltextrun"/>
          <w:color w:val="000000"/>
          <w:szCs w:val="24"/>
          <w:shd w:val="clear" w:color="auto" w:fill="FFFFFF"/>
          <w:lang w:val="en"/>
        </w:rPr>
        <w:t>adjust the LED brightness</w:t>
      </w:r>
      <w:r>
        <w:rPr>
          <w:rStyle w:val="normaltextrun"/>
          <w:color w:val="000000"/>
          <w:szCs w:val="24"/>
          <w:shd w:val="clear" w:color="auto" w:fill="FFFFFF"/>
          <w:lang w:val="en"/>
        </w:rPr>
        <w:t xml:space="preserve">, </w:t>
      </w:r>
      <w:proofErr w:type="gramStart"/>
      <w:r w:rsidR="0031484B">
        <w:rPr>
          <w:rStyle w:val="normaltextrun"/>
          <w:color w:val="000000"/>
          <w:szCs w:val="24"/>
          <w:shd w:val="clear" w:color="auto" w:fill="FFFFFF"/>
          <w:lang w:val="en"/>
        </w:rPr>
        <w:t>connect</w:t>
      </w:r>
      <w:proofErr w:type="gramEnd"/>
      <w:r w:rsidR="0031484B">
        <w:rPr>
          <w:rStyle w:val="normaltextrun"/>
          <w:color w:val="000000"/>
          <w:szCs w:val="24"/>
          <w:shd w:val="clear" w:color="auto" w:fill="FFFFFF"/>
          <w:lang w:val="en"/>
        </w:rPr>
        <w:t xml:space="preserve"> and disconnect to</w:t>
      </w:r>
      <w:r>
        <w:rPr>
          <w:rStyle w:val="normaltextrun"/>
          <w:color w:val="000000"/>
          <w:szCs w:val="24"/>
          <w:shd w:val="clear" w:color="auto" w:fill="FFFFFF"/>
          <w:lang w:val="en"/>
        </w:rPr>
        <w:t xml:space="preserve"> </w:t>
      </w:r>
      <w:r w:rsidR="00ED45E8">
        <w:rPr>
          <w:rStyle w:val="normaltextrun"/>
          <w:color w:val="000000"/>
          <w:szCs w:val="24"/>
          <w:shd w:val="clear" w:color="auto" w:fill="FFFFFF"/>
          <w:lang w:val="en"/>
        </w:rPr>
        <w:t xml:space="preserve">Bluetooth, </w:t>
      </w:r>
      <w:r>
        <w:rPr>
          <w:rStyle w:val="normaltextrun"/>
          <w:color w:val="000000"/>
          <w:szCs w:val="24"/>
          <w:shd w:val="clear" w:color="auto" w:fill="FFFFFF"/>
          <w:lang w:val="en"/>
        </w:rPr>
        <w:t xml:space="preserve">and turn on and off the music mode to </w:t>
      </w:r>
      <w:r w:rsidR="00ED45E8">
        <w:rPr>
          <w:rStyle w:val="normaltextrun"/>
          <w:color w:val="000000"/>
          <w:szCs w:val="24"/>
          <w:shd w:val="clear" w:color="auto" w:fill="FFFFFF"/>
          <w:lang w:val="en"/>
        </w:rPr>
        <w:t>pulse</w:t>
      </w:r>
      <w:r>
        <w:rPr>
          <w:rStyle w:val="normaltextrun"/>
          <w:color w:val="000000"/>
          <w:szCs w:val="24"/>
          <w:shd w:val="clear" w:color="auto" w:fill="FFFFFF"/>
          <w:lang w:val="en"/>
        </w:rPr>
        <w:t xml:space="preserve"> the LEDs. </w:t>
      </w:r>
    </w:p>
    <w:tbl>
      <w:tblPr>
        <w:tblW w:w="9360" w:type="dxa"/>
        <w:tblLayout w:type="fixed"/>
        <w:tblLook w:val="06A0" w:firstRow="1" w:lastRow="0" w:firstColumn="1" w:lastColumn="0" w:noHBand="1" w:noVBand="1"/>
      </w:tblPr>
      <w:tblGrid>
        <w:gridCol w:w="2695"/>
        <w:gridCol w:w="2160"/>
        <w:gridCol w:w="4505"/>
      </w:tblGrid>
      <w:tr w:rsidR="00705F24" w14:paraId="174A6422" w14:textId="77777777" w:rsidTr="00824861">
        <w:trPr>
          <w:cantSplit/>
        </w:trPr>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50"/>
            <w:hideMark/>
          </w:tcPr>
          <w:p w14:paraId="6CF893C8" w14:textId="6082C630" w:rsidR="00705F24" w:rsidRDefault="006070AC" w:rsidP="006070AC">
            <w:pPr>
              <w:pStyle w:val="Title"/>
              <w:ind w:left="1080"/>
            </w:pPr>
            <w:r>
              <w:t>Control Assembly</w:t>
            </w:r>
            <w:r w:rsidR="00C86501">
              <w:t xml:space="preserve"> – 2U</w:t>
            </w:r>
            <w:r w:rsidR="009C1A78">
              <w:t>3</w:t>
            </w:r>
          </w:p>
        </w:tc>
      </w:tr>
      <w:tr w:rsidR="00CA3102" w14:paraId="13EE0958" w14:textId="77777777" w:rsidTr="00824861">
        <w:trPr>
          <w:cantSplit/>
        </w:trPr>
        <w:tc>
          <w:tcPr>
            <w:tcW w:w="485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2060"/>
            <w:hideMark/>
          </w:tcPr>
          <w:p w14:paraId="1BF0253A" w14:textId="77777777" w:rsidR="00CA3102" w:rsidRDefault="00CA3102" w:rsidP="001C7598">
            <w:pPr>
              <w:pStyle w:val="Title"/>
            </w:pPr>
            <w:r>
              <w:t>LED Output Management</w:t>
            </w:r>
          </w:p>
        </w:tc>
        <w:tc>
          <w:tcPr>
            <w:tcW w:w="4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2060"/>
            <w:hideMark/>
          </w:tcPr>
          <w:p w14:paraId="73D6D674" w14:textId="4D7EDE44" w:rsidR="00CA3102" w:rsidRDefault="00970DAB" w:rsidP="00970DAB">
            <w:pPr>
              <w:pStyle w:val="Title"/>
            </w:pPr>
            <w:r>
              <w:t xml:space="preserve">      </w:t>
            </w:r>
            <w:r w:rsidR="00CA3102">
              <w:t>Remote Connection</w:t>
            </w:r>
          </w:p>
        </w:tc>
      </w:tr>
      <w:tr w:rsidR="00CA3102" w14:paraId="31BE4A33" w14:textId="77777777" w:rsidTr="00824861">
        <w:trPr>
          <w:cantSplit/>
        </w:trPr>
        <w:tc>
          <w:tcPr>
            <w:tcW w:w="26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DE92958" w14:textId="084856E7" w:rsidR="00CA3102" w:rsidRDefault="00CA3102">
            <w:pPr>
              <w:pStyle w:val="Title"/>
              <w:rPr>
                <w:sz w:val="20"/>
                <w:szCs w:val="20"/>
              </w:rPr>
            </w:pPr>
            <w:r>
              <w:rPr>
                <w:sz w:val="20"/>
                <w:szCs w:val="20"/>
              </w:rPr>
              <w:t>LED Power Control</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4E3ED88" w14:textId="66A51826" w:rsidR="00CA3102" w:rsidRDefault="00CA3102">
            <w:pPr>
              <w:pStyle w:val="Title"/>
              <w:rPr>
                <w:sz w:val="20"/>
                <w:szCs w:val="20"/>
              </w:rPr>
            </w:pPr>
            <w:r>
              <w:rPr>
                <w:sz w:val="20"/>
                <w:szCs w:val="20"/>
              </w:rPr>
              <w:t>Audio Data</w:t>
            </w:r>
          </w:p>
        </w:tc>
        <w:tc>
          <w:tcPr>
            <w:tcW w:w="4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8DDD843" w14:textId="56B6D4ED" w:rsidR="00CA3102" w:rsidRDefault="00CA3102" w:rsidP="00E82EA6">
            <w:pPr>
              <w:pStyle w:val="Title"/>
              <w:rPr>
                <w:sz w:val="20"/>
                <w:szCs w:val="20"/>
              </w:rPr>
            </w:pPr>
            <w:r>
              <w:rPr>
                <w:sz w:val="20"/>
                <w:szCs w:val="20"/>
              </w:rPr>
              <w:t>User Control Signals</w:t>
            </w:r>
          </w:p>
        </w:tc>
      </w:tr>
    </w:tbl>
    <w:p w14:paraId="2EAF6602" w14:textId="00289DD2" w:rsidR="0016039B" w:rsidRPr="0016039B" w:rsidRDefault="00415D8D" w:rsidP="0016039B">
      <w:pPr>
        <w:pStyle w:val="ChapterHeading1Char"/>
        <w:jc w:val="center"/>
      </w:pPr>
      <w:bookmarkStart w:id="47" w:name="_Toc53947247"/>
      <w:bookmarkStart w:id="48" w:name="_Toc70714713"/>
      <w:r>
        <w:t xml:space="preserve">Figure </w:t>
      </w:r>
      <w:r>
        <w:fldChar w:fldCharType="begin"/>
      </w:r>
      <w:r>
        <w:rPr>
          <w:noProof/>
        </w:rPr>
        <w:instrText xml:space="preserve"> SEQ Figure \* ARABIC </w:instrText>
      </w:r>
      <w:r>
        <w:fldChar w:fldCharType="separate"/>
      </w:r>
      <w:r w:rsidR="00D678BB">
        <w:rPr>
          <w:noProof/>
        </w:rPr>
        <w:t>3</w:t>
      </w:r>
      <w:r>
        <w:fldChar w:fldCharType="end"/>
      </w:r>
      <w:r>
        <w:t>.   Software architecture for the CONTROL assembly 2U5 (see also Figure 2).</w:t>
      </w:r>
      <w:bookmarkEnd w:id="47"/>
      <w:bookmarkEnd w:id="48"/>
    </w:p>
    <w:p w14:paraId="40C38B15" w14:textId="77777777" w:rsidR="00000671" w:rsidRPr="00000671" w:rsidRDefault="00000671" w:rsidP="00000671"/>
    <w:tbl>
      <w:tblPr>
        <w:tblW w:w="9360" w:type="dxa"/>
        <w:tblLayout w:type="fixed"/>
        <w:tblLook w:val="06A0" w:firstRow="1" w:lastRow="0" w:firstColumn="1" w:lastColumn="0" w:noHBand="1" w:noVBand="1"/>
      </w:tblPr>
      <w:tblGrid>
        <w:gridCol w:w="3055"/>
        <w:gridCol w:w="3420"/>
        <w:gridCol w:w="2885"/>
      </w:tblGrid>
      <w:tr w:rsidR="004355DC" w14:paraId="107A68C8" w14:textId="77777777" w:rsidTr="00824861">
        <w:trPr>
          <w:cantSplit/>
        </w:trPr>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50"/>
            <w:hideMark/>
          </w:tcPr>
          <w:p w14:paraId="4844BFAF" w14:textId="5DB423E3" w:rsidR="004355DC" w:rsidRDefault="004355DC" w:rsidP="006E1234">
            <w:pPr>
              <w:pStyle w:val="Title"/>
              <w:ind w:left="1080"/>
            </w:pPr>
            <w:r>
              <w:t>Smartphone</w:t>
            </w:r>
            <w:r w:rsidR="00D618D8">
              <w:t xml:space="preserve"> </w:t>
            </w:r>
            <w:r>
              <w:t xml:space="preserve">– </w:t>
            </w:r>
            <w:r w:rsidR="008B5ECE">
              <w:t>3U1</w:t>
            </w:r>
          </w:p>
        </w:tc>
      </w:tr>
      <w:tr w:rsidR="00366B23" w14:paraId="0E3156C5" w14:textId="77777777" w:rsidTr="000B018C">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2060"/>
            <w:hideMark/>
          </w:tcPr>
          <w:p w14:paraId="346E8000" w14:textId="6D9AF6ED" w:rsidR="00366B23" w:rsidRDefault="00366B23" w:rsidP="00366B23">
            <w:pPr>
              <w:pStyle w:val="Title"/>
            </w:pPr>
            <w:r>
              <w:t>Mobile Interface</w:t>
            </w:r>
          </w:p>
        </w:tc>
      </w:tr>
      <w:tr w:rsidR="007A2603" w14:paraId="5061AA2C" w14:textId="77777777" w:rsidTr="007A2603">
        <w:tc>
          <w:tcPr>
            <w:tcW w:w="30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B09DC29" w14:textId="1747767F" w:rsidR="007A2603" w:rsidRDefault="007A2603" w:rsidP="006E1234">
            <w:pPr>
              <w:pStyle w:val="Title"/>
              <w:rPr>
                <w:sz w:val="20"/>
                <w:szCs w:val="20"/>
              </w:rPr>
            </w:pPr>
            <w:r>
              <w:rPr>
                <w:sz w:val="20"/>
                <w:szCs w:val="20"/>
              </w:rPr>
              <w:t>LED Output Control</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20B64D9" w14:textId="5E1730E4" w:rsidR="007A2603" w:rsidRDefault="007A2603" w:rsidP="006E1234">
            <w:pPr>
              <w:pStyle w:val="Title"/>
              <w:rPr>
                <w:sz w:val="20"/>
                <w:szCs w:val="20"/>
              </w:rPr>
            </w:pPr>
            <w:r>
              <w:rPr>
                <w:sz w:val="20"/>
                <w:szCs w:val="20"/>
              </w:rPr>
              <w:t xml:space="preserve">Bluetooth Connection Manager </w:t>
            </w:r>
          </w:p>
        </w:tc>
        <w:tc>
          <w:tcPr>
            <w:tcW w:w="2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501C7C" w14:textId="4A576949" w:rsidR="007A2603" w:rsidRDefault="007A2603" w:rsidP="005D4913">
            <w:pPr>
              <w:pStyle w:val="Title"/>
              <w:keepNext/>
              <w:rPr>
                <w:sz w:val="20"/>
                <w:szCs w:val="20"/>
              </w:rPr>
            </w:pPr>
            <w:r>
              <w:rPr>
                <w:sz w:val="20"/>
                <w:szCs w:val="20"/>
              </w:rPr>
              <w:t xml:space="preserve">Music Mode </w:t>
            </w:r>
          </w:p>
        </w:tc>
      </w:tr>
    </w:tbl>
    <w:p w14:paraId="6F70B975" w14:textId="5CD1C425" w:rsidR="005D4913" w:rsidRDefault="005D4913" w:rsidP="005D4913">
      <w:pPr>
        <w:pStyle w:val="ChapterHeading1Char"/>
        <w:jc w:val="center"/>
      </w:pPr>
      <w:bookmarkStart w:id="49" w:name="_Toc70714714"/>
      <w:r>
        <w:t xml:space="preserve">Figure </w:t>
      </w:r>
      <w:r>
        <w:fldChar w:fldCharType="begin"/>
      </w:r>
      <w:r>
        <w:instrText>SEQ Figure \* ARABIC</w:instrText>
      </w:r>
      <w:r>
        <w:fldChar w:fldCharType="separate"/>
      </w:r>
      <w:r w:rsidR="00D678BB">
        <w:rPr>
          <w:noProof/>
        </w:rPr>
        <w:t>4</w:t>
      </w:r>
      <w:r>
        <w:fldChar w:fldCharType="end"/>
      </w:r>
      <w:r>
        <w:t>. Software architecture for the Smartphone 3U1 (see also Figure 2).</w:t>
      </w:r>
      <w:bookmarkEnd w:id="49"/>
    </w:p>
    <w:p w14:paraId="1E41113B" w14:textId="782D66D7" w:rsidR="005B4278" w:rsidRDefault="0038677A" w:rsidP="005B4278">
      <w:pPr>
        <w:pStyle w:val="Heading4"/>
        <w:rPr>
          <w:rStyle w:val="BalloonText"/>
        </w:rPr>
      </w:pPr>
      <w:bookmarkStart w:id="50" w:name="_Toc53947239"/>
      <w:bookmarkStart w:id="51" w:name="_Toc70714796"/>
      <w:r>
        <w:rPr>
          <w:rStyle w:val="BalloonText"/>
        </w:rPr>
        <w:t>2U</w:t>
      </w:r>
      <w:r w:rsidR="009C1A78">
        <w:rPr>
          <w:rStyle w:val="BalloonText"/>
        </w:rPr>
        <w:t>3</w:t>
      </w:r>
      <w:r w:rsidR="00E74E8E">
        <w:rPr>
          <w:rStyle w:val="BalloonText"/>
        </w:rPr>
        <w:t>LPC</w:t>
      </w:r>
      <w:r w:rsidR="005B4278">
        <w:rPr>
          <w:rStyle w:val="BalloonText"/>
        </w:rPr>
        <w:t xml:space="preserve">1 – </w:t>
      </w:r>
      <w:bookmarkEnd w:id="50"/>
      <w:r w:rsidR="00870673">
        <w:rPr>
          <w:rStyle w:val="BalloonText"/>
        </w:rPr>
        <w:t>LED Power Control</w:t>
      </w:r>
      <w:bookmarkEnd w:id="51"/>
    </w:p>
    <w:p w14:paraId="1547B8BC" w14:textId="45C65115" w:rsidR="00AC08A8" w:rsidRPr="00AC08A8" w:rsidRDefault="00AC08A8" w:rsidP="00AC08A8">
      <w:pPr>
        <w:pStyle w:val="Title"/>
      </w:pPr>
      <w:r>
        <w:t xml:space="preserve">The LED </w:t>
      </w:r>
      <w:r w:rsidR="00286382">
        <w:t>p</w:t>
      </w:r>
      <w:r>
        <w:t xml:space="preserve">ower </w:t>
      </w:r>
      <w:r w:rsidR="00286382">
        <w:t>c</w:t>
      </w:r>
      <w:r>
        <w:t xml:space="preserve">ontrol will </w:t>
      </w:r>
      <w:r w:rsidR="00A43B0A">
        <w:t xml:space="preserve">control the </w:t>
      </w:r>
      <w:r w:rsidR="006B6BDF">
        <w:t xml:space="preserve">brightness and LED color output </w:t>
      </w:r>
      <w:r w:rsidR="003C239B">
        <w:t>by sen</w:t>
      </w:r>
      <w:r w:rsidR="00FB0938">
        <w:t xml:space="preserve">ding </w:t>
      </w:r>
      <w:r w:rsidR="00A944B1">
        <w:t>digital signals to the LED strip</w:t>
      </w:r>
      <w:r w:rsidR="00A17E1C">
        <w:t xml:space="preserve"> from the controller</w:t>
      </w:r>
      <w:r w:rsidR="00A944B1">
        <w:t xml:space="preserve">. </w:t>
      </w:r>
      <w:r w:rsidR="008B39FC">
        <w:t xml:space="preserve">Additionally, </w:t>
      </w:r>
      <w:r w:rsidR="00286382">
        <w:t>the power control will</w:t>
      </w:r>
      <w:r w:rsidR="00825E22">
        <w:t xml:space="preserve"> </w:t>
      </w:r>
      <w:r w:rsidR="00A17E1C">
        <w:t xml:space="preserve">offer the features of both music mode and flow mode. Music mode will </w:t>
      </w:r>
      <w:r w:rsidR="00825E22">
        <w:t xml:space="preserve">pulse </w:t>
      </w:r>
      <w:r w:rsidR="00381677">
        <w:t xml:space="preserve">with varying intensity based on the intensity of the audio input </w:t>
      </w:r>
      <w:r w:rsidR="00F309E9">
        <w:t xml:space="preserve">if </w:t>
      </w:r>
      <w:r w:rsidR="000A73E7">
        <w:t>the</w:t>
      </w:r>
      <w:r w:rsidR="00381677">
        <w:t xml:space="preserve"> music mode</w:t>
      </w:r>
      <w:r w:rsidR="000A73E7">
        <w:t xml:space="preserve"> feature is turned on</w:t>
      </w:r>
      <w:r w:rsidR="00381677">
        <w:t xml:space="preserve">. </w:t>
      </w:r>
      <w:r w:rsidR="00A17E1C">
        <w:t>Flow mode will continuously change</w:t>
      </w:r>
      <w:r w:rsidR="006870EE">
        <w:t xml:space="preserve"> the output color of the LED strip. </w:t>
      </w:r>
    </w:p>
    <w:p w14:paraId="1EF12E02" w14:textId="2AAC57BE" w:rsidR="005B4278" w:rsidRPr="00FB5C1D" w:rsidRDefault="00E66C94" w:rsidP="005B4278">
      <w:pPr>
        <w:pStyle w:val="Heading4"/>
        <w:rPr>
          <w:i w:val="0"/>
        </w:rPr>
      </w:pPr>
      <w:bookmarkStart w:id="52" w:name="_Toc53947240"/>
      <w:bookmarkStart w:id="53" w:name="_Toc70714797"/>
      <w:r w:rsidRPr="00FB5C1D">
        <w:rPr>
          <w:i w:val="0"/>
          <w:iCs w:val="0"/>
        </w:rPr>
        <w:t>2U</w:t>
      </w:r>
      <w:r w:rsidR="009C1A78">
        <w:rPr>
          <w:i w:val="0"/>
          <w:iCs w:val="0"/>
        </w:rPr>
        <w:t>3</w:t>
      </w:r>
      <w:r w:rsidR="00217D24" w:rsidRPr="00FB5C1D">
        <w:rPr>
          <w:i w:val="0"/>
          <w:iCs w:val="0"/>
        </w:rPr>
        <w:t>AUD</w:t>
      </w:r>
      <w:r w:rsidR="005B4278" w:rsidRPr="00FB5C1D">
        <w:rPr>
          <w:i w:val="0"/>
          <w:iCs w:val="0"/>
        </w:rPr>
        <w:t>1</w:t>
      </w:r>
      <w:r w:rsidR="005B4278" w:rsidRPr="00FB5C1D">
        <w:rPr>
          <w:i w:val="0"/>
        </w:rPr>
        <w:t xml:space="preserve"> – </w:t>
      </w:r>
      <w:r w:rsidR="00217D24" w:rsidRPr="00FB5C1D">
        <w:rPr>
          <w:i w:val="0"/>
        </w:rPr>
        <w:t>Audio</w:t>
      </w:r>
      <w:r w:rsidR="005B4278" w:rsidRPr="00FB5C1D">
        <w:rPr>
          <w:i w:val="0"/>
        </w:rPr>
        <w:t xml:space="preserve"> </w:t>
      </w:r>
      <w:bookmarkEnd w:id="52"/>
      <w:r w:rsidR="003742C1">
        <w:rPr>
          <w:i w:val="0"/>
          <w:iCs w:val="0"/>
        </w:rPr>
        <w:t>data</w:t>
      </w:r>
      <w:bookmarkEnd w:id="53"/>
    </w:p>
    <w:p w14:paraId="257EBFF2" w14:textId="5713EB31" w:rsidR="005B4278" w:rsidRDefault="005B4278" w:rsidP="005B4278">
      <w:pPr>
        <w:pStyle w:val="Title"/>
      </w:pPr>
      <w:r>
        <w:t xml:space="preserve">The </w:t>
      </w:r>
      <w:r w:rsidR="00217D24">
        <w:t>audio s</w:t>
      </w:r>
      <w:r>
        <w:t xml:space="preserve">ensor will detect the input of the </w:t>
      </w:r>
      <w:r w:rsidR="00217D24">
        <w:t xml:space="preserve">surrounding audio </w:t>
      </w:r>
      <w:r>
        <w:t xml:space="preserve">and send a signal to </w:t>
      </w:r>
      <w:r w:rsidR="00264690">
        <w:t xml:space="preserve">the controller to pulse the </w:t>
      </w:r>
      <w:r w:rsidR="00BD1724">
        <w:t>LED strip</w:t>
      </w:r>
      <w:r w:rsidR="005B04E3">
        <w:t xml:space="preserve"> based on the input audio data</w:t>
      </w:r>
      <w:r>
        <w:t xml:space="preserve">. </w:t>
      </w:r>
    </w:p>
    <w:p w14:paraId="143AAA2F" w14:textId="7EE94014" w:rsidR="00084F7D" w:rsidRDefault="009C1A78" w:rsidP="00084F7D">
      <w:pPr>
        <w:pStyle w:val="Heading4"/>
        <w:rPr>
          <w:szCs w:val="28"/>
        </w:rPr>
      </w:pPr>
      <w:bookmarkStart w:id="54" w:name="_Toc70714798"/>
      <w:r>
        <w:rPr>
          <w:rStyle w:val="BalloonText"/>
        </w:rPr>
        <w:t>3U1</w:t>
      </w:r>
      <w:r w:rsidR="00084F7D">
        <w:rPr>
          <w:rStyle w:val="BalloonText"/>
        </w:rPr>
        <w:t>MIF1 – Mobile Interface</w:t>
      </w:r>
      <w:bookmarkEnd w:id="54"/>
    </w:p>
    <w:p w14:paraId="0F1E3096" w14:textId="750978DD" w:rsidR="00084F7D" w:rsidRDefault="00084F7D" w:rsidP="00084F7D">
      <w:pPr>
        <w:pStyle w:val="Title"/>
      </w:pPr>
      <w:r>
        <w:t xml:space="preserve">The mobile interface will send signals to the controller based on user input on the mobile app. The signal sent by the user on the mobile interface will be interpreted and displayed by the control assembly. </w:t>
      </w:r>
    </w:p>
    <w:p w14:paraId="47AD0626" w14:textId="6665B035" w:rsidR="00E74E8E" w:rsidRDefault="00E74E8E" w:rsidP="00E74E8E">
      <w:pPr>
        <w:pStyle w:val="Heading4"/>
        <w:rPr>
          <w:rStyle w:val="BalloonText"/>
        </w:rPr>
      </w:pPr>
      <w:bookmarkStart w:id="55" w:name="_Toc70714799"/>
      <w:r>
        <w:rPr>
          <w:rStyle w:val="BalloonText"/>
        </w:rPr>
        <w:t>2U</w:t>
      </w:r>
      <w:r w:rsidR="009C1A78">
        <w:rPr>
          <w:rStyle w:val="BalloonText"/>
        </w:rPr>
        <w:t>3</w:t>
      </w:r>
      <w:r>
        <w:rPr>
          <w:rStyle w:val="BalloonText"/>
        </w:rPr>
        <w:t>MIF1 – User Control Signals</w:t>
      </w:r>
      <w:bookmarkEnd w:id="55"/>
    </w:p>
    <w:p w14:paraId="6F4F1387" w14:textId="40BB6D0A" w:rsidR="00E74E8E" w:rsidRDefault="00E74E8E" w:rsidP="005B4278">
      <w:pPr>
        <w:pStyle w:val="Title"/>
      </w:pPr>
      <w:r>
        <w:t>User control signals are the input signals to the controller sent by the smartphone through the mobile interface. The controller will interpret these signals and display the result with the LED power control</w:t>
      </w:r>
      <w:r w:rsidR="00A46B34">
        <w:t>.</w:t>
      </w:r>
    </w:p>
    <w:p w14:paraId="0A9669C1" w14:textId="68AA721D" w:rsidR="005B4278" w:rsidRDefault="009C1A78" w:rsidP="005B4278">
      <w:pPr>
        <w:pStyle w:val="Heading4"/>
        <w:rPr>
          <w:szCs w:val="28"/>
        </w:rPr>
      </w:pPr>
      <w:bookmarkStart w:id="56" w:name="_Toc53947241"/>
      <w:bookmarkStart w:id="57" w:name="_Toc70714800"/>
      <w:r>
        <w:rPr>
          <w:rStyle w:val="BalloonText"/>
        </w:rPr>
        <w:lastRenderedPageBreak/>
        <w:t>3U1</w:t>
      </w:r>
      <w:r w:rsidR="005B4278">
        <w:rPr>
          <w:rStyle w:val="BalloonText"/>
        </w:rPr>
        <w:t>BCM1 – Bluetooth Connection</w:t>
      </w:r>
      <w:bookmarkEnd w:id="56"/>
      <w:r w:rsidR="001F0C88">
        <w:rPr>
          <w:rStyle w:val="BalloonText"/>
        </w:rPr>
        <w:t xml:space="preserve"> Manager</w:t>
      </w:r>
      <w:bookmarkEnd w:id="57"/>
    </w:p>
    <w:p w14:paraId="4763C57D" w14:textId="78490E81" w:rsidR="005B4278" w:rsidRDefault="005B4278" w:rsidP="005B4278">
      <w:pPr>
        <w:pStyle w:val="Title"/>
      </w:pPr>
      <w:r>
        <w:t xml:space="preserve">The Bluetooth Connection Manager will determine if the mobile device is connected to the controller where the mobile app will be able to communicate with the controller. </w:t>
      </w:r>
      <w:r w:rsidR="00B82F18">
        <w:t xml:space="preserve">This will allow the user the option to connect and disconnect </w:t>
      </w:r>
      <w:r w:rsidR="002136A6">
        <w:t>to the Bluetooth module</w:t>
      </w:r>
      <w:r w:rsidR="00084F7D">
        <w:t xml:space="preserve"> using the mobile interface</w:t>
      </w:r>
      <w:r w:rsidR="002136A6">
        <w:t xml:space="preserve">. </w:t>
      </w:r>
    </w:p>
    <w:p w14:paraId="11BD71B2" w14:textId="00F66275" w:rsidR="006E3496" w:rsidRDefault="009C1A78" w:rsidP="006E3496">
      <w:pPr>
        <w:pStyle w:val="Heading4"/>
        <w:rPr>
          <w:szCs w:val="28"/>
        </w:rPr>
      </w:pPr>
      <w:bookmarkStart w:id="58" w:name="_Toc70714801"/>
      <w:r>
        <w:rPr>
          <w:rStyle w:val="BalloonText"/>
        </w:rPr>
        <w:t>3U1</w:t>
      </w:r>
      <w:r w:rsidR="006E3496">
        <w:rPr>
          <w:rStyle w:val="BalloonText"/>
        </w:rPr>
        <w:t>LOC1 – LED Output Control</w:t>
      </w:r>
      <w:bookmarkEnd w:id="58"/>
    </w:p>
    <w:p w14:paraId="58BACFA9" w14:textId="6A8B11BC" w:rsidR="006E3496" w:rsidRDefault="006E3496" w:rsidP="005B4278">
      <w:pPr>
        <w:pStyle w:val="Title"/>
      </w:pPr>
      <w:r>
        <w:t xml:space="preserve">LED output control is a feature in the mobile interface that allows the user to signal to the controller. The user will have options for varying </w:t>
      </w:r>
      <w:r w:rsidR="00063A6D">
        <w:t>output colors</w:t>
      </w:r>
      <w:r>
        <w:t xml:space="preserve">, </w:t>
      </w:r>
      <w:r w:rsidR="007B6F29">
        <w:t xml:space="preserve">led </w:t>
      </w:r>
      <w:r w:rsidR="007B7055">
        <w:t>fading patterns, and</w:t>
      </w:r>
      <w:r>
        <w:t xml:space="preserve"> brightness adjustments. </w:t>
      </w:r>
    </w:p>
    <w:p w14:paraId="388E30A5" w14:textId="5B768B18" w:rsidR="007B7055" w:rsidRDefault="009C1A78" w:rsidP="007B7055">
      <w:pPr>
        <w:pStyle w:val="Heading4"/>
        <w:rPr>
          <w:szCs w:val="28"/>
        </w:rPr>
      </w:pPr>
      <w:bookmarkStart w:id="59" w:name="_Toc70714802"/>
      <w:r>
        <w:rPr>
          <w:rStyle w:val="BalloonText"/>
        </w:rPr>
        <w:t>3U1</w:t>
      </w:r>
      <w:r w:rsidR="00147F21">
        <w:rPr>
          <w:rStyle w:val="BalloonText"/>
        </w:rPr>
        <w:t>MM</w:t>
      </w:r>
      <w:r w:rsidR="007B7055">
        <w:rPr>
          <w:rStyle w:val="BalloonText"/>
        </w:rPr>
        <w:t xml:space="preserve">1 – </w:t>
      </w:r>
      <w:r w:rsidR="002D4DAE">
        <w:rPr>
          <w:rStyle w:val="BalloonText"/>
        </w:rPr>
        <w:t>Music Mode</w:t>
      </w:r>
      <w:bookmarkEnd w:id="59"/>
    </w:p>
    <w:p w14:paraId="5C5ACCB0" w14:textId="2AEF38D2" w:rsidR="003B2507" w:rsidRDefault="006A43E8" w:rsidP="003B0E57">
      <w:pPr>
        <w:pStyle w:val="Title"/>
      </w:pPr>
      <w:r>
        <w:tab/>
        <w:t>Music mode</w:t>
      </w:r>
      <w:r w:rsidR="007B7055">
        <w:t xml:space="preserve"> is a feature in the mobile interface that allows the user to signal to </w:t>
      </w:r>
      <w:r w:rsidR="00197AFD">
        <w:t xml:space="preserve">turn on and off the music mode feature on </w:t>
      </w:r>
      <w:r w:rsidR="007B7055">
        <w:t xml:space="preserve">the controller. </w:t>
      </w:r>
    </w:p>
    <w:p w14:paraId="0A5F09A0" w14:textId="77777777" w:rsidR="00857C89" w:rsidRDefault="00741E76" w:rsidP="00856E35">
      <w:pPr>
        <w:pStyle w:val="Heading2"/>
      </w:pPr>
      <w:bookmarkStart w:id="60" w:name="_Ref506554033"/>
      <w:bookmarkStart w:id="61" w:name="_Toc70714803"/>
      <w:r>
        <w:t xml:space="preserve">Delivered </w:t>
      </w:r>
      <w:r w:rsidR="00857C89">
        <w:t>Implementation</w:t>
      </w:r>
      <w:bookmarkEnd w:id="60"/>
      <w:bookmarkEnd w:id="61"/>
    </w:p>
    <w:p w14:paraId="7B00ED0E" w14:textId="77777777" w:rsidR="001B6E41" w:rsidRPr="001B6E41" w:rsidRDefault="001B6E41" w:rsidP="00BE705C">
      <w:pPr>
        <w:pStyle w:val="Title"/>
        <w:rPr>
          <w:rStyle w:val="Note"/>
        </w:rPr>
      </w:pPr>
      <w:r w:rsidRPr="001B6E41">
        <w:rPr>
          <w:rStyle w:val="Note"/>
        </w:rPr>
        <w:t xml:space="preserve">This section is written at the end of the term, after the project is completed. </w:t>
      </w:r>
    </w:p>
    <w:p w14:paraId="2877D6FD" w14:textId="3FFEDEF0" w:rsidR="00123DB1" w:rsidRDefault="00123DB1" w:rsidP="00BE705C">
      <w:pPr>
        <w:pStyle w:val="Title"/>
      </w:pPr>
      <w:r>
        <w:t>This section describes the differences</w:t>
      </w:r>
      <w:r w:rsidR="00A941AB">
        <w:t xml:space="preserve"> between the proposed project</w:t>
      </w:r>
      <w:r w:rsidR="00D145D9">
        <w:t xml:space="preserve"> i</w:t>
      </w:r>
      <w:r w:rsidR="008A704E">
        <w:t>mplementation from the previous section</w:t>
      </w:r>
      <w:r w:rsidR="00582E79">
        <w:t xml:space="preserve"> written at the beginning of the </w:t>
      </w:r>
      <w:r w:rsidR="00F66014">
        <w:t>development</w:t>
      </w:r>
      <w:r w:rsidR="005463FB">
        <w:t xml:space="preserve"> and the delivered project implementatio</w:t>
      </w:r>
      <w:r w:rsidR="008071EC">
        <w:t>n</w:t>
      </w:r>
      <w:r w:rsidR="00996E45">
        <w:t xml:space="preserve">. </w:t>
      </w:r>
      <w:r w:rsidR="000A555E">
        <w:t xml:space="preserve">Changes will be described from the perspectives of the system diagram, block diagram, and software architecture diagram. </w:t>
      </w:r>
    </w:p>
    <w:p w14:paraId="6EC8B863" w14:textId="50F719BC" w:rsidR="001B7429" w:rsidRDefault="00283102" w:rsidP="005041FC">
      <w:pPr>
        <w:pStyle w:val="Heading3"/>
      </w:pPr>
      <w:bookmarkStart w:id="62" w:name="_Toc70714804"/>
      <w:r>
        <w:t>System Diagram</w:t>
      </w:r>
      <w:bookmarkEnd w:id="62"/>
    </w:p>
    <w:p w14:paraId="7CD3F180" w14:textId="5049415E" w:rsidR="00474AC6" w:rsidRPr="002C382D" w:rsidRDefault="00474AC6" w:rsidP="00474AC6">
      <w:pPr>
        <w:pStyle w:val="Title"/>
        <w:rPr>
          <w:sz w:val="20"/>
          <w:szCs w:val="20"/>
        </w:rPr>
      </w:pPr>
      <w:r w:rsidRPr="002C382D">
        <w:rPr>
          <w:sz w:val="20"/>
          <w:szCs w:val="20"/>
        </w:rPr>
        <w:t>By: Sterling LaBarbera</w:t>
      </w:r>
    </w:p>
    <w:p w14:paraId="39C757AF" w14:textId="34F26EA1" w:rsidR="005041FC" w:rsidRPr="005041FC" w:rsidRDefault="005041FC" w:rsidP="005041FC">
      <w:pPr>
        <w:pStyle w:val="Title"/>
      </w:pPr>
      <w:r>
        <w:t xml:space="preserve">For the delivered implementation of this project, there were no changes to the system diagram </w:t>
      </w:r>
      <w:r w:rsidR="008917CC">
        <w:t xml:space="preserve">shown </w:t>
      </w:r>
      <w:r w:rsidR="003846B2">
        <w:t xml:space="preserve">in the proposed implementation in Figure 1. </w:t>
      </w:r>
    </w:p>
    <w:p w14:paraId="25569E0F" w14:textId="77777777" w:rsidR="007D1F6A" w:rsidRPr="007D1F6A" w:rsidRDefault="008551CF" w:rsidP="007D1F6A">
      <w:pPr>
        <w:pStyle w:val="Heading3"/>
      </w:pPr>
      <w:bookmarkStart w:id="63" w:name="_Toc70714805"/>
      <w:r>
        <w:lastRenderedPageBreak/>
        <w:t>Functional Block Diagram</w:t>
      </w:r>
      <w:bookmarkEnd w:id="63"/>
    </w:p>
    <w:p w14:paraId="06A1273B" w14:textId="763A6158" w:rsidR="000C5449" w:rsidRPr="000C5449" w:rsidRDefault="000C5449" w:rsidP="000C5449">
      <w:pPr>
        <w:pStyle w:val="CommentSubject"/>
      </w:pPr>
      <w:r>
        <w:t>By Sterling LaBarbera</w:t>
      </w:r>
    </w:p>
    <w:p w14:paraId="4AF44D68" w14:textId="7B8A3963" w:rsidR="0028304D" w:rsidRDefault="009A6BFC" w:rsidP="0028304D">
      <w:pPr>
        <w:pStyle w:val="Title"/>
        <w:keepNext/>
      </w:pPr>
      <w:bookmarkStart w:id="64" w:name="_Ref69761473"/>
      <w:bookmarkStart w:id="65" w:name="_Ref69761512"/>
      <w:r>
        <w:t xml:space="preserve">The </w:t>
      </w:r>
      <w:r w:rsidR="009A3597">
        <w:t xml:space="preserve">functional block diagram of the delivered project </w:t>
      </w:r>
      <w:r w:rsidR="00341A8F">
        <w:t>differs in two places from the</w:t>
      </w:r>
      <w:r w:rsidR="009A3597">
        <w:t xml:space="preserve"> </w:t>
      </w:r>
      <w:r w:rsidR="0090290C">
        <w:t xml:space="preserve">functional block diagram from the </w:t>
      </w:r>
      <w:r w:rsidR="00B57942">
        <w:t>proposed imple</w:t>
      </w:r>
      <w:r w:rsidR="0090290C">
        <w:t>me</w:t>
      </w:r>
      <w:r w:rsidR="00B57942">
        <w:t>ntation</w:t>
      </w:r>
      <w:r w:rsidR="0090290C">
        <w:t>.</w:t>
      </w:r>
      <w:r w:rsidR="006A7C22">
        <w:t xml:space="preserve"> </w:t>
      </w:r>
      <w:r w:rsidR="004D5B10">
        <w:t>Power Supply 1PS1 is replaced by 10</w:t>
      </w:r>
      <w:r w:rsidR="004C5BFF">
        <w:t>5</w:t>
      </w:r>
      <w:r w:rsidR="004D5B10">
        <w:t>W Power Supply 1PS1 and 5W Power Supply 1PS2</w:t>
      </w:r>
      <w:r w:rsidR="00377E26">
        <w:t xml:space="preserve">. </w:t>
      </w:r>
      <w:r w:rsidR="00CE6732">
        <w:t xml:space="preserve">1PS1 </w:t>
      </w:r>
      <w:r w:rsidR="00493649">
        <w:t xml:space="preserve">now only provides a 5.2 VDC </w:t>
      </w:r>
      <w:r w:rsidR="00264547">
        <w:t xml:space="preserve">peak 105 W output for the Lighting Strip 2U1, and 1PS2 provides </w:t>
      </w:r>
      <w:r w:rsidR="00FC11B3">
        <w:t xml:space="preserve">a 7.1 VDC 10 W peak power output for </w:t>
      </w:r>
      <w:r w:rsidR="00542AE1">
        <w:t>the Pest Deterrent Ultrasound Generator 2LS1 and Controller 2U3.</w:t>
      </w:r>
      <w:r w:rsidR="001552F2">
        <w:t xml:space="preserve"> </w:t>
      </w:r>
      <w:fldSimple w:instr=" REF _Ref69761555 ">
        <w:r w:rsidR="00EB36E2">
          <w:t xml:space="preserve">Figure </w:t>
        </w:r>
        <w:r w:rsidR="00EB36E2">
          <w:rPr>
            <w:noProof/>
          </w:rPr>
          <w:t>5</w:t>
        </w:r>
      </w:fldSimple>
      <w:r w:rsidR="00EB36E2">
        <w:t xml:space="preserve"> </w:t>
      </w:r>
      <w:r w:rsidR="00185D1B">
        <w:t xml:space="preserve">below </w:t>
      </w:r>
      <w:r w:rsidR="00E7276D">
        <w:t>shows these differences.</w:t>
      </w:r>
      <w:r w:rsidR="0028304D">
        <w:rPr>
          <w:noProof/>
        </w:rPr>
        <w:drawing>
          <wp:inline distT="0" distB="0" distL="0" distR="0" wp14:anchorId="3691E27B" wp14:editId="03857EB8">
            <wp:extent cx="5939792" cy="25749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939792" cy="2574925"/>
                    </a:xfrm>
                    <a:prstGeom prst="rect">
                      <a:avLst/>
                    </a:prstGeom>
                  </pic:spPr>
                </pic:pic>
              </a:graphicData>
            </a:graphic>
          </wp:inline>
        </w:drawing>
      </w:r>
      <w:bookmarkEnd w:id="65"/>
    </w:p>
    <w:p w14:paraId="1FA22380" w14:textId="2D7D47D5" w:rsidR="008673EF" w:rsidRDefault="0028304D" w:rsidP="0028304D">
      <w:pPr>
        <w:pStyle w:val="ChapterHeading1Char"/>
        <w:jc w:val="center"/>
      </w:pPr>
      <w:bookmarkStart w:id="66" w:name="_Ref69761555"/>
      <w:bookmarkStart w:id="67" w:name="_Toc70714715"/>
      <w:r>
        <w:t xml:space="preserve">Figure </w:t>
      </w:r>
      <w:fldSimple w:instr=" SEQ Figure \* ARABIC ">
        <w:r>
          <w:rPr>
            <w:noProof/>
          </w:rPr>
          <w:t>5</w:t>
        </w:r>
      </w:fldSimple>
      <w:bookmarkEnd w:id="64"/>
      <w:bookmarkEnd w:id="66"/>
      <w:r>
        <w:t>. Functional block diagram for the delivered project</w:t>
      </w:r>
      <w:bookmarkEnd w:id="67"/>
    </w:p>
    <w:p w14:paraId="1549DED9" w14:textId="77777777" w:rsidR="00DE28AC" w:rsidRDefault="00DE28AC" w:rsidP="00DE28AC">
      <w:pPr>
        <w:pStyle w:val="Heading3"/>
      </w:pPr>
      <w:bookmarkStart w:id="68" w:name="_Ref69761495"/>
      <w:bookmarkStart w:id="69" w:name="_Toc70714806"/>
      <w:r>
        <w:t>Software Architecture</w:t>
      </w:r>
      <w:bookmarkEnd w:id="68"/>
      <w:bookmarkEnd w:id="69"/>
    </w:p>
    <w:p w14:paraId="0102B4D3" w14:textId="6BB78333" w:rsidR="00AE667D" w:rsidRPr="00AE667D" w:rsidRDefault="00AE667D" w:rsidP="00AE667D">
      <w:pPr>
        <w:pStyle w:val="Title"/>
        <w:rPr>
          <w:sz w:val="20"/>
          <w:szCs w:val="20"/>
        </w:rPr>
      </w:pPr>
      <w:r w:rsidRPr="00AE667D">
        <w:rPr>
          <w:sz w:val="20"/>
          <w:szCs w:val="20"/>
        </w:rPr>
        <w:t>By: Nicholas Erickson</w:t>
      </w:r>
    </w:p>
    <w:p w14:paraId="4DF6EC78" w14:textId="16AD7BE7" w:rsidR="00DE28AC" w:rsidRPr="003C7227" w:rsidRDefault="00F927B6" w:rsidP="003C7227">
      <w:pPr>
        <w:pStyle w:val="Title"/>
      </w:pPr>
      <w:r>
        <w:t xml:space="preserve">The software architecture </w:t>
      </w:r>
      <w:r w:rsidR="008E31F4">
        <w:t xml:space="preserve">for </w:t>
      </w:r>
      <w:r w:rsidR="00A5309A">
        <w:t xml:space="preserve">the delivered </w:t>
      </w:r>
      <w:r w:rsidR="00D96B0A">
        <w:t>implementation</w:t>
      </w:r>
      <w:r w:rsidR="00B34CFB">
        <w:t xml:space="preserve"> </w:t>
      </w:r>
      <w:r w:rsidR="00A5309A">
        <w:t xml:space="preserve">is identical </w:t>
      </w:r>
      <w:r w:rsidR="00821F0F">
        <w:t>to</w:t>
      </w:r>
      <w:r w:rsidR="00D96B0A">
        <w:t xml:space="preserve"> the proposed implementation</w:t>
      </w:r>
      <w:r w:rsidR="00B34CFB">
        <w:t xml:space="preserve"> for the controller described in Figure 3. Additionally, the software architecture for the smartphone is identical to the proposed implementation. </w:t>
      </w:r>
    </w:p>
    <w:p w14:paraId="14DA95EE" w14:textId="77777777" w:rsidR="00E80A0B" w:rsidRPr="00E80A0B" w:rsidRDefault="00A20353" w:rsidP="00E80A0B">
      <w:pPr>
        <w:pStyle w:val="Heading2"/>
      </w:pPr>
      <w:bookmarkStart w:id="70" w:name="_Ref366253606"/>
      <w:bookmarkStart w:id="71" w:name="_Toc70714807"/>
      <w:bookmarkEnd w:id="13"/>
      <w:r>
        <w:lastRenderedPageBreak/>
        <w:t xml:space="preserve">Work </w:t>
      </w:r>
      <w:r w:rsidR="00634408">
        <w:t>Assignments</w:t>
      </w:r>
      <w:bookmarkEnd w:id="70"/>
      <w:bookmarkEnd w:id="71"/>
    </w:p>
    <w:p w14:paraId="2E2410F0" w14:textId="5F7376E1" w:rsidR="00BB3481" w:rsidRPr="00BB3481" w:rsidRDefault="00BB3481" w:rsidP="00BB3481">
      <w:pPr>
        <w:pStyle w:val="CommentSubject"/>
      </w:pPr>
      <w:r>
        <w:t>By Sterling LaBarbera</w:t>
      </w:r>
    </w:p>
    <w:p w14:paraId="587096EF" w14:textId="051A1762" w:rsidR="00634408" w:rsidRDefault="00141D21" w:rsidP="00FF0AC4">
      <w:pPr>
        <w:pStyle w:val="Title"/>
      </w:pPr>
      <w:r>
        <w:t xml:space="preserve">The </w:t>
      </w:r>
      <w:r w:rsidR="007E37DB">
        <w:t>tables below list the group member assignments for each assembly in the revised functional block diagram and the software architecture diagrams.</w:t>
      </w:r>
      <w:r w:rsidR="00BD0465">
        <w:t xml:space="preserve"> </w:t>
      </w:r>
      <w:r w:rsidR="005C6A08">
        <w:fldChar w:fldCharType="begin"/>
      </w:r>
      <w:r w:rsidR="005C6A08">
        <w:instrText xml:space="preserve"> REF _Ref366274017 \h </w:instrText>
      </w:r>
      <w:r w:rsidR="00FF0AC4">
        <w:instrText xml:space="preserve"> \* MERGEFORMAT </w:instrText>
      </w:r>
      <w:r w:rsidR="005C6A08">
        <w:fldChar w:fldCharType="separate"/>
      </w:r>
      <w:r w:rsidR="000252AA">
        <w:t xml:space="preserve">Table </w:t>
      </w:r>
      <w:r w:rsidR="000252AA">
        <w:rPr>
          <w:noProof/>
        </w:rPr>
        <w:t>2.1</w:t>
      </w:r>
      <w:r w:rsidR="005C6A08">
        <w:fldChar w:fldCharType="end"/>
      </w:r>
      <w:r w:rsidR="005C6A08">
        <w:t xml:space="preserve"> </w:t>
      </w:r>
      <w:r w:rsidR="00B42651">
        <w:t xml:space="preserve">lists the </w:t>
      </w:r>
      <w:r w:rsidR="00873685">
        <w:t xml:space="preserve">unit </w:t>
      </w:r>
      <w:r w:rsidR="00B9192D">
        <w:t xml:space="preserve">assemblies </w:t>
      </w:r>
      <w:r w:rsidR="006249AE">
        <w:t xml:space="preserve">with </w:t>
      </w:r>
      <w:r w:rsidR="00B9192D">
        <w:t xml:space="preserve">their </w:t>
      </w:r>
      <w:r w:rsidR="006249AE">
        <w:t xml:space="preserve">individual </w:t>
      </w:r>
      <w:r w:rsidR="005C6A08">
        <w:t>group</w:t>
      </w:r>
      <w:r w:rsidR="00B42651">
        <w:t xml:space="preserve"> member assignments</w:t>
      </w:r>
      <w:r w:rsidR="00873685">
        <w:t xml:space="preserve">, and </w:t>
      </w:r>
      <w:r w:rsidR="005C6A08">
        <w:fldChar w:fldCharType="begin"/>
      </w:r>
      <w:r w:rsidR="005C6A08">
        <w:instrText xml:space="preserve"> REF _Ref366274144 \h </w:instrText>
      </w:r>
      <w:r w:rsidR="005C6A08">
        <w:fldChar w:fldCharType="separate"/>
      </w:r>
      <w:r w:rsidR="000252AA">
        <w:t xml:space="preserve">Table </w:t>
      </w:r>
      <w:r w:rsidR="000252AA">
        <w:rPr>
          <w:noProof/>
        </w:rPr>
        <w:t>2</w:t>
      </w:r>
      <w:r w:rsidR="000252AA">
        <w:t>.</w:t>
      </w:r>
      <w:r w:rsidR="000252AA">
        <w:rPr>
          <w:noProof/>
        </w:rPr>
        <w:t>2</w:t>
      </w:r>
      <w:r w:rsidR="005C6A08">
        <w:fldChar w:fldCharType="end"/>
      </w:r>
      <w:r w:rsidR="005C6A08">
        <w:t xml:space="preserve"> </w:t>
      </w:r>
      <w:r w:rsidR="00B42651">
        <w:t>lists the software element</w:t>
      </w:r>
      <w:r w:rsidR="00B9192D">
        <w:t>s</w:t>
      </w:r>
      <w:r w:rsidR="00873685">
        <w:t xml:space="preserve"> </w:t>
      </w:r>
      <w:r w:rsidR="006249AE">
        <w:t xml:space="preserve">with </w:t>
      </w:r>
      <w:r w:rsidR="00B9192D">
        <w:t xml:space="preserve">their </w:t>
      </w:r>
      <w:r w:rsidR="006249AE">
        <w:t xml:space="preserve">individual </w:t>
      </w:r>
      <w:r w:rsidR="00B42651">
        <w:t>group member assignments</w:t>
      </w:r>
      <w:r w:rsidR="00873685">
        <w:t>.</w:t>
      </w:r>
      <w:r w:rsidR="00D06AA1">
        <w:t xml:space="preserve"> </w:t>
      </w:r>
    </w:p>
    <w:p w14:paraId="725B2D75" w14:textId="5E5B6569" w:rsidR="00873685" w:rsidRDefault="00873685" w:rsidP="0013057E">
      <w:pPr>
        <w:pStyle w:val="SampleText1Char"/>
      </w:pPr>
      <w:bookmarkStart w:id="72" w:name="_Ref366274017"/>
      <w:bookmarkStart w:id="73" w:name="_Toc70714722"/>
      <w:r>
        <w:t xml:space="preserve">Table </w:t>
      </w:r>
      <w:fldSimple w:instr=" SEQ Table \* ARABIC ">
        <w:r w:rsidR="00C8669C">
          <w:rPr>
            <w:noProof/>
          </w:rPr>
          <w:t>1</w:t>
        </w:r>
      </w:fldSimple>
      <w:bookmarkEnd w:id="72"/>
      <w:r>
        <w:t xml:space="preserve"> – Group member assignments: unit assemblies</w:t>
      </w:r>
      <w:r w:rsidR="00126C18">
        <w:t>.</w:t>
      </w:r>
      <w:bookmarkEnd w:id="73"/>
    </w:p>
    <w:tbl>
      <w:tblPr>
        <w:tblW w:w="0" w:type="auto"/>
        <w:tblLook w:val="04A0" w:firstRow="1" w:lastRow="0" w:firstColumn="1" w:lastColumn="0" w:noHBand="0" w:noVBand="1"/>
      </w:tblPr>
      <w:tblGrid>
        <w:gridCol w:w="1322"/>
        <w:gridCol w:w="4814"/>
        <w:gridCol w:w="819"/>
        <w:gridCol w:w="2405"/>
      </w:tblGrid>
      <w:tr w:rsidR="00466EE8" w14:paraId="1B52CCCF" w14:textId="77777777" w:rsidTr="00A9406C">
        <w:trPr>
          <w:cantSplit/>
          <w:trHeight w:val="836"/>
        </w:trPr>
        <w:tc>
          <w:tcPr>
            <w:tcW w:w="1322" w:type="dxa"/>
            <w:shd w:val="clear" w:color="auto" w:fill="C6D9F1" w:themeFill="text2" w:themeFillTint="33"/>
            <w:vAlign w:val="bottom"/>
          </w:tcPr>
          <w:p w14:paraId="2EEBCB27" w14:textId="77777777" w:rsidR="00466EE8" w:rsidRDefault="00466EE8" w:rsidP="002B16FB">
            <w:pPr>
              <w:pStyle w:val="Caption"/>
            </w:pPr>
            <w:r>
              <w:t>Assembly Reference Designation</w:t>
            </w:r>
          </w:p>
        </w:tc>
        <w:tc>
          <w:tcPr>
            <w:tcW w:w="5063" w:type="dxa"/>
            <w:shd w:val="clear" w:color="auto" w:fill="C6D9F1" w:themeFill="text2" w:themeFillTint="33"/>
            <w:vAlign w:val="bottom"/>
          </w:tcPr>
          <w:p w14:paraId="26DD7581" w14:textId="77777777" w:rsidR="00466EE8" w:rsidRDefault="00466EE8" w:rsidP="002B16FB">
            <w:pPr>
              <w:pStyle w:val="Caption"/>
            </w:pPr>
            <w:r>
              <w:t>Assembly Name</w:t>
            </w:r>
          </w:p>
        </w:tc>
        <w:tc>
          <w:tcPr>
            <w:tcW w:w="475" w:type="dxa"/>
            <w:shd w:val="clear" w:color="auto" w:fill="C6D9F1" w:themeFill="text2" w:themeFillTint="33"/>
            <w:textDirection w:val="btLr"/>
          </w:tcPr>
          <w:p w14:paraId="18F1A3A4" w14:textId="77777777" w:rsidR="00466EE8" w:rsidRDefault="00466EE8" w:rsidP="00A9406C">
            <w:pPr>
              <w:pStyle w:val="Caption"/>
              <w:ind w:left="113" w:right="113"/>
            </w:pPr>
            <w:r w:rsidRPr="00A9406C">
              <w:rPr>
                <w:sz w:val="20"/>
              </w:rPr>
              <w:t>COTS</w:t>
            </w:r>
            <w:r w:rsidR="00A9406C">
              <w:rPr>
                <w:sz w:val="20"/>
              </w:rPr>
              <w:t>?</w:t>
            </w:r>
          </w:p>
        </w:tc>
        <w:tc>
          <w:tcPr>
            <w:tcW w:w="2489" w:type="dxa"/>
            <w:shd w:val="clear" w:color="auto" w:fill="C6D9F1" w:themeFill="text2" w:themeFillTint="33"/>
            <w:vAlign w:val="bottom"/>
          </w:tcPr>
          <w:p w14:paraId="091F92E3" w14:textId="77777777" w:rsidR="00466EE8" w:rsidRDefault="00466EE8" w:rsidP="002B16FB">
            <w:pPr>
              <w:pStyle w:val="Caption"/>
            </w:pPr>
            <w:r>
              <w:t>Assigned To</w:t>
            </w:r>
          </w:p>
        </w:tc>
      </w:tr>
      <w:tr w:rsidR="00466EE8" w14:paraId="7420628D" w14:textId="77777777" w:rsidTr="00466EE8">
        <w:trPr>
          <w:cantSplit/>
        </w:trPr>
        <w:tc>
          <w:tcPr>
            <w:tcW w:w="1322" w:type="dxa"/>
            <w:vAlign w:val="center"/>
          </w:tcPr>
          <w:p w14:paraId="5287D978" w14:textId="7229A77E" w:rsidR="00466EE8" w:rsidRDefault="00466EE8" w:rsidP="003778CA">
            <w:pPr>
              <w:pStyle w:val="Caption"/>
            </w:pPr>
            <w:r>
              <w:t>1</w:t>
            </w:r>
            <w:r w:rsidR="00B510DE">
              <w:t>BT1</w:t>
            </w:r>
          </w:p>
        </w:tc>
        <w:tc>
          <w:tcPr>
            <w:tcW w:w="5063" w:type="dxa"/>
            <w:vAlign w:val="center"/>
          </w:tcPr>
          <w:p w14:paraId="40AEBA3E" w14:textId="2A94FD29" w:rsidR="00466EE8" w:rsidRDefault="00092586" w:rsidP="003778CA">
            <w:pPr>
              <w:pStyle w:val="Caption"/>
            </w:pPr>
            <w:r>
              <w:t>Solar Panel</w:t>
            </w:r>
          </w:p>
        </w:tc>
        <w:tc>
          <w:tcPr>
            <w:tcW w:w="475" w:type="dxa"/>
          </w:tcPr>
          <w:p w14:paraId="0A2BBAB6" w14:textId="6E906221" w:rsidR="00466EE8" w:rsidRDefault="00092586" w:rsidP="00466EE8">
            <w:pPr>
              <w:pStyle w:val="Caption"/>
              <w:jc w:val="center"/>
            </w:pPr>
            <w:r>
              <w:t>Y</w:t>
            </w:r>
          </w:p>
        </w:tc>
        <w:tc>
          <w:tcPr>
            <w:tcW w:w="2489" w:type="dxa"/>
            <w:vAlign w:val="center"/>
          </w:tcPr>
          <w:p w14:paraId="4AA697F5" w14:textId="6594561A" w:rsidR="00466EE8" w:rsidRDefault="00092586" w:rsidP="003778CA">
            <w:pPr>
              <w:pStyle w:val="Caption"/>
            </w:pPr>
            <w:r>
              <w:t>Sterling LaBarbera</w:t>
            </w:r>
          </w:p>
        </w:tc>
      </w:tr>
      <w:tr w:rsidR="00466EE8" w14:paraId="4872A3FB" w14:textId="77777777" w:rsidTr="00466EE8">
        <w:trPr>
          <w:cantSplit/>
        </w:trPr>
        <w:tc>
          <w:tcPr>
            <w:tcW w:w="1322" w:type="dxa"/>
            <w:vAlign w:val="center"/>
          </w:tcPr>
          <w:p w14:paraId="19719F2E" w14:textId="5B2167C6" w:rsidR="00466EE8" w:rsidRDefault="00466EE8" w:rsidP="003778CA">
            <w:pPr>
              <w:pStyle w:val="Caption"/>
            </w:pPr>
            <w:r>
              <w:t>1</w:t>
            </w:r>
            <w:r w:rsidR="00923723">
              <w:t>U1</w:t>
            </w:r>
          </w:p>
        </w:tc>
        <w:tc>
          <w:tcPr>
            <w:tcW w:w="5063" w:type="dxa"/>
            <w:vAlign w:val="center"/>
          </w:tcPr>
          <w:p w14:paraId="36F4672D" w14:textId="0CA58CD4" w:rsidR="00466EE8" w:rsidRDefault="00923723" w:rsidP="003778CA">
            <w:pPr>
              <w:pStyle w:val="Caption"/>
            </w:pPr>
            <w:r>
              <w:t>Maximum Power Point Tracker</w:t>
            </w:r>
          </w:p>
        </w:tc>
        <w:tc>
          <w:tcPr>
            <w:tcW w:w="475" w:type="dxa"/>
          </w:tcPr>
          <w:p w14:paraId="5926FD6A" w14:textId="2D0CA75B" w:rsidR="00466EE8" w:rsidRDefault="00923723" w:rsidP="00466EE8">
            <w:pPr>
              <w:pStyle w:val="Caption"/>
              <w:jc w:val="center"/>
            </w:pPr>
            <w:r>
              <w:t>Y</w:t>
            </w:r>
          </w:p>
        </w:tc>
        <w:tc>
          <w:tcPr>
            <w:tcW w:w="2489" w:type="dxa"/>
            <w:vAlign w:val="center"/>
          </w:tcPr>
          <w:p w14:paraId="47D4C411" w14:textId="7E55D6F1" w:rsidR="00466EE8" w:rsidRDefault="00923723" w:rsidP="003778CA">
            <w:pPr>
              <w:pStyle w:val="Caption"/>
            </w:pPr>
            <w:r>
              <w:t>Sterling LaBarbera</w:t>
            </w:r>
          </w:p>
        </w:tc>
      </w:tr>
      <w:tr w:rsidR="009E7064" w14:paraId="44F5110C" w14:textId="77777777" w:rsidTr="00466EE8">
        <w:trPr>
          <w:cantSplit/>
        </w:trPr>
        <w:tc>
          <w:tcPr>
            <w:tcW w:w="1322" w:type="dxa"/>
            <w:vAlign w:val="center"/>
          </w:tcPr>
          <w:p w14:paraId="7109ABEC" w14:textId="1FD4EA61" w:rsidR="009E7064" w:rsidRDefault="009E7064" w:rsidP="00E40D82">
            <w:pPr>
              <w:pStyle w:val="Caption"/>
            </w:pPr>
            <w:r>
              <w:t>1</w:t>
            </w:r>
            <w:r w:rsidR="00923723">
              <w:t>BT</w:t>
            </w:r>
            <w:r w:rsidR="00C231EF">
              <w:t>2</w:t>
            </w:r>
          </w:p>
        </w:tc>
        <w:tc>
          <w:tcPr>
            <w:tcW w:w="5063" w:type="dxa"/>
            <w:vAlign w:val="center"/>
          </w:tcPr>
          <w:p w14:paraId="1B15717A" w14:textId="511E17F1" w:rsidR="009E7064" w:rsidRDefault="00C231EF" w:rsidP="003778CA">
            <w:pPr>
              <w:pStyle w:val="Caption"/>
            </w:pPr>
            <w:r>
              <w:t>Battery</w:t>
            </w:r>
          </w:p>
        </w:tc>
        <w:tc>
          <w:tcPr>
            <w:tcW w:w="475" w:type="dxa"/>
          </w:tcPr>
          <w:p w14:paraId="20AF08CC" w14:textId="77777777" w:rsidR="009E7064" w:rsidRDefault="009E7064" w:rsidP="00466EE8">
            <w:pPr>
              <w:pStyle w:val="Caption"/>
              <w:jc w:val="center"/>
            </w:pPr>
            <w:r>
              <w:t>Y</w:t>
            </w:r>
          </w:p>
        </w:tc>
        <w:tc>
          <w:tcPr>
            <w:tcW w:w="2489" w:type="dxa"/>
            <w:vAlign w:val="center"/>
          </w:tcPr>
          <w:p w14:paraId="75F14BC7" w14:textId="58A4C12D" w:rsidR="009E7064" w:rsidRDefault="00C231EF" w:rsidP="003778CA">
            <w:pPr>
              <w:pStyle w:val="Caption"/>
            </w:pPr>
            <w:r>
              <w:t>Sterling LaBarbera</w:t>
            </w:r>
          </w:p>
        </w:tc>
      </w:tr>
      <w:tr w:rsidR="009E7064" w14:paraId="24A3B183" w14:textId="77777777" w:rsidTr="00466EE8">
        <w:trPr>
          <w:cantSplit/>
        </w:trPr>
        <w:tc>
          <w:tcPr>
            <w:tcW w:w="1322" w:type="dxa"/>
            <w:vAlign w:val="center"/>
          </w:tcPr>
          <w:p w14:paraId="089BC7AA" w14:textId="63ED3378" w:rsidR="009E7064" w:rsidRDefault="003C6169" w:rsidP="009E7064">
            <w:pPr>
              <w:pStyle w:val="Caption"/>
            </w:pPr>
            <w:r>
              <w:t>1PS1</w:t>
            </w:r>
          </w:p>
        </w:tc>
        <w:tc>
          <w:tcPr>
            <w:tcW w:w="5063" w:type="dxa"/>
            <w:vAlign w:val="center"/>
          </w:tcPr>
          <w:p w14:paraId="5B47711D" w14:textId="68CBA074" w:rsidR="009E7064" w:rsidRDefault="009251F8" w:rsidP="003778CA">
            <w:pPr>
              <w:pStyle w:val="Caption"/>
            </w:pPr>
            <w:r>
              <w:t>105 W Power Supply</w:t>
            </w:r>
          </w:p>
        </w:tc>
        <w:tc>
          <w:tcPr>
            <w:tcW w:w="475" w:type="dxa"/>
          </w:tcPr>
          <w:p w14:paraId="5ECB53C1" w14:textId="77777777" w:rsidR="009E7064" w:rsidRDefault="009E7064" w:rsidP="00466EE8">
            <w:pPr>
              <w:pStyle w:val="Caption"/>
              <w:jc w:val="center"/>
            </w:pPr>
            <w:r>
              <w:t>Y</w:t>
            </w:r>
          </w:p>
        </w:tc>
        <w:tc>
          <w:tcPr>
            <w:tcW w:w="2489" w:type="dxa"/>
            <w:vAlign w:val="center"/>
          </w:tcPr>
          <w:p w14:paraId="3958F45F" w14:textId="25677B69" w:rsidR="009E7064" w:rsidRDefault="005A0356" w:rsidP="00E40D82">
            <w:pPr>
              <w:pStyle w:val="Caption"/>
            </w:pPr>
            <w:r>
              <w:t>Sterling LaBarbera</w:t>
            </w:r>
          </w:p>
        </w:tc>
      </w:tr>
      <w:tr w:rsidR="00466EE8" w14:paraId="29D87B1C" w14:textId="77777777" w:rsidTr="00466EE8">
        <w:trPr>
          <w:cantSplit/>
        </w:trPr>
        <w:tc>
          <w:tcPr>
            <w:tcW w:w="1322" w:type="dxa"/>
            <w:vAlign w:val="center"/>
          </w:tcPr>
          <w:p w14:paraId="36DDAFA1" w14:textId="5D989283" w:rsidR="00466EE8" w:rsidRDefault="005A0356" w:rsidP="003778CA">
            <w:pPr>
              <w:pStyle w:val="Caption"/>
            </w:pPr>
            <w:r>
              <w:t>1PS2</w:t>
            </w:r>
          </w:p>
        </w:tc>
        <w:tc>
          <w:tcPr>
            <w:tcW w:w="5063" w:type="dxa"/>
            <w:vAlign w:val="center"/>
          </w:tcPr>
          <w:p w14:paraId="71A78070" w14:textId="33BE0F8D" w:rsidR="00466EE8" w:rsidRDefault="005A0356" w:rsidP="003778CA">
            <w:pPr>
              <w:pStyle w:val="Caption"/>
            </w:pPr>
            <w:r>
              <w:t>5 W Power Supply</w:t>
            </w:r>
          </w:p>
        </w:tc>
        <w:tc>
          <w:tcPr>
            <w:tcW w:w="475" w:type="dxa"/>
          </w:tcPr>
          <w:p w14:paraId="41F7376F" w14:textId="10C29A0D" w:rsidR="00466EE8" w:rsidRDefault="005A0356" w:rsidP="00466EE8">
            <w:pPr>
              <w:pStyle w:val="Caption"/>
              <w:jc w:val="center"/>
            </w:pPr>
            <w:r>
              <w:t>Y</w:t>
            </w:r>
          </w:p>
        </w:tc>
        <w:tc>
          <w:tcPr>
            <w:tcW w:w="2489" w:type="dxa"/>
            <w:vAlign w:val="center"/>
          </w:tcPr>
          <w:p w14:paraId="441662C8" w14:textId="4C8EE5A7" w:rsidR="00466EE8" w:rsidRDefault="005A0356" w:rsidP="003778CA">
            <w:pPr>
              <w:pStyle w:val="Caption"/>
            </w:pPr>
            <w:r>
              <w:t>Sterling La</w:t>
            </w:r>
            <w:r w:rsidR="00BE0951">
              <w:t>Barbera</w:t>
            </w:r>
          </w:p>
        </w:tc>
      </w:tr>
      <w:tr w:rsidR="00BE0951" w14:paraId="3FB8ACA8" w14:textId="77777777" w:rsidTr="00466EE8">
        <w:trPr>
          <w:cantSplit/>
        </w:trPr>
        <w:tc>
          <w:tcPr>
            <w:tcW w:w="1322" w:type="dxa"/>
            <w:vAlign w:val="center"/>
          </w:tcPr>
          <w:p w14:paraId="5CE9D723" w14:textId="4E800E95" w:rsidR="00BE0951" w:rsidRDefault="0004734A" w:rsidP="003778CA">
            <w:pPr>
              <w:pStyle w:val="Caption"/>
            </w:pPr>
            <w:r>
              <w:t>2U1</w:t>
            </w:r>
          </w:p>
        </w:tc>
        <w:tc>
          <w:tcPr>
            <w:tcW w:w="5063" w:type="dxa"/>
            <w:vAlign w:val="center"/>
          </w:tcPr>
          <w:p w14:paraId="11EF50DB" w14:textId="64B798BB" w:rsidR="00BE0951" w:rsidRDefault="0004734A" w:rsidP="003778CA">
            <w:pPr>
              <w:pStyle w:val="Caption"/>
            </w:pPr>
            <w:r>
              <w:t>Lighting Strip</w:t>
            </w:r>
          </w:p>
        </w:tc>
        <w:tc>
          <w:tcPr>
            <w:tcW w:w="475" w:type="dxa"/>
          </w:tcPr>
          <w:p w14:paraId="24FD8DB1" w14:textId="726B3B49" w:rsidR="00BE0951" w:rsidRDefault="0004734A" w:rsidP="00466EE8">
            <w:pPr>
              <w:pStyle w:val="Caption"/>
              <w:jc w:val="center"/>
            </w:pPr>
            <w:r>
              <w:t>Y</w:t>
            </w:r>
          </w:p>
        </w:tc>
        <w:tc>
          <w:tcPr>
            <w:tcW w:w="2489" w:type="dxa"/>
            <w:vAlign w:val="center"/>
          </w:tcPr>
          <w:p w14:paraId="2E31989E" w14:textId="22D06FB7" w:rsidR="00BE0951" w:rsidRDefault="0004734A" w:rsidP="003778CA">
            <w:pPr>
              <w:pStyle w:val="Caption"/>
            </w:pPr>
            <w:r>
              <w:t xml:space="preserve">Matt </w:t>
            </w:r>
            <w:proofErr w:type="spellStart"/>
            <w:r>
              <w:t>Soehngen</w:t>
            </w:r>
            <w:proofErr w:type="spellEnd"/>
          </w:p>
        </w:tc>
      </w:tr>
      <w:tr w:rsidR="00453E23" w14:paraId="148B6E85" w14:textId="77777777" w:rsidTr="00466EE8">
        <w:trPr>
          <w:cantSplit/>
        </w:trPr>
        <w:tc>
          <w:tcPr>
            <w:tcW w:w="1322" w:type="dxa"/>
            <w:vAlign w:val="center"/>
          </w:tcPr>
          <w:p w14:paraId="735D30C9" w14:textId="349C1F71" w:rsidR="00453E23" w:rsidRDefault="00E56E59" w:rsidP="003778CA">
            <w:pPr>
              <w:pStyle w:val="Caption"/>
            </w:pPr>
            <w:r>
              <w:t>2U2</w:t>
            </w:r>
          </w:p>
        </w:tc>
        <w:tc>
          <w:tcPr>
            <w:tcW w:w="5063" w:type="dxa"/>
            <w:vAlign w:val="center"/>
          </w:tcPr>
          <w:p w14:paraId="592594B1" w14:textId="234EC459" w:rsidR="00453E23" w:rsidRDefault="00E56E59" w:rsidP="003778CA">
            <w:pPr>
              <w:pStyle w:val="Caption"/>
            </w:pPr>
            <w:r>
              <w:t>Audio Sensor</w:t>
            </w:r>
          </w:p>
        </w:tc>
        <w:tc>
          <w:tcPr>
            <w:tcW w:w="475" w:type="dxa"/>
          </w:tcPr>
          <w:p w14:paraId="11C625F1" w14:textId="1FCF45E7" w:rsidR="00453E23" w:rsidRDefault="00E56E59" w:rsidP="00466EE8">
            <w:pPr>
              <w:pStyle w:val="Caption"/>
              <w:jc w:val="center"/>
            </w:pPr>
            <w:r>
              <w:t>Y</w:t>
            </w:r>
          </w:p>
        </w:tc>
        <w:tc>
          <w:tcPr>
            <w:tcW w:w="2489" w:type="dxa"/>
            <w:vAlign w:val="center"/>
          </w:tcPr>
          <w:p w14:paraId="79AA47A5" w14:textId="64763555" w:rsidR="00453E23" w:rsidRDefault="00E56E59" w:rsidP="003778CA">
            <w:pPr>
              <w:pStyle w:val="Caption"/>
            </w:pPr>
            <w:r>
              <w:t xml:space="preserve">Matt </w:t>
            </w:r>
            <w:proofErr w:type="spellStart"/>
            <w:r>
              <w:t>Soehngen</w:t>
            </w:r>
            <w:proofErr w:type="spellEnd"/>
          </w:p>
        </w:tc>
      </w:tr>
      <w:tr w:rsidR="00E56E59" w14:paraId="3E1F6E15" w14:textId="77777777" w:rsidTr="00466EE8">
        <w:trPr>
          <w:cantSplit/>
        </w:trPr>
        <w:tc>
          <w:tcPr>
            <w:tcW w:w="1322" w:type="dxa"/>
            <w:vAlign w:val="center"/>
          </w:tcPr>
          <w:p w14:paraId="7FEE1AEB" w14:textId="29357FC8" w:rsidR="00E56E59" w:rsidRDefault="008721EA" w:rsidP="003778CA">
            <w:pPr>
              <w:pStyle w:val="Caption"/>
            </w:pPr>
            <w:r>
              <w:t>2TR1</w:t>
            </w:r>
          </w:p>
        </w:tc>
        <w:tc>
          <w:tcPr>
            <w:tcW w:w="5063" w:type="dxa"/>
            <w:vAlign w:val="center"/>
          </w:tcPr>
          <w:p w14:paraId="6C8BB5B6" w14:textId="2E6AE91F" w:rsidR="00E56E59" w:rsidRDefault="008721EA" w:rsidP="003778CA">
            <w:pPr>
              <w:pStyle w:val="Caption"/>
            </w:pPr>
            <w:r>
              <w:t>Bluetooth Module</w:t>
            </w:r>
          </w:p>
        </w:tc>
        <w:tc>
          <w:tcPr>
            <w:tcW w:w="475" w:type="dxa"/>
          </w:tcPr>
          <w:p w14:paraId="46C6E933" w14:textId="567E0CDF" w:rsidR="00E56E59" w:rsidRDefault="008721EA" w:rsidP="00466EE8">
            <w:pPr>
              <w:pStyle w:val="Caption"/>
              <w:jc w:val="center"/>
            </w:pPr>
            <w:r>
              <w:t>Y</w:t>
            </w:r>
          </w:p>
        </w:tc>
        <w:tc>
          <w:tcPr>
            <w:tcW w:w="2489" w:type="dxa"/>
            <w:vAlign w:val="center"/>
          </w:tcPr>
          <w:p w14:paraId="57ED1A86" w14:textId="4239D8A8" w:rsidR="00E56E59" w:rsidRDefault="008721EA" w:rsidP="003778CA">
            <w:pPr>
              <w:pStyle w:val="Caption"/>
            </w:pPr>
            <w:r>
              <w:t>Nicholas Erickson</w:t>
            </w:r>
          </w:p>
        </w:tc>
      </w:tr>
      <w:tr w:rsidR="008721EA" w14:paraId="07343FA9" w14:textId="77777777" w:rsidTr="00466EE8">
        <w:trPr>
          <w:cantSplit/>
        </w:trPr>
        <w:tc>
          <w:tcPr>
            <w:tcW w:w="1322" w:type="dxa"/>
            <w:vAlign w:val="center"/>
          </w:tcPr>
          <w:p w14:paraId="46F1ACFA" w14:textId="124DF97E" w:rsidR="008721EA" w:rsidRDefault="008721EA" w:rsidP="003778CA">
            <w:pPr>
              <w:pStyle w:val="Caption"/>
            </w:pPr>
            <w:r>
              <w:t>2</w:t>
            </w:r>
            <w:r w:rsidR="007C792A">
              <w:t>LS1</w:t>
            </w:r>
          </w:p>
        </w:tc>
        <w:tc>
          <w:tcPr>
            <w:tcW w:w="5063" w:type="dxa"/>
            <w:vAlign w:val="center"/>
          </w:tcPr>
          <w:p w14:paraId="4085CB76" w14:textId="7F4B29EE" w:rsidR="008721EA" w:rsidRDefault="007C792A" w:rsidP="003778CA">
            <w:pPr>
              <w:pStyle w:val="Caption"/>
            </w:pPr>
            <w:r>
              <w:t>Pest-Deterrent Ultrasound Generator</w:t>
            </w:r>
          </w:p>
        </w:tc>
        <w:tc>
          <w:tcPr>
            <w:tcW w:w="475" w:type="dxa"/>
          </w:tcPr>
          <w:p w14:paraId="67DB4322" w14:textId="01949729" w:rsidR="008721EA" w:rsidRDefault="007C792A" w:rsidP="00466EE8">
            <w:pPr>
              <w:pStyle w:val="Caption"/>
              <w:jc w:val="center"/>
            </w:pPr>
            <w:r>
              <w:t>N</w:t>
            </w:r>
          </w:p>
        </w:tc>
        <w:tc>
          <w:tcPr>
            <w:tcW w:w="2489" w:type="dxa"/>
            <w:vAlign w:val="center"/>
          </w:tcPr>
          <w:p w14:paraId="61AB6450" w14:textId="7DB01F59" w:rsidR="008721EA" w:rsidRDefault="007C792A" w:rsidP="003778CA">
            <w:pPr>
              <w:pStyle w:val="Caption"/>
            </w:pPr>
            <w:r>
              <w:t xml:space="preserve">Matt </w:t>
            </w:r>
            <w:proofErr w:type="spellStart"/>
            <w:r>
              <w:t>Soehngen</w:t>
            </w:r>
            <w:proofErr w:type="spellEnd"/>
          </w:p>
        </w:tc>
      </w:tr>
      <w:tr w:rsidR="007C792A" w14:paraId="7E29B41D" w14:textId="77777777" w:rsidTr="00466EE8">
        <w:trPr>
          <w:cantSplit/>
        </w:trPr>
        <w:tc>
          <w:tcPr>
            <w:tcW w:w="1322" w:type="dxa"/>
            <w:vAlign w:val="center"/>
          </w:tcPr>
          <w:p w14:paraId="6D1074B7" w14:textId="0D515013" w:rsidR="007C792A" w:rsidRDefault="007C792A" w:rsidP="003778CA">
            <w:pPr>
              <w:pStyle w:val="Caption"/>
            </w:pPr>
            <w:r>
              <w:t>2U3</w:t>
            </w:r>
          </w:p>
        </w:tc>
        <w:tc>
          <w:tcPr>
            <w:tcW w:w="5063" w:type="dxa"/>
            <w:vAlign w:val="center"/>
          </w:tcPr>
          <w:p w14:paraId="2B5A860B" w14:textId="53351D36" w:rsidR="007C792A" w:rsidRDefault="007C792A" w:rsidP="003778CA">
            <w:pPr>
              <w:pStyle w:val="Caption"/>
            </w:pPr>
            <w:r>
              <w:t>Controller</w:t>
            </w:r>
          </w:p>
        </w:tc>
        <w:tc>
          <w:tcPr>
            <w:tcW w:w="475" w:type="dxa"/>
          </w:tcPr>
          <w:p w14:paraId="4AD52DAF" w14:textId="37AE8266" w:rsidR="007C792A" w:rsidRDefault="007C792A" w:rsidP="00466EE8">
            <w:pPr>
              <w:pStyle w:val="Caption"/>
              <w:jc w:val="center"/>
            </w:pPr>
            <w:r>
              <w:t>Y</w:t>
            </w:r>
          </w:p>
        </w:tc>
        <w:tc>
          <w:tcPr>
            <w:tcW w:w="2489" w:type="dxa"/>
            <w:vAlign w:val="center"/>
          </w:tcPr>
          <w:p w14:paraId="6F467CAC" w14:textId="6FAE5A8E" w:rsidR="007C792A" w:rsidRDefault="007C792A" w:rsidP="003778CA">
            <w:pPr>
              <w:pStyle w:val="Caption"/>
            </w:pPr>
            <w:r>
              <w:t>Nicholas Erickson</w:t>
            </w:r>
          </w:p>
        </w:tc>
      </w:tr>
    </w:tbl>
    <w:p w14:paraId="70F79C96" w14:textId="77777777" w:rsidR="00873685" w:rsidRDefault="00873685" w:rsidP="00905206">
      <w:pPr>
        <w:pStyle w:val="Title"/>
      </w:pPr>
    </w:p>
    <w:p w14:paraId="663F2844" w14:textId="28DA1768" w:rsidR="00D91859" w:rsidRDefault="00D91859" w:rsidP="0013057E">
      <w:pPr>
        <w:pStyle w:val="SampleText1Char"/>
      </w:pPr>
      <w:bookmarkStart w:id="74" w:name="_Ref366274144"/>
      <w:bookmarkStart w:id="75" w:name="_Toc70714723"/>
      <w:r>
        <w:t xml:space="preserve">Table </w:t>
      </w:r>
      <w:fldSimple w:instr=" SEQ Table \* ARABIC ">
        <w:r w:rsidR="00C8669C">
          <w:rPr>
            <w:noProof/>
          </w:rPr>
          <w:t>2</w:t>
        </w:r>
      </w:fldSimple>
      <w:bookmarkEnd w:id="74"/>
      <w:r>
        <w:t xml:space="preserve"> – Group member assignments: software elements</w:t>
      </w:r>
      <w:r w:rsidR="00126C18">
        <w:t>.</w:t>
      </w:r>
      <w:bookmarkEnd w:id="75"/>
    </w:p>
    <w:tbl>
      <w:tblPr>
        <w:tblW w:w="0" w:type="auto"/>
        <w:tblLook w:val="04A0" w:firstRow="1" w:lastRow="0" w:firstColumn="1" w:lastColumn="0" w:noHBand="0" w:noVBand="1"/>
      </w:tblPr>
      <w:tblGrid>
        <w:gridCol w:w="1345"/>
        <w:gridCol w:w="4888"/>
        <w:gridCol w:w="3117"/>
      </w:tblGrid>
      <w:tr w:rsidR="002B16FB" w14:paraId="6CE62EC4" w14:textId="77777777" w:rsidTr="00F656FA">
        <w:trPr>
          <w:cantSplit/>
        </w:trPr>
        <w:tc>
          <w:tcPr>
            <w:tcW w:w="1345" w:type="dxa"/>
            <w:shd w:val="clear" w:color="auto" w:fill="C6D9F1" w:themeFill="text2" w:themeFillTint="33"/>
            <w:vAlign w:val="bottom"/>
          </w:tcPr>
          <w:p w14:paraId="1FF8A99F" w14:textId="77777777" w:rsidR="002B16FB" w:rsidRDefault="00FE5E77" w:rsidP="00FE5E77">
            <w:pPr>
              <w:pStyle w:val="Caption"/>
            </w:pPr>
            <w:r>
              <w:t>Software Element</w:t>
            </w:r>
          </w:p>
        </w:tc>
        <w:tc>
          <w:tcPr>
            <w:tcW w:w="4888" w:type="dxa"/>
            <w:shd w:val="clear" w:color="auto" w:fill="C6D9F1" w:themeFill="text2" w:themeFillTint="33"/>
            <w:vAlign w:val="bottom"/>
          </w:tcPr>
          <w:p w14:paraId="21900856" w14:textId="77777777" w:rsidR="002B16FB" w:rsidRDefault="009468BD" w:rsidP="009468BD">
            <w:pPr>
              <w:pStyle w:val="Caption"/>
            </w:pPr>
            <w:r>
              <w:t>Software Element</w:t>
            </w:r>
          </w:p>
        </w:tc>
        <w:tc>
          <w:tcPr>
            <w:tcW w:w="3117" w:type="dxa"/>
            <w:shd w:val="clear" w:color="auto" w:fill="C6D9F1" w:themeFill="text2" w:themeFillTint="33"/>
            <w:vAlign w:val="bottom"/>
          </w:tcPr>
          <w:p w14:paraId="2D9CA156" w14:textId="77777777" w:rsidR="002B16FB" w:rsidRDefault="002B16FB" w:rsidP="002B16FB">
            <w:pPr>
              <w:pStyle w:val="Caption"/>
            </w:pPr>
            <w:r>
              <w:t>Assigned To</w:t>
            </w:r>
          </w:p>
        </w:tc>
      </w:tr>
      <w:tr w:rsidR="002B16FB" w14:paraId="742F8E04" w14:textId="77777777" w:rsidTr="00F656FA">
        <w:trPr>
          <w:cantSplit/>
        </w:trPr>
        <w:tc>
          <w:tcPr>
            <w:tcW w:w="1345" w:type="dxa"/>
            <w:vAlign w:val="center"/>
          </w:tcPr>
          <w:p w14:paraId="559CFCD4" w14:textId="6C8E9663" w:rsidR="002B16FB" w:rsidRDefault="001405C9" w:rsidP="008E095D">
            <w:pPr>
              <w:pStyle w:val="Caption"/>
            </w:pPr>
            <w:r>
              <w:t>2U3LPC1</w:t>
            </w:r>
          </w:p>
        </w:tc>
        <w:tc>
          <w:tcPr>
            <w:tcW w:w="4888" w:type="dxa"/>
            <w:vAlign w:val="center"/>
          </w:tcPr>
          <w:p w14:paraId="029C32F3" w14:textId="12531C6F" w:rsidR="002B16FB" w:rsidRDefault="00F656FA" w:rsidP="00137C75">
            <w:pPr>
              <w:pStyle w:val="Caption"/>
            </w:pPr>
            <w:r>
              <w:t>LED Power Controls</w:t>
            </w:r>
          </w:p>
        </w:tc>
        <w:tc>
          <w:tcPr>
            <w:tcW w:w="3117" w:type="dxa"/>
            <w:vAlign w:val="center"/>
          </w:tcPr>
          <w:p w14:paraId="3D5B5744" w14:textId="4E18701B" w:rsidR="002B16FB" w:rsidRDefault="007E71E1" w:rsidP="003778CA">
            <w:pPr>
              <w:pStyle w:val="Caption"/>
            </w:pPr>
            <w:r>
              <w:t>Ni</w:t>
            </w:r>
            <w:r w:rsidR="00B45C71">
              <w:t>cholas Erickson</w:t>
            </w:r>
          </w:p>
        </w:tc>
      </w:tr>
      <w:tr w:rsidR="002B16FB" w14:paraId="6737D074" w14:textId="77777777" w:rsidTr="00F656FA">
        <w:trPr>
          <w:cantSplit/>
        </w:trPr>
        <w:tc>
          <w:tcPr>
            <w:tcW w:w="1345" w:type="dxa"/>
            <w:vAlign w:val="center"/>
          </w:tcPr>
          <w:p w14:paraId="5F6816C7" w14:textId="2F9167B9" w:rsidR="002B16FB" w:rsidRDefault="00623FEC" w:rsidP="008E095D">
            <w:pPr>
              <w:pStyle w:val="Caption"/>
            </w:pPr>
            <w:r>
              <w:t>2U3AUD1</w:t>
            </w:r>
          </w:p>
        </w:tc>
        <w:tc>
          <w:tcPr>
            <w:tcW w:w="4888" w:type="dxa"/>
            <w:vAlign w:val="center"/>
          </w:tcPr>
          <w:p w14:paraId="373EBCB7" w14:textId="5A9B98D5" w:rsidR="002B16FB" w:rsidRDefault="00F25EE7" w:rsidP="00623BB8">
            <w:pPr>
              <w:pStyle w:val="Caption"/>
            </w:pPr>
            <w:r>
              <w:t>Audio Data</w:t>
            </w:r>
          </w:p>
        </w:tc>
        <w:tc>
          <w:tcPr>
            <w:tcW w:w="3117" w:type="dxa"/>
            <w:vAlign w:val="center"/>
          </w:tcPr>
          <w:p w14:paraId="7CDA8BF2" w14:textId="45925090" w:rsidR="002B16FB" w:rsidRDefault="00B45C71" w:rsidP="003778CA">
            <w:pPr>
              <w:pStyle w:val="Caption"/>
            </w:pPr>
            <w:r>
              <w:t>Nicholas Erickson</w:t>
            </w:r>
          </w:p>
        </w:tc>
      </w:tr>
      <w:tr w:rsidR="002B47ED" w14:paraId="363DBC13" w14:textId="77777777" w:rsidTr="00F656FA">
        <w:trPr>
          <w:cantSplit/>
        </w:trPr>
        <w:tc>
          <w:tcPr>
            <w:tcW w:w="1345" w:type="dxa"/>
            <w:vAlign w:val="center"/>
          </w:tcPr>
          <w:p w14:paraId="6344D0A0" w14:textId="23984E83" w:rsidR="002B47ED" w:rsidRPr="004134E4" w:rsidRDefault="00623FEC" w:rsidP="004134E4">
            <w:pPr>
              <w:pStyle w:val="Caption"/>
              <w:rPr>
                <w:caps/>
              </w:rPr>
            </w:pPr>
            <w:r>
              <w:rPr>
                <w:caps/>
              </w:rPr>
              <w:t>2U3MIF1</w:t>
            </w:r>
          </w:p>
        </w:tc>
        <w:tc>
          <w:tcPr>
            <w:tcW w:w="4888" w:type="dxa"/>
            <w:vAlign w:val="center"/>
          </w:tcPr>
          <w:p w14:paraId="620465D6" w14:textId="48B5B6AA" w:rsidR="002B47ED" w:rsidRDefault="00DD12B7" w:rsidP="00C85226">
            <w:pPr>
              <w:pStyle w:val="Caption"/>
            </w:pPr>
            <w:r>
              <w:t>User Control Signals</w:t>
            </w:r>
          </w:p>
        </w:tc>
        <w:tc>
          <w:tcPr>
            <w:tcW w:w="3117" w:type="dxa"/>
            <w:vAlign w:val="center"/>
          </w:tcPr>
          <w:p w14:paraId="5DC3A92B" w14:textId="7FAB42C5" w:rsidR="002B47ED" w:rsidRDefault="00B45C71" w:rsidP="003778CA">
            <w:pPr>
              <w:pStyle w:val="Caption"/>
            </w:pPr>
            <w:r>
              <w:t>Nicholas Erickson</w:t>
            </w:r>
          </w:p>
        </w:tc>
      </w:tr>
      <w:tr w:rsidR="008E095D" w14:paraId="17D33F3B" w14:textId="77777777" w:rsidTr="00F656FA">
        <w:trPr>
          <w:cantSplit/>
        </w:trPr>
        <w:tc>
          <w:tcPr>
            <w:tcW w:w="1345" w:type="dxa"/>
            <w:vAlign w:val="center"/>
          </w:tcPr>
          <w:p w14:paraId="7964FC7E" w14:textId="147FEF41" w:rsidR="008E095D" w:rsidRDefault="00B06D44" w:rsidP="004134E4">
            <w:pPr>
              <w:pStyle w:val="Caption"/>
            </w:pPr>
            <w:r>
              <w:rPr>
                <w:caps/>
              </w:rPr>
              <w:t>3U1MIF1</w:t>
            </w:r>
          </w:p>
        </w:tc>
        <w:tc>
          <w:tcPr>
            <w:tcW w:w="4888" w:type="dxa"/>
            <w:vAlign w:val="center"/>
          </w:tcPr>
          <w:p w14:paraId="32375494" w14:textId="077CF4AE" w:rsidR="008E095D" w:rsidRDefault="00DD12B7" w:rsidP="00C85226">
            <w:pPr>
              <w:pStyle w:val="Caption"/>
            </w:pPr>
            <w:r>
              <w:t>Mobile Interface</w:t>
            </w:r>
          </w:p>
        </w:tc>
        <w:tc>
          <w:tcPr>
            <w:tcW w:w="3117" w:type="dxa"/>
            <w:vAlign w:val="center"/>
          </w:tcPr>
          <w:p w14:paraId="0FB46D56" w14:textId="0C4F1DE9" w:rsidR="008E095D" w:rsidRDefault="00B45C71" w:rsidP="003778CA">
            <w:pPr>
              <w:pStyle w:val="Caption"/>
            </w:pPr>
            <w:r>
              <w:t>Sterling LaBarbera</w:t>
            </w:r>
          </w:p>
        </w:tc>
      </w:tr>
      <w:tr w:rsidR="00F656FA" w14:paraId="79808647" w14:textId="77777777" w:rsidTr="00F656FA">
        <w:trPr>
          <w:cantSplit/>
        </w:trPr>
        <w:tc>
          <w:tcPr>
            <w:tcW w:w="1345" w:type="dxa"/>
            <w:vAlign w:val="center"/>
          </w:tcPr>
          <w:p w14:paraId="542F61B5" w14:textId="13C7FE03" w:rsidR="00F656FA" w:rsidRDefault="00F656FA" w:rsidP="004134E4">
            <w:pPr>
              <w:pStyle w:val="Caption"/>
              <w:rPr>
                <w:caps/>
              </w:rPr>
            </w:pPr>
            <w:r>
              <w:rPr>
                <w:caps/>
              </w:rPr>
              <w:t>3U1BCM1</w:t>
            </w:r>
          </w:p>
        </w:tc>
        <w:tc>
          <w:tcPr>
            <w:tcW w:w="4888" w:type="dxa"/>
            <w:vAlign w:val="center"/>
          </w:tcPr>
          <w:p w14:paraId="38C4394B" w14:textId="10EA5250" w:rsidR="00F656FA" w:rsidRDefault="00DD12B7" w:rsidP="00C85226">
            <w:pPr>
              <w:pStyle w:val="Caption"/>
            </w:pPr>
            <w:r>
              <w:t>Bluetooth Connection Manager</w:t>
            </w:r>
          </w:p>
        </w:tc>
        <w:tc>
          <w:tcPr>
            <w:tcW w:w="3117" w:type="dxa"/>
            <w:vAlign w:val="center"/>
          </w:tcPr>
          <w:p w14:paraId="5AD6B23C" w14:textId="19297217" w:rsidR="00F656FA" w:rsidRDefault="00B45C71" w:rsidP="003778CA">
            <w:pPr>
              <w:pStyle w:val="Caption"/>
            </w:pPr>
            <w:r>
              <w:t>Nicholas Erickson</w:t>
            </w:r>
          </w:p>
        </w:tc>
      </w:tr>
      <w:tr w:rsidR="00F656FA" w14:paraId="770133E1" w14:textId="77777777" w:rsidTr="00F656FA">
        <w:trPr>
          <w:cantSplit/>
        </w:trPr>
        <w:tc>
          <w:tcPr>
            <w:tcW w:w="1345" w:type="dxa"/>
            <w:vAlign w:val="center"/>
          </w:tcPr>
          <w:p w14:paraId="4A0A1E99" w14:textId="4F7F48B8" w:rsidR="00F656FA" w:rsidRDefault="00F656FA" w:rsidP="004134E4">
            <w:pPr>
              <w:pStyle w:val="Caption"/>
              <w:rPr>
                <w:caps/>
              </w:rPr>
            </w:pPr>
            <w:r>
              <w:rPr>
                <w:caps/>
              </w:rPr>
              <w:t>3U1LOC1</w:t>
            </w:r>
          </w:p>
        </w:tc>
        <w:tc>
          <w:tcPr>
            <w:tcW w:w="4888" w:type="dxa"/>
            <w:vAlign w:val="center"/>
          </w:tcPr>
          <w:p w14:paraId="01449EE4" w14:textId="42011CD7" w:rsidR="00F656FA" w:rsidRDefault="00113AFB" w:rsidP="00C85226">
            <w:pPr>
              <w:pStyle w:val="Caption"/>
            </w:pPr>
            <w:r>
              <w:t>LED Output Control</w:t>
            </w:r>
          </w:p>
        </w:tc>
        <w:tc>
          <w:tcPr>
            <w:tcW w:w="3117" w:type="dxa"/>
            <w:vAlign w:val="center"/>
          </w:tcPr>
          <w:p w14:paraId="409032FF" w14:textId="4E9A480B" w:rsidR="00F656FA" w:rsidRDefault="00E20665" w:rsidP="003778CA">
            <w:pPr>
              <w:pStyle w:val="Caption"/>
            </w:pPr>
            <w:r>
              <w:t>Sterling LaBarbera</w:t>
            </w:r>
          </w:p>
        </w:tc>
      </w:tr>
      <w:tr w:rsidR="00F656FA" w14:paraId="767040BB" w14:textId="77777777" w:rsidTr="00F656FA">
        <w:trPr>
          <w:cantSplit/>
        </w:trPr>
        <w:tc>
          <w:tcPr>
            <w:tcW w:w="1345" w:type="dxa"/>
            <w:vAlign w:val="center"/>
          </w:tcPr>
          <w:p w14:paraId="208DBF7B" w14:textId="0B84A678" w:rsidR="00F656FA" w:rsidRDefault="00F656FA" w:rsidP="004134E4">
            <w:pPr>
              <w:pStyle w:val="Caption"/>
              <w:rPr>
                <w:caps/>
              </w:rPr>
            </w:pPr>
            <w:r>
              <w:rPr>
                <w:caps/>
              </w:rPr>
              <w:t>3U1MM1</w:t>
            </w:r>
          </w:p>
        </w:tc>
        <w:tc>
          <w:tcPr>
            <w:tcW w:w="4888" w:type="dxa"/>
            <w:vAlign w:val="center"/>
          </w:tcPr>
          <w:p w14:paraId="78F79CAF" w14:textId="5C9F146D" w:rsidR="00F656FA" w:rsidRDefault="00DD12B7" w:rsidP="00C85226">
            <w:pPr>
              <w:pStyle w:val="Caption"/>
            </w:pPr>
            <w:r>
              <w:t>Music Mode</w:t>
            </w:r>
          </w:p>
        </w:tc>
        <w:tc>
          <w:tcPr>
            <w:tcW w:w="3117" w:type="dxa"/>
            <w:vAlign w:val="center"/>
          </w:tcPr>
          <w:p w14:paraId="4E42DEF5" w14:textId="6B0BC021" w:rsidR="00F656FA" w:rsidRDefault="00E20665" w:rsidP="003778CA">
            <w:pPr>
              <w:pStyle w:val="Caption"/>
            </w:pPr>
            <w:r>
              <w:t>Sterling LaBarbera</w:t>
            </w:r>
          </w:p>
        </w:tc>
      </w:tr>
    </w:tbl>
    <w:p w14:paraId="1E2D7CBF" w14:textId="77777777" w:rsidR="00E62679" w:rsidRDefault="00E62679" w:rsidP="00D12FC7">
      <w:pPr>
        <w:pStyle w:val="Title"/>
        <w:rPr>
          <w:u w:val="single"/>
        </w:rPr>
      </w:pPr>
    </w:p>
    <w:p w14:paraId="16227300" w14:textId="77777777" w:rsidR="00F25A86" w:rsidRDefault="00F25A86" w:rsidP="00F25A86">
      <w:pPr>
        <w:pStyle w:val="Heading3Char"/>
      </w:pPr>
      <w:bookmarkStart w:id="76" w:name="_Toc70714808"/>
      <w:r>
        <w:lastRenderedPageBreak/>
        <w:t>Project Scope</w:t>
      </w:r>
      <w:bookmarkEnd w:id="76"/>
    </w:p>
    <w:p w14:paraId="42A28112" w14:textId="77777777" w:rsidR="00F25A86" w:rsidRDefault="00F25A86" w:rsidP="00F25A86">
      <w:pPr>
        <w:pStyle w:val="Title"/>
      </w:pPr>
      <w:r>
        <w:t xml:space="preserve">This chapter identifies the project’s key performance </w:t>
      </w:r>
      <w:r w:rsidR="006113C5">
        <w:t>requirements</w:t>
      </w:r>
      <w:r>
        <w:t>, engineering and design constraints, our customer goals, our engineering goals, and our assumptions that collectively define our project’s scope.</w:t>
      </w:r>
    </w:p>
    <w:p w14:paraId="6F3E609C" w14:textId="77777777" w:rsidR="00F25A86" w:rsidRDefault="006113C5" w:rsidP="00F25A86">
      <w:pPr>
        <w:pStyle w:val="Heading2"/>
      </w:pPr>
      <w:bookmarkStart w:id="77" w:name="_Toc70714809"/>
      <w:r>
        <w:t>Requirements</w:t>
      </w:r>
      <w:bookmarkEnd w:id="77"/>
    </w:p>
    <w:p w14:paraId="786086DD" w14:textId="1AD51FFC" w:rsidR="00D61F17" w:rsidRPr="00D61F17" w:rsidRDefault="00D61F17" w:rsidP="00D61F17">
      <w:pPr>
        <w:pStyle w:val="Title"/>
        <w:rPr>
          <w:sz w:val="20"/>
          <w:szCs w:val="20"/>
        </w:rPr>
      </w:pPr>
      <w:r>
        <w:rPr>
          <w:sz w:val="20"/>
          <w:szCs w:val="20"/>
        </w:rPr>
        <w:t>By: Nicholas Erickson</w:t>
      </w:r>
    </w:p>
    <w:p w14:paraId="063A2AFD" w14:textId="2B2CADBD" w:rsidR="004677CB" w:rsidRPr="004677CB" w:rsidRDefault="004677CB" w:rsidP="004677CB">
      <w:pPr>
        <w:pStyle w:val="Title"/>
      </w:pPr>
      <w:r>
        <w:t>The</w:t>
      </w:r>
      <w:r w:rsidR="00AB7B3C">
        <w:t xml:space="preserve"> requirements for this project </w:t>
      </w:r>
      <w:r w:rsidR="00E67BFE">
        <w:t xml:space="preserve">include a </w:t>
      </w:r>
      <w:r w:rsidR="00300F0A">
        <w:t xml:space="preserve">dual output power supply, </w:t>
      </w:r>
      <w:r w:rsidR="001C66CB">
        <w:t xml:space="preserve">remote </w:t>
      </w:r>
      <w:r w:rsidR="00535328">
        <w:t>LED</w:t>
      </w:r>
      <w:r w:rsidR="001C66CB">
        <w:t xml:space="preserve"> control, music driven </w:t>
      </w:r>
      <w:r w:rsidR="00535328">
        <w:t>LED</w:t>
      </w:r>
      <w:r w:rsidR="001C66CB">
        <w:t xml:space="preserve"> output, and </w:t>
      </w:r>
      <w:r w:rsidR="00644A69">
        <w:t>an</w:t>
      </w:r>
      <w:r w:rsidR="001C66CB">
        <w:t xml:space="preserve"> environmentally </w:t>
      </w:r>
      <w:r w:rsidR="006E458C">
        <w:t xml:space="preserve">friendly footprint. The </w:t>
      </w:r>
      <w:r w:rsidR="00797B0A">
        <w:t>LED strip</w:t>
      </w:r>
      <w:r w:rsidR="006E458C">
        <w:t xml:space="preserve"> </w:t>
      </w:r>
      <w:r w:rsidR="00B61F7E">
        <w:t>must be</w:t>
      </w:r>
      <w:r w:rsidR="006E458C">
        <w:t xml:space="preserve"> </w:t>
      </w:r>
      <w:r w:rsidR="008274A9">
        <w:t xml:space="preserve">powered by </w:t>
      </w:r>
      <w:r w:rsidR="008F3CFB">
        <w:t>a renewable energy source</w:t>
      </w:r>
      <w:r w:rsidR="008274A9">
        <w:t xml:space="preserve"> by our dual output supply</w:t>
      </w:r>
      <w:r w:rsidR="00535328">
        <w:t xml:space="preserve">. The LED output </w:t>
      </w:r>
      <w:r w:rsidR="00FD2D6B">
        <w:t xml:space="preserve">is required to be </w:t>
      </w:r>
      <w:r w:rsidR="00321184">
        <w:t xml:space="preserve">remotely </w:t>
      </w:r>
      <w:r w:rsidR="00FD2D6B">
        <w:t xml:space="preserve">user-controlled </w:t>
      </w:r>
      <w:r w:rsidR="00321184">
        <w:t>through</w:t>
      </w:r>
      <w:r w:rsidR="00FD2D6B">
        <w:t xml:space="preserve"> </w:t>
      </w:r>
      <w:r w:rsidR="00543C3A">
        <w:t>a</w:t>
      </w:r>
      <w:r w:rsidR="00321184">
        <w:t xml:space="preserve"> mobile smartphone. </w:t>
      </w:r>
      <w:r w:rsidR="00455058">
        <w:t xml:space="preserve">Additionally, the LED output must provide </w:t>
      </w:r>
      <w:r w:rsidR="00700DE5">
        <w:t xml:space="preserve">an audio feedback loop to pulse </w:t>
      </w:r>
      <w:r w:rsidR="00E315B1">
        <w:t xml:space="preserve">to </w:t>
      </w:r>
      <w:r w:rsidR="00B914D9">
        <w:t xml:space="preserve">input audio signals based on the varying intensity of the input. </w:t>
      </w:r>
    </w:p>
    <w:p w14:paraId="6A12599B" w14:textId="77777777" w:rsidR="00F25A86" w:rsidRDefault="00431479" w:rsidP="00F25A86">
      <w:pPr>
        <w:pStyle w:val="Heading3"/>
      </w:pPr>
      <w:bookmarkStart w:id="78" w:name="_Toc70714810"/>
      <w:r>
        <w:t xml:space="preserve">Functional and Performance </w:t>
      </w:r>
      <w:r w:rsidR="006113C5">
        <w:t>Requirements</w:t>
      </w:r>
      <w:bookmarkEnd w:id="78"/>
    </w:p>
    <w:p w14:paraId="1824DEEA" w14:textId="6F4D625F" w:rsidR="000252AA" w:rsidRDefault="000252AA" w:rsidP="000252AA">
      <w:pPr>
        <w:pStyle w:val="Heading4"/>
      </w:pPr>
      <w:bookmarkStart w:id="79" w:name="_Toc70714811"/>
      <w:r>
        <w:t xml:space="preserve">Dual Output DC </w:t>
      </w:r>
      <w:r w:rsidRPr="00B73E41">
        <w:t>Power Supply</w:t>
      </w:r>
      <w:bookmarkEnd w:id="79"/>
    </w:p>
    <w:p w14:paraId="06C3D5E5" w14:textId="7B49A198" w:rsidR="000252AA" w:rsidRPr="000252AA" w:rsidRDefault="000252AA" w:rsidP="000252AA">
      <w:pPr>
        <w:pStyle w:val="CommentSubject"/>
      </w:pPr>
      <w:r>
        <w:t>By Sterling LaBarbera</w:t>
      </w:r>
    </w:p>
    <w:p w14:paraId="598878DE" w14:textId="29F0DED3" w:rsidR="000252AA" w:rsidRPr="00B73E41" w:rsidRDefault="000252AA" w:rsidP="000252AA">
      <w:pPr>
        <w:pStyle w:val="Title"/>
      </w:pPr>
      <w:r w:rsidRPr="00B73E41">
        <w:t xml:space="preserve">The solar power system (Unit 1) provides </w:t>
      </w:r>
      <w:r>
        <w:t xml:space="preserve">voltage </w:t>
      </w:r>
      <w:r w:rsidRPr="00B73E41">
        <w:t xml:space="preserve">regulated output power </w:t>
      </w:r>
      <w:r>
        <w:t xml:space="preserve">from the battery </w:t>
      </w:r>
      <w:r w:rsidRPr="00B73E41">
        <w:t xml:space="preserve">to the Arduino Controller (2U5) and separately to the LED strip (2U1) due to the </w:t>
      </w:r>
      <w:r>
        <w:t>20 </w:t>
      </w:r>
      <w:r w:rsidRPr="00B73E41">
        <w:t>Amp current requirements to run a 5</w:t>
      </w:r>
      <w:r>
        <w:t>-meter</w:t>
      </w:r>
      <w:r w:rsidRPr="00B73E41">
        <w:t xml:space="preserve"> strip of LEDs. The Arduino cannot support the maximum current for full brightness</w:t>
      </w:r>
      <w:r>
        <w:t xml:space="preserve"> since its maximum current draw is 1 Amp</w:t>
      </w:r>
      <w:r w:rsidRPr="00B73E41">
        <w:t>. The 12</w:t>
      </w:r>
      <w:r>
        <w:t> </w:t>
      </w:r>
      <w:r w:rsidRPr="00B73E41">
        <w:t xml:space="preserve">VDC output signal from the </w:t>
      </w:r>
      <w:r>
        <w:t>maximum power point controller (MPPT)</w:t>
      </w:r>
      <w:r w:rsidRPr="00B73E41">
        <w:t xml:space="preserve"> will be split</w:t>
      </w:r>
      <w:r>
        <w:t xml:space="preserve"> </w:t>
      </w:r>
      <w:r w:rsidRPr="00B73E41">
        <w:t xml:space="preserve">to provide </w:t>
      </w:r>
      <w:r>
        <w:t>5 </w:t>
      </w:r>
      <w:r w:rsidRPr="00B73E41">
        <w:t>VDC to the LEDs and 7</w:t>
      </w:r>
      <w:r>
        <w:t>.1 </w:t>
      </w:r>
      <w:r w:rsidRPr="00B73E41">
        <w:t>VDC to the Arduino</w:t>
      </w:r>
      <w:r>
        <w:t xml:space="preserve"> with variable currents</w:t>
      </w:r>
      <w:r w:rsidRPr="00B73E41">
        <w:t xml:space="preserve">. Maximum output power based on device specifications will be </w:t>
      </w:r>
      <w:r>
        <w:t>112.1 </w:t>
      </w:r>
      <w:r w:rsidRPr="00B73E41">
        <w:t>Watts.</w:t>
      </w:r>
      <w:r>
        <w:t xml:space="preserve"> The range for the LED output voltage of (5.0 ± 0.25) V is to </w:t>
      </w:r>
      <w:r>
        <w:lastRenderedPageBreak/>
        <w:t>limit unwanted variance in the light intensity when not being modified by the controller. The Arduino output voltage range of (7.1 ± 0.1) VDC is based on a website [</w:t>
      </w:r>
      <w:r w:rsidR="00572573">
        <w:t>ref#</w:t>
      </w:r>
      <w:r>
        <w:t>] stating that going below 7 VDC can result in the actual voltage to the board being too low after passing through the internal voltage regulator. Using the lowest optimal voltage will help reduce power usage from the battery. Maximum Power is calculated as maximum current in LEDs times the output voltage to the LEDs, plus maximum current draw from the Arduino times output voltage to the Arduino. Table 1 lists the performance requirements for the power supply.</w:t>
      </w:r>
    </w:p>
    <w:p w14:paraId="6391CFE3" w14:textId="77777777" w:rsidR="000252AA" w:rsidRPr="00B73E41" w:rsidRDefault="000252AA" w:rsidP="000252AA">
      <w:pPr>
        <w:rPr>
          <w:rFonts w:ascii="Times New Roman" w:hAnsi="Times New Roman" w:cs="Times New Roman"/>
          <w:szCs w:val="24"/>
        </w:rPr>
      </w:pPr>
    </w:p>
    <w:p w14:paraId="6BE11F3D" w14:textId="4440ACD6" w:rsidR="000252AA" w:rsidRPr="00B73E41" w:rsidRDefault="000252AA" w:rsidP="000252AA">
      <w:pPr>
        <w:pStyle w:val="ChapterHeading1Char"/>
        <w:keepNext/>
      </w:pPr>
      <w:bookmarkStart w:id="80" w:name="_Toc70714724"/>
      <w:r w:rsidRPr="00B73E41">
        <w:t xml:space="preserve">Table </w:t>
      </w:r>
      <w:fldSimple w:instr=" SEQ Table \* ARABIC ">
        <w:r w:rsidR="00C8669C">
          <w:rPr>
            <w:noProof/>
          </w:rPr>
          <w:t>3</w:t>
        </w:r>
      </w:fldSimple>
      <w:r w:rsidRPr="00B73E41">
        <w:t>. Performance requirements for the power supply</w:t>
      </w:r>
      <w:r>
        <w:t xml:space="preserve"> regulation</w:t>
      </w:r>
      <w:r w:rsidRPr="00B73E41">
        <w:t xml:space="preserve"> to assemblies</w:t>
      </w:r>
      <w:bookmarkEnd w:id="80"/>
    </w:p>
    <w:tbl>
      <w:tblPr>
        <w:tblStyle w:val="SampleText1Char"/>
        <w:tblW w:w="0" w:type="auto"/>
        <w:tblLook w:val="04A0" w:firstRow="1" w:lastRow="0" w:firstColumn="1" w:lastColumn="0" w:noHBand="0" w:noVBand="1"/>
      </w:tblPr>
      <w:tblGrid>
        <w:gridCol w:w="2417"/>
        <w:gridCol w:w="2313"/>
        <w:gridCol w:w="2311"/>
        <w:gridCol w:w="2309"/>
      </w:tblGrid>
      <w:tr w:rsidR="00AA7FF4" w:rsidRPr="00B73E41" w14:paraId="30BEDED1" w14:textId="77777777" w:rsidTr="00EA76DE">
        <w:tc>
          <w:tcPr>
            <w:tcW w:w="2417" w:type="dxa"/>
            <w:shd w:val="clear" w:color="auto" w:fill="C6D9F1" w:themeFill="text2" w:themeFillTint="33"/>
          </w:tcPr>
          <w:p w14:paraId="367856F4" w14:textId="77777777" w:rsidR="000252AA" w:rsidRPr="00B73E41" w:rsidRDefault="000252AA" w:rsidP="000252AA">
            <w:pPr>
              <w:rPr>
                <w:rFonts w:ascii="Times New Roman" w:hAnsi="Times New Roman" w:cs="Times New Roman"/>
                <w:szCs w:val="24"/>
              </w:rPr>
            </w:pPr>
            <w:r>
              <w:rPr>
                <w:rFonts w:ascii="Times New Roman" w:hAnsi="Times New Roman" w:cs="Times New Roman"/>
                <w:szCs w:val="24"/>
              </w:rPr>
              <w:t>Description</w:t>
            </w:r>
          </w:p>
        </w:tc>
        <w:tc>
          <w:tcPr>
            <w:tcW w:w="2313" w:type="dxa"/>
            <w:shd w:val="clear" w:color="auto" w:fill="C6D9F1" w:themeFill="text2" w:themeFillTint="33"/>
          </w:tcPr>
          <w:p w14:paraId="41ACA8C8"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Symbol</w:t>
            </w:r>
          </w:p>
        </w:tc>
        <w:tc>
          <w:tcPr>
            <w:tcW w:w="2311" w:type="dxa"/>
            <w:shd w:val="clear" w:color="auto" w:fill="C6D9F1" w:themeFill="text2" w:themeFillTint="33"/>
          </w:tcPr>
          <w:p w14:paraId="17D3C7D7"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Value</w:t>
            </w:r>
          </w:p>
        </w:tc>
        <w:tc>
          <w:tcPr>
            <w:tcW w:w="2309" w:type="dxa"/>
            <w:shd w:val="clear" w:color="auto" w:fill="C6D9F1" w:themeFill="text2" w:themeFillTint="33"/>
          </w:tcPr>
          <w:p w14:paraId="32A64C03"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Unit</w:t>
            </w:r>
            <w:r>
              <w:rPr>
                <w:rFonts w:ascii="Times New Roman" w:hAnsi="Times New Roman" w:cs="Times New Roman"/>
                <w:szCs w:val="24"/>
              </w:rPr>
              <w:t>s</w:t>
            </w:r>
          </w:p>
        </w:tc>
      </w:tr>
      <w:tr w:rsidR="000252AA" w:rsidRPr="00B73E41" w14:paraId="42FF18F9" w14:textId="77777777" w:rsidTr="00F07E15">
        <w:trPr>
          <w:trHeight w:val="576"/>
        </w:trPr>
        <w:tc>
          <w:tcPr>
            <w:tcW w:w="2417" w:type="dxa"/>
          </w:tcPr>
          <w:p w14:paraId="2576B598"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DC input voltage</w:t>
            </w:r>
          </w:p>
        </w:tc>
        <w:tc>
          <w:tcPr>
            <w:tcW w:w="2313" w:type="dxa"/>
          </w:tcPr>
          <w:p w14:paraId="56214E80"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V</w:t>
            </w:r>
            <w:r w:rsidRPr="00B73E41">
              <w:rPr>
                <w:rFonts w:ascii="Times New Roman" w:hAnsi="Times New Roman" w:cs="Times New Roman"/>
                <w:szCs w:val="24"/>
                <w:vertAlign w:val="subscript"/>
              </w:rPr>
              <w:t>in</w:t>
            </w:r>
          </w:p>
        </w:tc>
        <w:tc>
          <w:tcPr>
            <w:tcW w:w="2311" w:type="dxa"/>
          </w:tcPr>
          <w:p w14:paraId="56CD6CE0"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12</w:t>
            </w:r>
            <w:r>
              <w:rPr>
                <w:rFonts w:ascii="Times New Roman" w:hAnsi="Times New Roman" w:cs="Times New Roman"/>
                <w:szCs w:val="24"/>
              </w:rPr>
              <w:t> </w:t>
            </w:r>
            <w:r w:rsidRPr="00B73E41">
              <w:rPr>
                <w:rFonts w:ascii="Times New Roman" w:hAnsi="Times New Roman" w:cs="Times New Roman"/>
                <w:szCs w:val="24"/>
              </w:rPr>
              <w:t>±</w:t>
            </w:r>
            <w:r>
              <w:rPr>
                <w:rFonts w:ascii="Times New Roman" w:hAnsi="Times New Roman" w:cs="Times New Roman"/>
                <w:szCs w:val="24"/>
              </w:rPr>
              <w:t> </w:t>
            </w:r>
            <w:r w:rsidRPr="00B73E41">
              <w:rPr>
                <w:rFonts w:ascii="Times New Roman" w:hAnsi="Times New Roman" w:cs="Times New Roman"/>
                <w:szCs w:val="24"/>
              </w:rPr>
              <w:t>1</w:t>
            </w:r>
          </w:p>
        </w:tc>
        <w:tc>
          <w:tcPr>
            <w:tcW w:w="2309" w:type="dxa"/>
          </w:tcPr>
          <w:p w14:paraId="21D6A831"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VDC</w:t>
            </w:r>
          </w:p>
        </w:tc>
      </w:tr>
      <w:tr w:rsidR="000252AA" w:rsidRPr="00B73E41" w14:paraId="5546CEA0" w14:textId="77777777" w:rsidTr="00F07E15">
        <w:trPr>
          <w:trHeight w:val="576"/>
        </w:trPr>
        <w:tc>
          <w:tcPr>
            <w:tcW w:w="2417" w:type="dxa"/>
          </w:tcPr>
          <w:p w14:paraId="4F6DD2A3"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Regulated output voltage to LEDs</w:t>
            </w:r>
          </w:p>
        </w:tc>
        <w:tc>
          <w:tcPr>
            <w:tcW w:w="2313" w:type="dxa"/>
          </w:tcPr>
          <w:p w14:paraId="43368A4F"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V</w:t>
            </w:r>
            <w:r w:rsidRPr="00B73E41">
              <w:rPr>
                <w:rFonts w:ascii="Times New Roman" w:hAnsi="Times New Roman" w:cs="Times New Roman"/>
                <w:szCs w:val="24"/>
                <w:vertAlign w:val="subscript"/>
              </w:rPr>
              <w:t>LED</w:t>
            </w:r>
          </w:p>
        </w:tc>
        <w:tc>
          <w:tcPr>
            <w:tcW w:w="2311" w:type="dxa"/>
          </w:tcPr>
          <w:p w14:paraId="1E64E366" w14:textId="77777777" w:rsidR="000252AA" w:rsidRPr="00B73E41" w:rsidRDefault="000252AA" w:rsidP="000252AA">
            <w:pPr>
              <w:rPr>
                <w:rFonts w:ascii="Times New Roman" w:hAnsi="Times New Roman" w:cs="Times New Roman"/>
                <w:szCs w:val="24"/>
              </w:rPr>
            </w:pPr>
            <w:r>
              <w:rPr>
                <w:rFonts w:ascii="Times New Roman" w:hAnsi="Times New Roman" w:cs="Times New Roman"/>
                <w:szCs w:val="24"/>
              </w:rPr>
              <w:t>5.0 </w:t>
            </w:r>
            <w:r w:rsidRPr="00B73E41">
              <w:rPr>
                <w:rFonts w:ascii="Times New Roman" w:hAnsi="Times New Roman" w:cs="Times New Roman"/>
                <w:szCs w:val="24"/>
              </w:rPr>
              <w:t>±</w:t>
            </w:r>
            <w:r>
              <w:rPr>
                <w:rFonts w:ascii="Times New Roman" w:hAnsi="Times New Roman" w:cs="Times New Roman"/>
                <w:szCs w:val="24"/>
              </w:rPr>
              <w:t> 0</w:t>
            </w:r>
            <w:r w:rsidRPr="00B73E41">
              <w:rPr>
                <w:rFonts w:ascii="Times New Roman" w:hAnsi="Times New Roman" w:cs="Times New Roman"/>
                <w:szCs w:val="24"/>
              </w:rPr>
              <w:t>.</w:t>
            </w:r>
            <w:r>
              <w:rPr>
                <w:rFonts w:ascii="Times New Roman" w:hAnsi="Times New Roman" w:cs="Times New Roman"/>
                <w:szCs w:val="24"/>
              </w:rPr>
              <w:t>25</w:t>
            </w:r>
          </w:p>
        </w:tc>
        <w:tc>
          <w:tcPr>
            <w:tcW w:w="2309" w:type="dxa"/>
          </w:tcPr>
          <w:p w14:paraId="1F748CB5"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VDC</w:t>
            </w:r>
          </w:p>
        </w:tc>
      </w:tr>
      <w:tr w:rsidR="000252AA" w:rsidRPr="00B73E41" w14:paraId="4CF5046D" w14:textId="77777777" w:rsidTr="00F07E15">
        <w:trPr>
          <w:trHeight w:val="576"/>
        </w:trPr>
        <w:tc>
          <w:tcPr>
            <w:tcW w:w="2417" w:type="dxa"/>
          </w:tcPr>
          <w:p w14:paraId="1871A5EC" w14:textId="77777777" w:rsidR="000252AA" w:rsidRPr="00B73E41" w:rsidRDefault="000252AA" w:rsidP="000252AA">
            <w:pPr>
              <w:rPr>
                <w:rFonts w:ascii="Times New Roman" w:hAnsi="Times New Roman" w:cs="Times New Roman"/>
                <w:szCs w:val="24"/>
              </w:rPr>
            </w:pPr>
            <w:r>
              <w:rPr>
                <w:rFonts w:ascii="Times New Roman" w:hAnsi="Times New Roman" w:cs="Times New Roman"/>
                <w:szCs w:val="24"/>
              </w:rPr>
              <w:t>Output current range for LEDs</w:t>
            </w:r>
          </w:p>
        </w:tc>
        <w:tc>
          <w:tcPr>
            <w:tcW w:w="2313" w:type="dxa"/>
          </w:tcPr>
          <w:p w14:paraId="5AF70162" w14:textId="77777777" w:rsidR="000252AA" w:rsidRPr="00B73E41" w:rsidRDefault="000252AA" w:rsidP="000252AA">
            <w:pPr>
              <w:rPr>
                <w:rFonts w:ascii="Times New Roman" w:hAnsi="Times New Roman" w:cs="Times New Roman"/>
                <w:szCs w:val="24"/>
              </w:rPr>
            </w:pPr>
            <w:r>
              <w:rPr>
                <w:rFonts w:ascii="Times New Roman" w:hAnsi="Times New Roman" w:cs="Times New Roman"/>
                <w:szCs w:val="24"/>
              </w:rPr>
              <w:t>I</w:t>
            </w:r>
            <w:r w:rsidRPr="009D61BE">
              <w:rPr>
                <w:rFonts w:ascii="Times New Roman" w:hAnsi="Times New Roman" w:cs="Times New Roman"/>
                <w:szCs w:val="24"/>
                <w:vertAlign w:val="subscript"/>
              </w:rPr>
              <w:t>LED</w:t>
            </w:r>
          </w:p>
        </w:tc>
        <w:tc>
          <w:tcPr>
            <w:tcW w:w="2311" w:type="dxa"/>
          </w:tcPr>
          <w:p w14:paraId="50FD04B6" w14:textId="77777777" w:rsidR="000252AA" w:rsidRPr="00B73E41" w:rsidRDefault="000252AA" w:rsidP="000252AA">
            <w:pPr>
              <w:rPr>
                <w:rFonts w:ascii="Times New Roman" w:hAnsi="Times New Roman" w:cs="Times New Roman"/>
                <w:szCs w:val="24"/>
              </w:rPr>
            </w:pPr>
            <w:r>
              <w:rPr>
                <w:rFonts w:ascii="Times New Roman" w:hAnsi="Times New Roman" w:cs="Times New Roman"/>
                <w:szCs w:val="24"/>
              </w:rPr>
              <w:t>0.0-20.0</w:t>
            </w:r>
          </w:p>
        </w:tc>
        <w:tc>
          <w:tcPr>
            <w:tcW w:w="2309" w:type="dxa"/>
          </w:tcPr>
          <w:p w14:paraId="15AA9A7A" w14:textId="77777777" w:rsidR="000252AA" w:rsidRPr="00B73E41" w:rsidRDefault="000252AA" w:rsidP="000252AA">
            <w:pPr>
              <w:rPr>
                <w:rFonts w:ascii="Times New Roman" w:hAnsi="Times New Roman" w:cs="Times New Roman"/>
                <w:szCs w:val="24"/>
              </w:rPr>
            </w:pPr>
            <w:r>
              <w:rPr>
                <w:rFonts w:ascii="Times New Roman" w:hAnsi="Times New Roman" w:cs="Times New Roman"/>
                <w:szCs w:val="24"/>
              </w:rPr>
              <w:t>A</w:t>
            </w:r>
          </w:p>
        </w:tc>
      </w:tr>
      <w:tr w:rsidR="000252AA" w:rsidRPr="00B73E41" w14:paraId="3E4F4280" w14:textId="77777777" w:rsidTr="00F07E15">
        <w:trPr>
          <w:trHeight w:val="576"/>
        </w:trPr>
        <w:tc>
          <w:tcPr>
            <w:tcW w:w="2417" w:type="dxa"/>
          </w:tcPr>
          <w:p w14:paraId="6EB795B9"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Regulated output voltage to Arduino</w:t>
            </w:r>
          </w:p>
        </w:tc>
        <w:tc>
          <w:tcPr>
            <w:tcW w:w="2313" w:type="dxa"/>
          </w:tcPr>
          <w:p w14:paraId="13F7C907" w14:textId="77777777" w:rsidR="000252AA" w:rsidRPr="00B73E41" w:rsidRDefault="000252AA" w:rsidP="000252AA">
            <w:pPr>
              <w:rPr>
                <w:rFonts w:ascii="Times New Roman" w:hAnsi="Times New Roman" w:cs="Times New Roman"/>
                <w:szCs w:val="24"/>
              </w:rPr>
            </w:pPr>
            <w:proofErr w:type="spellStart"/>
            <w:r w:rsidRPr="00B73E41">
              <w:rPr>
                <w:rFonts w:ascii="Times New Roman" w:hAnsi="Times New Roman" w:cs="Times New Roman"/>
                <w:szCs w:val="24"/>
              </w:rPr>
              <w:t>V</w:t>
            </w:r>
            <w:r w:rsidRPr="00B73E41">
              <w:rPr>
                <w:rFonts w:ascii="Times New Roman" w:hAnsi="Times New Roman" w:cs="Times New Roman"/>
                <w:szCs w:val="24"/>
                <w:vertAlign w:val="subscript"/>
              </w:rPr>
              <w:t>mc</w:t>
            </w:r>
            <w:proofErr w:type="spellEnd"/>
          </w:p>
        </w:tc>
        <w:tc>
          <w:tcPr>
            <w:tcW w:w="2311" w:type="dxa"/>
          </w:tcPr>
          <w:p w14:paraId="23E7DDE6"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7</w:t>
            </w:r>
            <w:r>
              <w:rPr>
                <w:rFonts w:ascii="Times New Roman" w:hAnsi="Times New Roman" w:cs="Times New Roman"/>
                <w:szCs w:val="24"/>
              </w:rPr>
              <w:t>.1 </w:t>
            </w:r>
            <w:r w:rsidRPr="00B73E41">
              <w:rPr>
                <w:rFonts w:ascii="Times New Roman" w:hAnsi="Times New Roman" w:cs="Times New Roman"/>
                <w:szCs w:val="24"/>
              </w:rPr>
              <w:t>±</w:t>
            </w:r>
            <w:r>
              <w:rPr>
                <w:rFonts w:ascii="Times New Roman" w:hAnsi="Times New Roman" w:cs="Times New Roman"/>
                <w:szCs w:val="24"/>
              </w:rPr>
              <w:t> 0</w:t>
            </w:r>
            <w:r w:rsidRPr="00B73E41">
              <w:rPr>
                <w:rFonts w:ascii="Times New Roman" w:hAnsi="Times New Roman" w:cs="Times New Roman"/>
                <w:szCs w:val="24"/>
              </w:rPr>
              <w:t>.1</w:t>
            </w:r>
          </w:p>
        </w:tc>
        <w:tc>
          <w:tcPr>
            <w:tcW w:w="2309" w:type="dxa"/>
          </w:tcPr>
          <w:p w14:paraId="1138778E"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VDC</w:t>
            </w:r>
          </w:p>
        </w:tc>
      </w:tr>
      <w:tr w:rsidR="000252AA" w:rsidRPr="00B73E41" w14:paraId="7D069C94" w14:textId="77777777" w:rsidTr="00F07E15">
        <w:trPr>
          <w:trHeight w:val="576"/>
        </w:trPr>
        <w:tc>
          <w:tcPr>
            <w:tcW w:w="2417" w:type="dxa"/>
          </w:tcPr>
          <w:p w14:paraId="01B70005" w14:textId="77777777" w:rsidR="000252AA" w:rsidRPr="00B73E41" w:rsidRDefault="000252AA" w:rsidP="000252AA">
            <w:pPr>
              <w:rPr>
                <w:rFonts w:ascii="Times New Roman" w:hAnsi="Times New Roman" w:cs="Times New Roman"/>
                <w:szCs w:val="24"/>
              </w:rPr>
            </w:pPr>
            <w:r>
              <w:rPr>
                <w:rFonts w:ascii="Times New Roman" w:hAnsi="Times New Roman" w:cs="Times New Roman"/>
                <w:szCs w:val="24"/>
              </w:rPr>
              <w:t>Output current range for Arduino</w:t>
            </w:r>
          </w:p>
        </w:tc>
        <w:tc>
          <w:tcPr>
            <w:tcW w:w="2313" w:type="dxa"/>
          </w:tcPr>
          <w:p w14:paraId="64887949" w14:textId="77777777" w:rsidR="000252AA" w:rsidRPr="00B73E41" w:rsidRDefault="000252AA" w:rsidP="000252AA">
            <w:pPr>
              <w:rPr>
                <w:rFonts w:ascii="Times New Roman" w:hAnsi="Times New Roman" w:cs="Times New Roman"/>
                <w:szCs w:val="24"/>
              </w:rPr>
            </w:pPr>
            <w:proofErr w:type="spellStart"/>
            <w:r>
              <w:rPr>
                <w:rFonts w:ascii="Times New Roman" w:hAnsi="Times New Roman" w:cs="Times New Roman"/>
                <w:szCs w:val="24"/>
              </w:rPr>
              <w:t>I</w:t>
            </w:r>
            <w:r w:rsidRPr="004F449C">
              <w:rPr>
                <w:rFonts w:ascii="Times New Roman" w:hAnsi="Times New Roman" w:cs="Times New Roman"/>
                <w:szCs w:val="24"/>
                <w:vertAlign w:val="subscript"/>
              </w:rPr>
              <w:t>mc</w:t>
            </w:r>
            <w:proofErr w:type="spellEnd"/>
          </w:p>
        </w:tc>
        <w:tc>
          <w:tcPr>
            <w:tcW w:w="2311" w:type="dxa"/>
          </w:tcPr>
          <w:p w14:paraId="62A1CB93" w14:textId="77777777" w:rsidR="000252AA" w:rsidRPr="00B73E41" w:rsidRDefault="000252AA" w:rsidP="000252AA">
            <w:pPr>
              <w:rPr>
                <w:rFonts w:ascii="Times New Roman" w:hAnsi="Times New Roman" w:cs="Times New Roman"/>
                <w:szCs w:val="24"/>
              </w:rPr>
            </w:pPr>
            <w:r>
              <w:rPr>
                <w:rFonts w:ascii="Times New Roman" w:hAnsi="Times New Roman" w:cs="Times New Roman"/>
                <w:szCs w:val="24"/>
              </w:rPr>
              <w:t>0.0-1.0</w:t>
            </w:r>
          </w:p>
        </w:tc>
        <w:tc>
          <w:tcPr>
            <w:tcW w:w="2309" w:type="dxa"/>
          </w:tcPr>
          <w:p w14:paraId="740BA004" w14:textId="77777777" w:rsidR="000252AA" w:rsidRPr="00B73E41" w:rsidRDefault="000252AA" w:rsidP="000252AA">
            <w:pPr>
              <w:rPr>
                <w:rFonts w:ascii="Times New Roman" w:hAnsi="Times New Roman" w:cs="Times New Roman"/>
                <w:szCs w:val="24"/>
              </w:rPr>
            </w:pPr>
            <w:r>
              <w:rPr>
                <w:rFonts w:ascii="Times New Roman" w:hAnsi="Times New Roman" w:cs="Times New Roman"/>
                <w:szCs w:val="24"/>
              </w:rPr>
              <w:t>A</w:t>
            </w:r>
          </w:p>
        </w:tc>
      </w:tr>
      <w:tr w:rsidR="000252AA" w:rsidRPr="00B73E41" w14:paraId="377F6DB5" w14:textId="77777777" w:rsidTr="00F07E15">
        <w:trPr>
          <w:trHeight w:val="576"/>
        </w:trPr>
        <w:tc>
          <w:tcPr>
            <w:tcW w:w="2417" w:type="dxa"/>
          </w:tcPr>
          <w:p w14:paraId="01B1E5F6"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Maximum</w:t>
            </w:r>
            <w:r>
              <w:rPr>
                <w:rFonts w:ascii="Times New Roman" w:hAnsi="Times New Roman" w:cs="Times New Roman"/>
                <w:szCs w:val="24"/>
              </w:rPr>
              <w:t xml:space="preserve"> total</w:t>
            </w:r>
            <w:r w:rsidRPr="00B73E41">
              <w:rPr>
                <w:rFonts w:ascii="Times New Roman" w:hAnsi="Times New Roman" w:cs="Times New Roman"/>
                <w:szCs w:val="24"/>
              </w:rPr>
              <w:t xml:space="preserve"> output power</w:t>
            </w:r>
          </w:p>
        </w:tc>
        <w:tc>
          <w:tcPr>
            <w:tcW w:w="2313" w:type="dxa"/>
          </w:tcPr>
          <w:p w14:paraId="20CFBC27" w14:textId="77777777" w:rsidR="000252AA" w:rsidRPr="00B73E41" w:rsidRDefault="000252AA" w:rsidP="000252AA">
            <w:pPr>
              <w:rPr>
                <w:rFonts w:ascii="Times New Roman" w:hAnsi="Times New Roman" w:cs="Times New Roman"/>
                <w:szCs w:val="24"/>
                <w:vertAlign w:val="subscript"/>
              </w:rPr>
            </w:pPr>
            <w:proofErr w:type="spellStart"/>
            <w:proofErr w:type="gramStart"/>
            <w:r w:rsidRPr="00B73E41">
              <w:rPr>
                <w:rFonts w:ascii="Times New Roman" w:hAnsi="Times New Roman" w:cs="Times New Roman"/>
                <w:szCs w:val="24"/>
              </w:rPr>
              <w:t>P</w:t>
            </w:r>
            <w:r w:rsidRPr="00B73E41">
              <w:rPr>
                <w:rFonts w:ascii="Times New Roman" w:hAnsi="Times New Roman" w:cs="Times New Roman"/>
                <w:szCs w:val="24"/>
                <w:vertAlign w:val="subscript"/>
              </w:rPr>
              <w:t>O,max</w:t>
            </w:r>
            <w:proofErr w:type="spellEnd"/>
            <w:proofErr w:type="gramEnd"/>
          </w:p>
        </w:tc>
        <w:tc>
          <w:tcPr>
            <w:tcW w:w="2311" w:type="dxa"/>
          </w:tcPr>
          <w:p w14:paraId="5C71D6F8" w14:textId="77777777" w:rsidR="000252AA" w:rsidRPr="00B73E41" w:rsidRDefault="000252AA" w:rsidP="000252AA">
            <w:pPr>
              <w:rPr>
                <w:rFonts w:ascii="Times New Roman" w:hAnsi="Times New Roman" w:cs="Times New Roman"/>
                <w:szCs w:val="24"/>
              </w:rPr>
            </w:pPr>
            <w:r>
              <w:rPr>
                <w:rFonts w:ascii="Times New Roman" w:hAnsi="Times New Roman" w:cs="Times New Roman"/>
                <w:szCs w:val="24"/>
              </w:rPr>
              <w:t>112.1</w:t>
            </w:r>
          </w:p>
        </w:tc>
        <w:tc>
          <w:tcPr>
            <w:tcW w:w="2309" w:type="dxa"/>
          </w:tcPr>
          <w:p w14:paraId="1650DEC8" w14:textId="77777777" w:rsidR="000252AA" w:rsidRPr="00B73E41" w:rsidRDefault="000252AA" w:rsidP="000252AA">
            <w:pPr>
              <w:rPr>
                <w:rFonts w:ascii="Times New Roman" w:hAnsi="Times New Roman" w:cs="Times New Roman"/>
                <w:szCs w:val="24"/>
              </w:rPr>
            </w:pPr>
            <w:r w:rsidRPr="00B73E41">
              <w:rPr>
                <w:rFonts w:ascii="Times New Roman" w:hAnsi="Times New Roman" w:cs="Times New Roman"/>
                <w:szCs w:val="24"/>
              </w:rPr>
              <w:t>W</w:t>
            </w:r>
          </w:p>
        </w:tc>
      </w:tr>
    </w:tbl>
    <w:p w14:paraId="04EF49C0" w14:textId="77777777" w:rsidR="007C3011" w:rsidRDefault="007C3011" w:rsidP="00F25A86">
      <w:pPr>
        <w:pStyle w:val="Title"/>
      </w:pPr>
    </w:p>
    <w:p w14:paraId="206CDC49" w14:textId="05758662" w:rsidR="092EAC77" w:rsidRDefault="092EAC77" w:rsidP="000074FB">
      <w:pPr>
        <w:pStyle w:val="Heading4"/>
      </w:pPr>
      <w:bookmarkStart w:id="81" w:name="_Toc70714812"/>
      <w:r w:rsidRPr="209FA9D8">
        <w:lastRenderedPageBreak/>
        <w:t>LED Control</w:t>
      </w:r>
      <w:bookmarkEnd w:id="81"/>
      <w:r w:rsidRPr="209FA9D8">
        <w:t xml:space="preserve"> </w:t>
      </w:r>
    </w:p>
    <w:p w14:paraId="6C2EFA34" w14:textId="6BFE8BA6" w:rsidR="209FA9D8" w:rsidRDefault="00B05E2F" w:rsidP="0032062F">
      <w:pPr>
        <w:pStyle w:val="CommentSubject"/>
        <w:rPr>
          <w:rFonts w:eastAsia="Times New Roman"/>
        </w:rPr>
      </w:pPr>
      <w:r>
        <w:rPr>
          <w:rFonts w:eastAsia="Times New Roman"/>
        </w:rPr>
        <w:t>By: Nicholas Erickson</w:t>
      </w:r>
    </w:p>
    <w:p w14:paraId="26CD83CE" w14:textId="0C162554" w:rsidR="092EAC77" w:rsidRDefault="092EAC77" w:rsidP="00E419E5">
      <w:pPr>
        <w:pStyle w:val="Title"/>
      </w:pPr>
      <w:r w:rsidRPr="09EE1056">
        <w:rPr>
          <w:rFonts w:eastAsia="Times New Roman"/>
        </w:rPr>
        <w:t xml:space="preserve"> Our mobile app will be programmed and connected to the controller with Bluetooth remote control functionality to change the light-emitting diodes (LEDs) signal output. The functional requirements include the ability to turn on and off the LEDs, turn on and off music mode, change the LEDs output color, and turn on and off LED flashing mode.</w:t>
      </w:r>
    </w:p>
    <w:p w14:paraId="5C29389B" w14:textId="77777777" w:rsidR="00B9349A" w:rsidRDefault="00B9349A" w:rsidP="000E235D">
      <w:pPr>
        <w:spacing w:line="480" w:lineRule="auto"/>
        <w:rPr>
          <w:rFonts w:ascii="Times New Roman" w:eastAsia="Times New Roman" w:hAnsi="Times New Roman" w:cs="Times New Roman"/>
          <w:b/>
        </w:rPr>
      </w:pPr>
    </w:p>
    <w:p w14:paraId="22371983" w14:textId="38D4F0DE" w:rsidR="092EAC77" w:rsidRDefault="092EAC77" w:rsidP="000074FB">
      <w:pPr>
        <w:pStyle w:val="Heading5"/>
        <w:spacing w:line="480" w:lineRule="auto"/>
      </w:pPr>
      <w:r w:rsidRPr="09EE1056">
        <w:t>Bluetooth Connectivity Range</w:t>
      </w:r>
    </w:p>
    <w:p w14:paraId="2C617F8D" w14:textId="43AF1314" w:rsidR="092EAC77" w:rsidRDefault="092EAC77" w:rsidP="00B9349A">
      <w:pPr>
        <w:pStyle w:val="Title"/>
      </w:pPr>
      <w:r w:rsidRPr="09EE1056">
        <w:rPr>
          <w:rFonts w:eastAsia="Times New Roman"/>
        </w:rPr>
        <w:t xml:space="preserve">Bluetooth connection will be used to communicate between the mobile device and the receiving controlling device. The Bluetooth connection must be able to successfully signal to the controller when within 20 feet of the receiving controller. </w:t>
      </w:r>
    </w:p>
    <w:p w14:paraId="2940CD7F" w14:textId="3880FD96" w:rsidR="092EAC77" w:rsidRDefault="092EAC77" w:rsidP="000074FB">
      <w:pPr>
        <w:pStyle w:val="Heading5"/>
        <w:spacing w:line="480" w:lineRule="auto"/>
      </w:pPr>
      <w:r w:rsidRPr="09EE1056">
        <w:t>LED Output Requirements</w:t>
      </w:r>
    </w:p>
    <w:p w14:paraId="5785EEA5" w14:textId="4EFB5212" w:rsidR="092EAC77" w:rsidRDefault="092EAC77" w:rsidP="00B9349A">
      <w:pPr>
        <w:pStyle w:val="Title"/>
      </w:pPr>
      <w:r w:rsidRPr="09EE1056">
        <w:rPr>
          <w:rFonts w:eastAsia="Times New Roman"/>
        </w:rPr>
        <w:t>LED output requirements include the ability to change the output color to at least five different colors through remote control Bluetooth connection. Additionally, the output requirements include the ability to output a LED flashing mode to cycle between changing LED colors every two seconds.</w:t>
      </w:r>
    </w:p>
    <w:p w14:paraId="38778CB2" w14:textId="37A245AB" w:rsidR="00EC2ACA" w:rsidRDefault="00EC2ACA" w:rsidP="00EC2ACA">
      <w:pPr>
        <w:pStyle w:val="ChapterHeading1Char"/>
        <w:keepNext/>
      </w:pPr>
      <w:bookmarkStart w:id="82" w:name="_Toc70714725"/>
      <w:r>
        <w:t xml:space="preserve">Table </w:t>
      </w:r>
      <w:fldSimple w:instr=" SEQ Table \* ARABIC ">
        <w:r w:rsidR="00C8669C">
          <w:rPr>
            <w:noProof/>
          </w:rPr>
          <w:t>4</w:t>
        </w:r>
      </w:fldSimple>
      <w:r>
        <w:t xml:space="preserve">. </w:t>
      </w:r>
      <w:r w:rsidR="00344EA7">
        <w:t>Performance specifications for the LED control functionality</w:t>
      </w:r>
      <w:bookmarkEnd w:id="82"/>
    </w:p>
    <w:tbl>
      <w:tblPr>
        <w:tblW w:w="9360" w:type="dxa"/>
        <w:tblLayout w:type="fixed"/>
        <w:tblLook w:val="04A0" w:firstRow="1" w:lastRow="0" w:firstColumn="1" w:lastColumn="0" w:noHBand="0" w:noVBand="1"/>
      </w:tblPr>
      <w:tblGrid>
        <w:gridCol w:w="3330"/>
        <w:gridCol w:w="1680"/>
        <w:gridCol w:w="2175"/>
        <w:gridCol w:w="2175"/>
      </w:tblGrid>
      <w:tr w:rsidR="209FA9D8" w14:paraId="095274C5" w14:textId="77777777" w:rsidTr="00EC2ACA">
        <w:trPr>
          <w:trHeight w:val="510"/>
        </w:trPr>
        <w:tc>
          <w:tcPr>
            <w:tcW w:w="3330" w:type="dxa"/>
            <w:tcBorders>
              <w:top w:val="single" w:sz="8" w:space="0" w:color="auto"/>
              <w:left w:val="single" w:sz="8" w:space="0" w:color="auto"/>
              <w:bottom w:val="single" w:sz="8" w:space="0" w:color="auto"/>
              <w:right w:val="single" w:sz="8" w:space="0" w:color="auto"/>
            </w:tcBorders>
            <w:shd w:val="clear" w:color="auto" w:fill="002060"/>
          </w:tcPr>
          <w:p w14:paraId="1E0205CF" w14:textId="04A5E57C" w:rsidR="209FA9D8" w:rsidRDefault="209FA9D8">
            <w:r w:rsidRPr="09EE1056">
              <w:rPr>
                <w:rFonts w:ascii="Times New Roman" w:eastAsia="Times New Roman" w:hAnsi="Times New Roman" w:cs="Times New Roman"/>
              </w:rPr>
              <w:t>Description</w:t>
            </w:r>
          </w:p>
        </w:tc>
        <w:tc>
          <w:tcPr>
            <w:tcW w:w="1680" w:type="dxa"/>
            <w:tcBorders>
              <w:top w:val="single" w:sz="8" w:space="0" w:color="auto"/>
              <w:left w:val="single" w:sz="8" w:space="0" w:color="auto"/>
              <w:bottom w:val="single" w:sz="8" w:space="0" w:color="auto"/>
              <w:right w:val="single" w:sz="8" w:space="0" w:color="auto"/>
            </w:tcBorders>
            <w:shd w:val="clear" w:color="auto" w:fill="002060"/>
          </w:tcPr>
          <w:p w14:paraId="7E5D0DDB" w14:textId="22F9B99C" w:rsidR="209FA9D8" w:rsidRDefault="209FA9D8">
            <w:r w:rsidRPr="09EE1056">
              <w:rPr>
                <w:rFonts w:ascii="Times New Roman" w:eastAsia="Times New Roman" w:hAnsi="Times New Roman" w:cs="Times New Roman"/>
                <w:color w:val="FFFFFF" w:themeColor="background1"/>
              </w:rPr>
              <w:t>Symbol</w:t>
            </w:r>
          </w:p>
        </w:tc>
        <w:tc>
          <w:tcPr>
            <w:tcW w:w="2175" w:type="dxa"/>
            <w:tcBorders>
              <w:top w:val="single" w:sz="8" w:space="0" w:color="auto"/>
              <w:left w:val="single" w:sz="8" w:space="0" w:color="auto"/>
              <w:bottom w:val="single" w:sz="8" w:space="0" w:color="auto"/>
              <w:right w:val="single" w:sz="8" w:space="0" w:color="auto"/>
            </w:tcBorders>
            <w:shd w:val="clear" w:color="auto" w:fill="002060"/>
          </w:tcPr>
          <w:p w14:paraId="174B2407" w14:textId="2CAA7ABB" w:rsidR="209FA9D8" w:rsidRDefault="209FA9D8">
            <w:r w:rsidRPr="09EE1056">
              <w:rPr>
                <w:rFonts w:ascii="Times New Roman" w:eastAsia="Times New Roman" w:hAnsi="Times New Roman" w:cs="Times New Roman"/>
                <w:color w:val="FFFFFF" w:themeColor="background1"/>
              </w:rPr>
              <w:t xml:space="preserve">Value </w:t>
            </w:r>
          </w:p>
        </w:tc>
        <w:tc>
          <w:tcPr>
            <w:tcW w:w="2175" w:type="dxa"/>
            <w:tcBorders>
              <w:top w:val="single" w:sz="8" w:space="0" w:color="auto"/>
              <w:left w:val="single" w:sz="8" w:space="0" w:color="auto"/>
              <w:bottom w:val="single" w:sz="8" w:space="0" w:color="auto"/>
              <w:right w:val="single" w:sz="8" w:space="0" w:color="auto"/>
            </w:tcBorders>
            <w:shd w:val="clear" w:color="auto" w:fill="002060"/>
          </w:tcPr>
          <w:p w14:paraId="2D6FFA65" w14:textId="43AA9CC0" w:rsidR="209FA9D8" w:rsidRDefault="209FA9D8">
            <w:r w:rsidRPr="09EE1056">
              <w:rPr>
                <w:rFonts w:ascii="Times New Roman" w:eastAsia="Times New Roman" w:hAnsi="Times New Roman" w:cs="Times New Roman"/>
                <w:color w:val="FFFFFF" w:themeColor="background1"/>
              </w:rPr>
              <w:t>Unit</w:t>
            </w:r>
          </w:p>
        </w:tc>
      </w:tr>
      <w:tr w:rsidR="209FA9D8" w14:paraId="5EFC1012" w14:textId="77777777" w:rsidTr="00EC2ACA">
        <w:trPr>
          <w:trHeight w:val="645"/>
        </w:trPr>
        <w:tc>
          <w:tcPr>
            <w:tcW w:w="3330" w:type="dxa"/>
            <w:tcBorders>
              <w:top w:val="single" w:sz="8" w:space="0" w:color="auto"/>
              <w:left w:val="single" w:sz="8" w:space="0" w:color="auto"/>
              <w:bottom w:val="single" w:sz="8" w:space="0" w:color="auto"/>
              <w:right w:val="single" w:sz="8" w:space="0" w:color="auto"/>
            </w:tcBorders>
          </w:tcPr>
          <w:p w14:paraId="49D042AF" w14:textId="50BB49C5" w:rsidR="209FA9D8" w:rsidRDefault="209FA9D8">
            <w:r w:rsidRPr="09EE1056">
              <w:rPr>
                <w:rFonts w:ascii="Times New Roman" w:eastAsia="Times New Roman" w:hAnsi="Times New Roman" w:cs="Times New Roman"/>
              </w:rPr>
              <w:t>Bluetooth Connectivity Range</w:t>
            </w:r>
          </w:p>
        </w:tc>
        <w:tc>
          <w:tcPr>
            <w:tcW w:w="1680" w:type="dxa"/>
            <w:tcBorders>
              <w:top w:val="single" w:sz="8" w:space="0" w:color="auto"/>
              <w:left w:val="single" w:sz="8" w:space="0" w:color="auto"/>
              <w:bottom w:val="single" w:sz="8" w:space="0" w:color="auto"/>
              <w:right w:val="single" w:sz="8" w:space="0" w:color="auto"/>
            </w:tcBorders>
          </w:tcPr>
          <w:p w14:paraId="260E6D25" w14:textId="1A7C6FCE" w:rsidR="209FA9D8" w:rsidRDefault="209FA9D8">
            <w:r w:rsidRPr="09EE1056">
              <w:rPr>
                <w:rFonts w:ascii="Times New Roman" w:eastAsia="Times New Roman" w:hAnsi="Times New Roman" w:cs="Times New Roman"/>
              </w:rPr>
              <w:t>R</w:t>
            </w:r>
          </w:p>
        </w:tc>
        <w:tc>
          <w:tcPr>
            <w:tcW w:w="2175" w:type="dxa"/>
            <w:tcBorders>
              <w:top w:val="single" w:sz="8" w:space="0" w:color="auto"/>
              <w:left w:val="single" w:sz="8" w:space="0" w:color="auto"/>
              <w:bottom w:val="single" w:sz="8" w:space="0" w:color="auto"/>
              <w:right w:val="single" w:sz="8" w:space="0" w:color="auto"/>
            </w:tcBorders>
          </w:tcPr>
          <w:p w14:paraId="790CA7CD" w14:textId="6C53D4DA" w:rsidR="209FA9D8" w:rsidRDefault="209FA9D8">
            <w:r w:rsidRPr="09EE1056">
              <w:rPr>
                <w:rFonts w:ascii="Times New Roman" w:eastAsia="Times New Roman" w:hAnsi="Times New Roman" w:cs="Times New Roman"/>
              </w:rPr>
              <w:t xml:space="preserve">R &lt;= 20 </w:t>
            </w:r>
          </w:p>
        </w:tc>
        <w:tc>
          <w:tcPr>
            <w:tcW w:w="2175" w:type="dxa"/>
            <w:tcBorders>
              <w:top w:val="single" w:sz="8" w:space="0" w:color="auto"/>
              <w:left w:val="single" w:sz="8" w:space="0" w:color="auto"/>
              <w:bottom w:val="single" w:sz="8" w:space="0" w:color="auto"/>
              <w:right w:val="single" w:sz="8" w:space="0" w:color="auto"/>
            </w:tcBorders>
          </w:tcPr>
          <w:p w14:paraId="310463C4" w14:textId="4FC7EDB0" w:rsidR="209FA9D8" w:rsidRDefault="209FA9D8">
            <w:r w:rsidRPr="09EE1056">
              <w:rPr>
                <w:rFonts w:ascii="Times New Roman" w:eastAsia="Times New Roman" w:hAnsi="Times New Roman" w:cs="Times New Roman"/>
              </w:rPr>
              <w:t>Feet</w:t>
            </w:r>
          </w:p>
        </w:tc>
      </w:tr>
      <w:tr w:rsidR="209FA9D8" w14:paraId="46F92623" w14:textId="77777777" w:rsidTr="00EC2ACA">
        <w:tc>
          <w:tcPr>
            <w:tcW w:w="3330" w:type="dxa"/>
            <w:tcBorders>
              <w:top w:val="single" w:sz="8" w:space="0" w:color="auto"/>
              <w:left w:val="single" w:sz="8" w:space="0" w:color="auto"/>
              <w:bottom w:val="single" w:sz="8" w:space="0" w:color="auto"/>
              <w:right w:val="single" w:sz="8" w:space="0" w:color="auto"/>
            </w:tcBorders>
          </w:tcPr>
          <w:p w14:paraId="3C485D8A" w14:textId="2F0FC191" w:rsidR="209FA9D8" w:rsidRDefault="209FA9D8">
            <w:r w:rsidRPr="09EE1056">
              <w:rPr>
                <w:rFonts w:ascii="Times New Roman" w:eastAsia="Times New Roman" w:hAnsi="Times New Roman" w:cs="Times New Roman"/>
              </w:rPr>
              <w:t>LED Output Colors</w:t>
            </w:r>
          </w:p>
        </w:tc>
        <w:tc>
          <w:tcPr>
            <w:tcW w:w="1680" w:type="dxa"/>
            <w:tcBorders>
              <w:top w:val="single" w:sz="8" w:space="0" w:color="auto"/>
              <w:left w:val="single" w:sz="8" w:space="0" w:color="auto"/>
              <w:bottom w:val="single" w:sz="8" w:space="0" w:color="auto"/>
              <w:right w:val="single" w:sz="8" w:space="0" w:color="auto"/>
            </w:tcBorders>
          </w:tcPr>
          <w:p w14:paraId="2614A7E6" w14:textId="6B970800" w:rsidR="209FA9D8" w:rsidRDefault="209FA9D8">
            <w:r w:rsidRPr="09EE1056">
              <w:rPr>
                <w:rFonts w:ascii="Times New Roman" w:eastAsia="Times New Roman" w:hAnsi="Times New Roman" w:cs="Times New Roman"/>
              </w:rPr>
              <w:t>O</w:t>
            </w:r>
          </w:p>
        </w:tc>
        <w:tc>
          <w:tcPr>
            <w:tcW w:w="2175" w:type="dxa"/>
            <w:tcBorders>
              <w:top w:val="single" w:sz="8" w:space="0" w:color="auto"/>
              <w:left w:val="single" w:sz="8" w:space="0" w:color="auto"/>
              <w:bottom w:val="single" w:sz="8" w:space="0" w:color="auto"/>
              <w:right w:val="single" w:sz="8" w:space="0" w:color="auto"/>
            </w:tcBorders>
          </w:tcPr>
          <w:p w14:paraId="4006C231" w14:textId="1B1A7847" w:rsidR="209FA9D8" w:rsidRDefault="209FA9D8">
            <w:r w:rsidRPr="09EE1056">
              <w:rPr>
                <w:rFonts w:ascii="Times New Roman" w:eastAsia="Times New Roman" w:hAnsi="Times New Roman" w:cs="Times New Roman"/>
              </w:rPr>
              <w:t>O &gt;= 5</w:t>
            </w:r>
          </w:p>
        </w:tc>
        <w:tc>
          <w:tcPr>
            <w:tcW w:w="2175" w:type="dxa"/>
            <w:tcBorders>
              <w:top w:val="single" w:sz="8" w:space="0" w:color="auto"/>
              <w:left w:val="single" w:sz="8" w:space="0" w:color="auto"/>
              <w:bottom w:val="single" w:sz="8" w:space="0" w:color="auto"/>
              <w:right w:val="single" w:sz="8" w:space="0" w:color="auto"/>
            </w:tcBorders>
          </w:tcPr>
          <w:p w14:paraId="452C4843" w14:textId="02BCA350" w:rsidR="209FA9D8" w:rsidRDefault="209FA9D8">
            <w:r w:rsidRPr="09EE1056">
              <w:rPr>
                <w:rFonts w:ascii="Times New Roman" w:eastAsia="Times New Roman" w:hAnsi="Times New Roman" w:cs="Times New Roman"/>
              </w:rPr>
              <w:t>N/A</w:t>
            </w:r>
          </w:p>
        </w:tc>
      </w:tr>
    </w:tbl>
    <w:p w14:paraId="0375FF27" w14:textId="7DF16815" w:rsidR="209FA9D8" w:rsidRDefault="209FA9D8" w:rsidP="00D81131">
      <w:pPr>
        <w:pStyle w:val="Title"/>
      </w:pPr>
    </w:p>
    <w:p w14:paraId="2F377422" w14:textId="0ACBE415" w:rsidR="72659CFC" w:rsidRDefault="72659CFC" w:rsidP="003D00E2">
      <w:pPr>
        <w:pStyle w:val="Heading4"/>
      </w:pPr>
      <w:bookmarkStart w:id="83" w:name="_Toc70714813"/>
      <w:r w:rsidRPr="773A7442">
        <w:lastRenderedPageBreak/>
        <w:t>Music-Driven LED Brightness Control</w:t>
      </w:r>
      <w:bookmarkEnd w:id="83"/>
    </w:p>
    <w:p w14:paraId="462FFA51" w14:textId="18D0A943" w:rsidR="7D333E37" w:rsidRDefault="7D333E37" w:rsidP="773A7442">
      <w:pPr>
        <w:pStyle w:val="CommentSubject"/>
      </w:pPr>
      <w:r w:rsidRPr="773A7442">
        <w:t xml:space="preserve">By Matt </w:t>
      </w:r>
      <w:proofErr w:type="spellStart"/>
      <w:r w:rsidRPr="773A7442">
        <w:t>Soehngen</w:t>
      </w:r>
      <w:proofErr w:type="spellEnd"/>
    </w:p>
    <w:p w14:paraId="56520CAB" w14:textId="3195D5C5" w:rsidR="3E600EE0" w:rsidRDefault="3E600EE0" w:rsidP="773A7442">
      <w:pPr>
        <w:pStyle w:val="Title"/>
        <w:rPr>
          <w:rFonts w:ascii="Times New Roman" w:eastAsia="Times New Roman" w:hAnsi="Times New Roman" w:cs="Times New Roman"/>
          <w:szCs w:val="24"/>
        </w:rPr>
      </w:pPr>
      <w:proofErr w:type="gramStart"/>
      <w:r w:rsidRPr="773A7442">
        <w:rPr>
          <w:szCs w:val="24"/>
        </w:rPr>
        <w:t>In order to</w:t>
      </w:r>
      <w:proofErr w:type="gramEnd"/>
      <w:r w:rsidRPr="773A7442">
        <w:rPr>
          <w:szCs w:val="24"/>
        </w:rPr>
        <w:t xml:space="preserve"> </w:t>
      </w:r>
      <w:r w:rsidR="2E6EF33E" w:rsidRPr="773A7442">
        <w:rPr>
          <w:szCs w:val="24"/>
        </w:rPr>
        <w:t xml:space="preserve">match the LED strip brightness to the intensity of music playing around the gazebo, an audio sensor </w:t>
      </w:r>
      <w:r w:rsidR="3042ADA5" w:rsidRPr="773A7442">
        <w:rPr>
          <w:szCs w:val="24"/>
        </w:rPr>
        <w:t xml:space="preserve">2U2 will provide a control signal to the microcontroller </w:t>
      </w:r>
      <w:r w:rsidR="2E784276" w:rsidRPr="773A7442">
        <w:rPr>
          <w:szCs w:val="24"/>
        </w:rPr>
        <w:t xml:space="preserve">2U5 for brightness control. The performance requirements for this audio feedback </w:t>
      </w:r>
      <w:r w:rsidR="2725E1A4" w:rsidRPr="773A7442">
        <w:rPr>
          <w:szCs w:val="24"/>
        </w:rPr>
        <w:t xml:space="preserve">control are listed in Table </w:t>
      </w:r>
      <w:r w:rsidR="0032062F">
        <w:rPr>
          <w:szCs w:val="24"/>
        </w:rPr>
        <w:t>3</w:t>
      </w:r>
      <w:r w:rsidR="2725E1A4" w:rsidRPr="773A7442">
        <w:rPr>
          <w:szCs w:val="24"/>
        </w:rPr>
        <w:t xml:space="preserve">. Given that the music mode </w:t>
      </w:r>
      <w:r w:rsidR="5D2AFC98" w:rsidRPr="773A7442">
        <w:rPr>
          <w:szCs w:val="24"/>
        </w:rPr>
        <w:t xml:space="preserve">is most likely to be used in the setting of a party, the minimum audio threshold for </w:t>
      </w:r>
      <w:r w:rsidR="2818DC70" w:rsidRPr="773A7442">
        <w:rPr>
          <w:szCs w:val="24"/>
        </w:rPr>
        <w:t>turning on the LED strip to the lowest brightness will be above the background noise level of around 50</w:t>
      </w:r>
      <w:r w:rsidR="508EC3B1" w:rsidRPr="773A7442">
        <w:rPr>
          <w:szCs w:val="24"/>
        </w:rPr>
        <w:t xml:space="preserve"> </w:t>
      </w:r>
      <w:r w:rsidR="2818DC70" w:rsidRPr="773A7442">
        <w:rPr>
          <w:szCs w:val="24"/>
        </w:rPr>
        <w:t>dB</w:t>
      </w:r>
      <w:r w:rsidR="1233D4FF" w:rsidRPr="773A7442">
        <w:rPr>
          <w:szCs w:val="24"/>
        </w:rPr>
        <w:t xml:space="preserve"> at which usual outdoor conversations occur</w:t>
      </w:r>
      <w:r w:rsidR="34E5C8DE" w:rsidRPr="773A7442">
        <w:rPr>
          <w:szCs w:val="24"/>
        </w:rPr>
        <w:t xml:space="preserve">; the noise level to turn on the LED strip </w:t>
      </w:r>
      <w:r w:rsidR="57BE915E" w:rsidRPr="773A7442">
        <w:rPr>
          <w:i/>
          <w:iCs/>
          <w:szCs w:val="24"/>
        </w:rPr>
        <w:t>V</w:t>
      </w:r>
      <w:r w:rsidR="57BE915E" w:rsidRPr="773A7442">
        <w:rPr>
          <w:i/>
          <w:iCs/>
          <w:szCs w:val="24"/>
          <w:vertAlign w:val="subscript"/>
        </w:rPr>
        <w:t>th</w:t>
      </w:r>
      <w:r w:rsidR="34E5C8DE" w:rsidRPr="773A7442">
        <w:rPr>
          <w:szCs w:val="24"/>
          <w:vertAlign w:val="subscript"/>
        </w:rPr>
        <w:t xml:space="preserve"> </w:t>
      </w:r>
      <w:r w:rsidR="1C45DAD2" w:rsidRPr="773A7442">
        <w:rPr>
          <w:szCs w:val="24"/>
        </w:rPr>
        <w:t xml:space="preserve">is chosen as 60 dB to avoid activation due to background noise. </w:t>
      </w:r>
      <w:r w:rsidR="37953619" w:rsidRPr="773A7442">
        <w:rPr>
          <w:szCs w:val="24"/>
        </w:rPr>
        <w:t xml:space="preserve">In addition to the lighting strip, the system includes a high-frequency </w:t>
      </w:r>
      <w:r w:rsidR="67B7ECCB" w:rsidRPr="773A7442">
        <w:rPr>
          <w:szCs w:val="24"/>
        </w:rPr>
        <w:t>noise generator 2A2 as pest deterrent device. Considering this, the audio sen</w:t>
      </w:r>
      <w:r w:rsidR="78E217CD" w:rsidRPr="773A7442">
        <w:rPr>
          <w:szCs w:val="24"/>
        </w:rPr>
        <w:t xml:space="preserve">sor used for brightness control must have a selective detection range of frequencies in order not to </w:t>
      </w:r>
      <w:r w:rsidR="7135485C" w:rsidRPr="773A7442">
        <w:rPr>
          <w:szCs w:val="24"/>
        </w:rPr>
        <w:t xml:space="preserve">detect this high frequency noise as a constant source of audio signal. The frequency range </w:t>
      </w:r>
      <w:r w:rsidR="7135485C" w:rsidRPr="773A7442">
        <w:rPr>
          <w:i/>
          <w:iCs/>
          <w:szCs w:val="24"/>
        </w:rPr>
        <w:t>f</w:t>
      </w:r>
      <w:r w:rsidR="7135485C" w:rsidRPr="773A7442">
        <w:rPr>
          <w:i/>
          <w:iCs/>
          <w:szCs w:val="24"/>
          <w:vertAlign w:val="subscript"/>
        </w:rPr>
        <w:t>max</w:t>
      </w:r>
      <w:r w:rsidR="7135485C" w:rsidRPr="773A7442">
        <w:rPr>
          <w:szCs w:val="24"/>
        </w:rPr>
        <w:t xml:space="preserve"> for the audio </w:t>
      </w:r>
      <w:r w:rsidR="58B8BC88" w:rsidRPr="773A7442">
        <w:rPr>
          <w:szCs w:val="24"/>
        </w:rPr>
        <w:t xml:space="preserve">feedback control is chosen near the upper range of human hearing at 8 kHz. </w:t>
      </w:r>
      <w:r w:rsidR="5F8E1B96" w:rsidRPr="773A7442">
        <w:rPr>
          <w:szCs w:val="24"/>
        </w:rPr>
        <w:t>Third, given that most upbeat party music has a tempo of</w:t>
      </w:r>
      <w:r w:rsidR="6AEB4BCE" w:rsidRPr="773A7442">
        <w:rPr>
          <w:szCs w:val="24"/>
        </w:rPr>
        <w:t xml:space="preserve"> up to</w:t>
      </w:r>
      <w:r w:rsidR="5F8E1B96" w:rsidRPr="773A7442">
        <w:rPr>
          <w:szCs w:val="24"/>
        </w:rPr>
        <w:t xml:space="preserve"> 1</w:t>
      </w:r>
      <w:r w:rsidR="1DD89BED" w:rsidRPr="773A7442">
        <w:rPr>
          <w:szCs w:val="24"/>
        </w:rPr>
        <w:t>5</w:t>
      </w:r>
      <w:r w:rsidR="5F8E1B96" w:rsidRPr="773A7442">
        <w:rPr>
          <w:szCs w:val="24"/>
        </w:rPr>
        <w:t>0 bpm</w:t>
      </w:r>
      <w:r w:rsidR="67B0E40F" w:rsidRPr="773A7442">
        <w:rPr>
          <w:szCs w:val="24"/>
        </w:rPr>
        <w:t xml:space="preserve"> (beats per minute)</w:t>
      </w:r>
      <w:r w:rsidR="5F8E1B96" w:rsidRPr="773A7442">
        <w:rPr>
          <w:szCs w:val="24"/>
        </w:rPr>
        <w:t xml:space="preserve">, </w:t>
      </w:r>
      <w:r w:rsidR="2781FD89" w:rsidRPr="773A7442">
        <w:rPr>
          <w:rFonts w:ascii="Times New Roman" w:eastAsia="Times New Roman" w:hAnsi="Times New Roman" w:cs="Times New Roman"/>
          <w:szCs w:val="24"/>
        </w:rPr>
        <w:t xml:space="preserve">the audio sensor will need to detect changes in audio levels at a rate of at least four times this </w:t>
      </w:r>
      <w:r w:rsidR="599D7E3A" w:rsidRPr="773A7442">
        <w:rPr>
          <w:rFonts w:ascii="Times New Roman" w:eastAsia="Times New Roman" w:hAnsi="Times New Roman" w:cs="Times New Roman"/>
          <w:szCs w:val="24"/>
        </w:rPr>
        <w:t xml:space="preserve">rate </w:t>
      </w:r>
      <w:proofErr w:type="gramStart"/>
      <w:r w:rsidR="2781FD89" w:rsidRPr="773A7442">
        <w:rPr>
          <w:rFonts w:ascii="Times New Roman" w:eastAsia="Times New Roman" w:hAnsi="Times New Roman" w:cs="Times New Roman"/>
          <w:szCs w:val="24"/>
        </w:rPr>
        <w:t>in order to</w:t>
      </w:r>
      <w:proofErr w:type="gramEnd"/>
      <w:r w:rsidR="2781FD89" w:rsidRPr="773A7442">
        <w:rPr>
          <w:rFonts w:ascii="Times New Roman" w:eastAsia="Times New Roman" w:hAnsi="Times New Roman" w:cs="Times New Roman"/>
          <w:szCs w:val="24"/>
        </w:rPr>
        <w:t xml:space="preserve"> flash in time with sixteenth notes in the music. </w:t>
      </w:r>
      <w:r w:rsidR="36BF1867" w:rsidRPr="773A7442">
        <w:rPr>
          <w:rFonts w:ascii="Times New Roman" w:eastAsia="Times New Roman" w:hAnsi="Times New Roman" w:cs="Times New Roman"/>
          <w:szCs w:val="24"/>
        </w:rPr>
        <w:t>Therefore, the maximum permissible feedback control delay through the audio sensor and microcontroller,</w:t>
      </w:r>
      <w:r w:rsidR="36BF1867" w:rsidRPr="773A7442">
        <w:rPr>
          <w:rFonts w:ascii="Times New Roman" w:eastAsia="Times New Roman" w:hAnsi="Times New Roman" w:cs="Times New Roman"/>
          <w:i/>
          <w:iCs/>
          <w:szCs w:val="24"/>
        </w:rPr>
        <w:t xml:space="preserve"> </w:t>
      </w:r>
      <w:proofErr w:type="spellStart"/>
      <w:r w:rsidR="36BF1867" w:rsidRPr="773A7442">
        <w:rPr>
          <w:rFonts w:ascii="Times New Roman" w:eastAsia="Times New Roman" w:hAnsi="Times New Roman" w:cs="Times New Roman"/>
          <w:i/>
          <w:iCs/>
          <w:szCs w:val="24"/>
        </w:rPr>
        <w:t>Δt</w:t>
      </w:r>
      <w:r w:rsidR="36BF1867" w:rsidRPr="773A7442">
        <w:rPr>
          <w:rFonts w:ascii="Times New Roman" w:eastAsia="Times New Roman" w:hAnsi="Times New Roman" w:cs="Times New Roman"/>
          <w:i/>
          <w:iCs/>
          <w:szCs w:val="24"/>
          <w:vertAlign w:val="subscript"/>
        </w:rPr>
        <w:t>max</w:t>
      </w:r>
      <w:proofErr w:type="spellEnd"/>
      <w:r w:rsidR="36BF1867" w:rsidRPr="773A7442">
        <w:rPr>
          <w:rFonts w:ascii="Times New Roman" w:eastAsia="Times New Roman" w:hAnsi="Times New Roman" w:cs="Times New Roman"/>
          <w:szCs w:val="24"/>
        </w:rPr>
        <w:t xml:space="preserve"> must be less than 100 milliseconds for this audio feedback control to </w:t>
      </w:r>
      <w:r w:rsidR="00DB7343">
        <w:rPr>
          <w:rFonts w:ascii="Times New Roman" w:eastAsia="Times New Roman" w:hAnsi="Times New Roman" w:cs="Times New Roman"/>
          <w:szCs w:val="24"/>
        </w:rPr>
        <w:t xml:space="preserve">pulse in time </w:t>
      </w:r>
      <w:r w:rsidR="36BF1867" w:rsidRPr="773A7442">
        <w:rPr>
          <w:rFonts w:ascii="Times New Roman" w:eastAsia="Times New Roman" w:hAnsi="Times New Roman" w:cs="Times New Roman"/>
          <w:szCs w:val="24"/>
        </w:rPr>
        <w:t xml:space="preserve">with </w:t>
      </w:r>
      <w:r w:rsidR="004810A3">
        <w:rPr>
          <w:rFonts w:ascii="Times New Roman" w:eastAsia="Times New Roman" w:hAnsi="Times New Roman" w:cs="Times New Roman"/>
          <w:szCs w:val="24"/>
        </w:rPr>
        <w:t xml:space="preserve">notes at a rate of </w:t>
      </w:r>
      <w:r w:rsidR="002360D1">
        <w:rPr>
          <w:rFonts w:ascii="Times New Roman" w:eastAsia="Times New Roman" w:hAnsi="Times New Roman" w:cs="Times New Roman"/>
          <w:szCs w:val="24"/>
        </w:rPr>
        <w:t>four times the tempo of 150 bpm</w:t>
      </w:r>
      <w:r w:rsidR="36BF1867" w:rsidRPr="773A7442">
        <w:rPr>
          <w:rFonts w:ascii="Times New Roman" w:eastAsia="Times New Roman" w:hAnsi="Times New Roman" w:cs="Times New Roman"/>
          <w:szCs w:val="24"/>
        </w:rPr>
        <w:t>, as shown in the calculation in Equation 1.</w:t>
      </w:r>
    </w:p>
    <w:p w14:paraId="64AD9A03" w14:textId="77777777" w:rsidR="00F6086E" w:rsidRDefault="002360D1" w:rsidP="00F6086E">
      <w:pPr>
        <w:keepNext/>
        <w:spacing w:after="0"/>
      </w:pPr>
      <m:oMathPara>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max</m:t>
              </m:r>
            </m:sub>
          </m:sSub>
          <m:r>
            <m:rPr>
              <m:sty m:val="p"/>
            </m:rPr>
            <w:rPr>
              <w:rFonts w:ascii="Cambria Math" w:hAnsi="Cambria Math"/>
            </w:rPr>
            <w:softHyphen/>
          </m:r>
          <m:r>
            <m:rPr>
              <m:sty m:val="p"/>
            </m:rPr>
            <w:rPr>
              <w:rFonts w:ascii="Cambria Math" w:hAnsi="Cambria Math"/>
            </w:rPr>
            <w:softHyphen/>
          </m:r>
          <m:r>
            <w:rPr>
              <w:rFonts w:ascii="Cambria Math" w:hAnsi="Cambria Math"/>
            </w:rPr>
            <m:t>=</m:t>
          </m:r>
          <m:f>
            <m:fPr>
              <m:ctrlPr>
                <w:rPr>
                  <w:rFonts w:ascii="Cambria Math" w:hAnsi="Cambria Math"/>
                  <w:i/>
                </w:rPr>
              </m:ctrlPr>
            </m:fPr>
            <m:num>
              <m:r>
                <w:rPr>
                  <w:rFonts w:ascii="Cambria Math" w:hAnsi="Cambria Math"/>
                </w:rPr>
                <m:t>60 s/min</m:t>
              </m:r>
            </m:num>
            <m:den>
              <m:d>
                <m:dPr>
                  <m:ctrlPr>
                    <w:rPr>
                      <w:rFonts w:ascii="Cambria Math" w:hAnsi="Cambria Math"/>
                      <w:i/>
                    </w:rPr>
                  </m:ctrlPr>
                </m:dPr>
                <m:e>
                  <m:r>
                    <w:rPr>
                      <w:rFonts w:ascii="Cambria Math" w:hAnsi="Cambria Math"/>
                    </w:rPr>
                    <m:t>150*4</m:t>
                  </m:r>
                </m:e>
              </m:d>
              <m:r>
                <w:rPr>
                  <w:rFonts w:ascii="Cambria Math" w:hAnsi="Cambria Math"/>
                </w:rPr>
                <m:t>bpm</m:t>
              </m:r>
            </m:den>
          </m:f>
          <m:r>
            <w:rPr>
              <w:rFonts w:ascii="Cambria Math" w:hAnsi="Cambria Math"/>
            </w:rPr>
            <m:t>=0.1 s=100ms</m:t>
          </m:r>
        </m:oMath>
      </m:oMathPara>
    </w:p>
    <w:p w14:paraId="7EFE3903" w14:textId="740A3FD5" w:rsidR="00DB7343" w:rsidRPr="00DB7343" w:rsidRDefault="00F6086E" w:rsidP="00F6086E">
      <w:pPr>
        <w:pStyle w:val="ChapterHeading1Char"/>
        <w:jc w:val="center"/>
        <w:rPr>
          <w:rFonts w:eastAsiaTheme="minorEastAsia"/>
        </w:rPr>
      </w:pPr>
      <w:bookmarkStart w:id="84" w:name="_Toc70714738"/>
      <w:r>
        <w:t xml:space="preserve">Equation </w:t>
      </w:r>
      <w:r>
        <w:fldChar w:fldCharType="begin"/>
      </w:r>
      <w:r>
        <w:instrText>SEQ Equation \* ARABIC</w:instrText>
      </w:r>
      <w:r>
        <w:fldChar w:fldCharType="separate"/>
      </w:r>
      <w:r w:rsidR="00A93473">
        <w:rPr>
          <w:noProof/>
        </w:rPr>
        <w:t>1</w:t>
      </w:r>
      <w:r>
        <w:fldChar w:fldCharType="end"/>
      </w:r>
      <w:r>
        <w:t>. Maximum feedback delay calculation</w:t>
      </w:r>
      <w:bookmarkEnd w:id="84"/>
    </w:p>
    <w:p w14:paraId="5423E69B" w14:textId="2193C053" w:rsidR="00344EA7" w:rsidRDefault="00344EA7" w:rsidP="00344EA7">
      <w:pPr>
        <w:pStyle w:val="ChapterHeading1Char"/>
        <w:keepNext/>
      </w:pPr>
      <w:bookmarkStart w:id="85" w:name="_Toc70714726"/>
      <w:r>
        <w:lastRenderedPageBreak/>
        <w:t xml:space="preserve">Table </w:t>
      </w:r>
      <w:fldSimple w:instr=" SEQ Table \* ARABIC ">
        <w:r w:rsidR="00C8669C">
          <w:rPr>
            <w:noProof/>
          </w:rPr>
          <w:t>5</w:t>
        </w:r>
      </w:fldSimple>
      <w:r w:rsidRPr="000E15B0">
        <w:rPr>
          <w:noProof/>
        </w:rPr>
        <w:t xml:space="preserve">. Performance </w:t>
      </w:r>
      <w:r>
        <w:rPr>
          <w:noProof/>
        </w:rPr>
        <w:t>r</w:t>
      </w:r>
      <w:r w:rsidRPr="000E15B0">
        <w:rPr>
          <w:noProof/>
        </w:rPr>
        <w:t xml:space="preserve">equirements for </w:t>
      </w:r>
      <w:r>
        <w:rPr>
          <w:noProof/>
        </w:rPr>
        <w:t>m</w:t>
      </w:r>
      <w:r w:rsidRPr="000E15B0">
        <w:rPr>
          <w:noProof/>
        </w:rPr>
        <w:t>usic-</w:t>
      </w:r>
      <w:r>
        <w:rPr>
          <w:noProof/>
        </w:rPr>
        <w:t>d</w:t>
      </w:r>
      <w:r w:rsidRPr="000E15B0">
        <w:rPr>
          <w:noProof/>
        </w:rPr>
        <w:t xml:space="preserve">riven </w:t>
      </w:r>
      <w:r>
        <w:rPr>
          <w:noProof/>
        </w:rPr>
        <w:t>b</w:t>
      </w:r>
      <w:r w:rsidRPr="000E15B0">
        <w:rPr>
          <w:noProof/>
        </w:rPr>
        <w:t xml:space="preserve">rightness </w:t>
      </w:r>
      <w:r>
        <w:rPr>
          <w:noProof/>
        </w:rPr>
        <w:t>c</w:t>
      </w:r>
      <w:r w:rsidRPr="000E15B0">
        <w:rPr>
          <w:noProof/>
        </w:rPr>
        <w:t xml:space="preserve">ontrol </w:t>
      </w:r>
      <w:r>
        <w:rPr>
          <w:noProof/>
        </w:rPr>
        <w:t>f</w:t>
      </w:r>
      <w:r w:rsidRPr="000E15B0">
        <w:rPr>
          <w:noProof/>
        </w:rPr>
        <w:t>unction</w:t>
      </w:r>
      <w:bookmarkEnd w:id="85"/>
    </w:p>
    <w:tbl>
      <w:tblPr>
        <w:tblW w:w="0" w:type="auto"/>
        <w:tblLook w:val="04A0" w:firstRow="1" w:lastRow="0" w:firstColumn="1" w:lastColumn="0" w:noHBand="0" w:noVBand="1"/>
      </w:tblPr>
      <w:tblGrid>
        <w:gridCol w:w="3055"/>
        <w:gridCol w:w="1619"/>
        <w:gridCol w:w="2338"/>
        <w:gridCol w:w="2338"/>
      </w:tblGrid>
      <w:tr w:rsidR="0032062F" w14:paraId="30556C15" w14:textId="77777777" w:rsidTr="0032062F">
        <w:tc>
          <w:tcPr>
            <w:tcW w:w="305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38B4D3C3" w14:textId="77777777" w:rsidR="0032062F" w:rsidRDefault="0032062F">
            <w:r>
              <w:t>Description</w:t>
            </w:r>
          </w:p>
        </w:tc>
        <w:tc>
          <w:tcPr>
            <w:tcW w:w="161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C2CBB09" w14:textId="77777777" w:rsidR="0032062F" w:rsidRDefault="0032062F">
            <w:r>
              <w:t>Symbol</w:t>
            </w:r>
          </w:p>
        </w:tc>
        <w:tc>
          <w:tcPr>
            <w:tcW w:w="233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B0FEE8F" w14:textId="77777777" w:rsidR="0032062F" w:rsidRDefault="0032062F">
            <w:r>
              <w:t>Value</w:t>
            </w:r>
          </w:p>
        </w:tc>
        <w:tc>
          <w:tcPr>
            <w:tcW w:w="233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D3FB6D3" w14:textId="77777777" w:rsidR="0032062F" w:rsidRDefault="0032062F">
            <w:r>
              <w:t>Units</w:t>
            </w:r>
          </w:p>
        </w:tc>
      </w:tr>
      <w:tr w:rsidR="0032062F" w14:paraId="2CA8E29C" w14:textId="77777777" w:rsidTr="0032062F">
        <w:tc>
          <w:tcPr>
            <w:tcW w:w="3055" w:type="dxa"/>
            <w:tcBorders>
              <w:top w:val="single" w:sz="4" w:space="0" w:color="auto"/>
              <w:left w:val="single" w:sz="4" w:space="0" w:color="auto"/>
              <w:bottom w:val="single" w:sz="4" w:space="0" w:color="auto"/>
              <w:right w:val="single" w:sz="4" w:space="0" w:color="auto"/>
            </w:tcBorders>
            <w:hideMark/>
          </w:tcPr>
          <w:p w14:paraId="58203AA4" w14:textId="77777777" w:rsidR="0032062F" w:rsidRDefault="0032062F">
            <w:r>
              <w:t>Threshold Volume</w:t>
            </w:r>
          </w:p>
        </w:tc>
        <w:tc>
          <w:tcPr>
            <w:tcW w:w="1619" w:type="dxa"/>
            <w:tcBorders>
              <w:top w:val="single" w:sz="4" w:space="0" w:color="auto"/>
              <w:left w:val="single" w:sz="4" w:space="0" w:color="auto"/>
              <w:bottom w:val="single" w:sz="4" w:space="0" w:color="auto"/>
              <w:right w:val="single" w:sz="4" w:space="0" w:color="auto"/>
            </w:tcBorders>
            <w:hideMark/>
          </w:tcPr>
          <w:p w14:paraId="67769DB0" w14:textId="77777777" w:rsidR="0032062F" w:rsidRDefault="0032062F">
            <w:pPr>
              <w:rPr>
                <w:i/>
                <w:iCs/>
              </w:rPr>
            </w:pPr>
            <w:r>
              <w:rPr>
                <w:i/>
                <w:iCs/>
              </w:rPr>
              <w:t>V</w:t>
            </w:r>
            <w:r>
              <w:rPr>
                <w:i/>
                <w:iCs/>
                <w:vertAlign w:val="subscript"/>
              </w:rPr>
              <w:t>th</w:t>
            </w:r>
          </w:p>
        </w:tc>
        <w:tc>
          <w:tcPr>
            <w:tcW w:w="2338" w:type="dxa"/>
            <w:tcBorders>
              <w:top w:val="single" w:sz="4" w:space="0" w:color="auto"/>
              <w:left w:val="single" w:sz="4" w:space="0" w:color="auto"/>
              <w:bottom w:val="single" w:sz="4" w:space="0" w:color="auto"/>
              <w:right w:val="single" w:sz="4" w:space="0" w:color="auto"/>
            </w:tcBorders>
            <w:hideMark/>
          </w:tcPr>
          <w:p w14:paraId="4C8C494B" w14:textId="77777777" w:rsidR="0032062F" w:rsidRDefault="0032062F">
            <w:r>
              <w:t>60</w:t>
            </w:r>
          </w:p>
        </w:tc>
        <w:tc>
          <w:tcPr>
            <w:tcW w:w="2338" w:type="dxa"/>
            <w:tcBorders>
              <w:top w:val="single" w:sz="4" w:space="0" w:color="auto"/>
              <w:left w:val="single" w:sz="4" w:space="0" w:color="auto"/>
              <w:bottom w:val="single" w:sz="4" w:space="0" w:color="auto"/>
              <w:right w:val="single" w:sz="4" w:space="0" w:color="auto"/>
            </w:tcBorders>
            <w:hideMark/>
          </w:tcPr>
          <w:p w14:paraId="3CE4B2B7" w14:textId="77777777" w:rsidR="0032062F" w:rsidRDefault="0032062F">
            <w:r>
              <w:t>dB</w:t>
            </w:r>
          </w:p>
        </w:tc>
      </w:tr>
      <w:tr w:rsidR="0032062F" w14:paraId="2EE0D50B" w14:textId="77777777" w:rsidTr="0032062F">
        <w:tc>
          <w:tcPr>
            <w:tcW w:w="3055" w:type="dxa"/>
            <w:tcBorders>
              <w:top w:val="single" w:sz="4" w:space="0" w:color="auto"/>
              <w:left w:val="single" w:sz="4" w:space="0" w:color="auto"/>
              <w:bottom w:val="single" w:sz="4" w:space="0" w:color="auto"/>
              <w:right w:val="single" w:sz="4" w:space="0" w:color="auto"/>
            </w:tcBorders>
            <w:hideMark/>
          </w:tcPr>
          <w:p w14:paraId="660A4320" w14:textId="77777777" w:rsidR="0032062F" w:rsidRDefault="0032062F">
            <w:r>
              <w:t>Frequency Range</w:t>
            </w:r>
          </w:p>
        </w:tc>
        <w:tc>
          <w:tcPr>
            <w:tcW w:w="1619" w:type="dxa"/>
            <w:tcBorders>
              <w:top w:val="single" w:sz="4" w:space="0" w:color="auto"/>
              <w:left w:val="single" w:sz="4" w:space="0" w:color="auto"/>
              <w:bottom w:val="single" w:sz="4" w:space="0" w:color="auto"/>
              <w:right w:val="single" w:sz="4" w:space="0" w:color="auto"/>
            </w:tcBorders>
            <w:hideMark/>
          </w:tcPr>
          <w:p w14:paraId="32BE1544" w14:textId="77777777" w:rsidR="0032062F" w:rsidRDefault="0032062F">
            <w:pPr>
              <w:rPr>
                <w:i/>
                <w:iCs/>
                <w:vertAlign w:val="subscript"/>
              </w:rPr>
            </w:pPr>
            <w:r>
              <w:rPr>
                <w:i/>
                <w:iCs/>
              </w:rPr>
              <w:t>f</w:t>
            </w:r>
            <w:r>
              <w:rPr>
                <w:i/>
                <w:iCs/>
                <w:vertAlign w:val="subscript"/>
              </w:rPr>
              <w:t>max</w:t>
            </w:r>
          </w:p>
        </w:tc>
        <w:tc>
          <w:tcPr>
            <w:tcW w:w="2338" w:type="dxa"/>
            <w:tcBorders>
              <w:top w:val="single" w:sz="4" w:space="0" w:color="auto"/>
              <w:left w:val="single" w:sz="4" w:space="0" w:color="auto"/>
              <w:bottom w:val="single" w:sz="4" w:space="0" w:color="auto"/>
              <w:right w:val="single" w:sz="4" w:space="0" w:color="auto"/>
            </w:tcBorders>
            <w:hideMark/>
          </w:tcPr>
          <w:p w14:paraId="4142A818" w14:textId="77777777" w:rsidR="0032062F" w:rsidRDefault="0032062F">
            <w:r>
              <w:t>10</w:t>
            </w:r>
          </w:p>
        </w:tc>
        <w:tc>
          <w:tcPr>
            <w:tcW w:w="2338" w:type="dxa"/>
            <w:tcBorders>
              <w:top w:val="single" w:sz="4" w:space="0" w:color="auto"/>
              <w:left w:val="single" w:sz="4" w:space="0" w:color="auto"/>
              <w:bottom w:val="single" w:sz="4" w:space="0" w:color="auto"/>
              <w:right w:val="single" w:sz="4" w:space="0" w:color="auto"/>
            </w:tcBorders>
            <w:hideMark/>
          </w:tcPr>
          <w:p w14:paraId="35378B1E" w14:textId="77777777" w:rsidR="0032062F" w:rsidRDefault="0032062F">
            <w:r>
              <w:t>kHz</w:t>
            </w:r>
          </w:p>
        </w:tc>
      </w:tr>
      <w:tr w:rsidR="0032062F" w14:paraId="56798AA4" w14:textId="77777777" w:rsidTr="0032062F">
        <w:tc>
          <w:tcPr>
            <w:tcW w:w="3055" w:type="dxa"/>
            <w:tcBorders>
              <w:top w:val="single" w:sz="4" w:space="0" w:color="auto"/>
              <w:left w:val="single" w:sz="4" w:space="0" w:color="auto"/>
              <w:bottom w:val="single" w:sz="4" w:space="0" w:color="auto"/>
              <w:right w:val="single" w:sz="4" w:space="0" w:color="auto"/>
            </w:tcBorders>
            <w:hideMark/>
          </w:tcPr>
          <w:p w14:paraId="0259C3FE" w14:textId="77777777" w:rsidR="0032062F" w:rsidRDefault="0032062F">
            <w:r>
              <w:t>Maximum Feedback Delay</w:t>
            </w:r>
          </w:p>
        </w:tc>
        <w:tc>
          <w:tcPr>
            <w:tcW w:w="1619" w:type="dxa"/>
            <w:tcBorders>
              <w:top w:val="single" w:sz="4" w:space="0" w:color="auto"/>
              <w:left w:val="single" w:sz="4" w:space="0" w:color="auto"/>
              <w:bottom w:val="single" w:sz="4" w:space="0" w:color="auto"/>
              <w:right w:val="single" w:sz="4" w:space="0" w:color="auto"/>
            </w:tcBorders>
            <w:hideMark/>
          </w:tcPr>
          <w:p w14:paraId="48C09534" w14:textId="77777777" w:rsidR="0032062F" w:rsidRDefault="0032062F">
            <w:pPr>
              <w:rPr>
                <w:i/>
                <w:iCs/>
                <w:vertAlign w:val="subscript"/>
              </w:rPr>
            </w:pPr>
            <w:proofErr w:type="spellStart"/>
            <w:r>
              <w:rPr>
                <w:i/>
                <w:iCs/>
              </w:rPr>
              <w:t>Δt</w:t>
            </w:r>
            <w:r>
              <w:rPr>
                <w:i/>
                <w:iCs/>
                <w:vertAlign w:val="subscript"/>
              </w:rPr>
              <w:t>max</w:t>
            </w:r>
            <w:proofErr w:type="spellEnd"/>
          </w:p>
        </w:tc>
        <w:tc>
          <w:tcPr>
            <w:tcW w:w="2338" w:type="dxa"/>
            <w:tcBorders>
              <w:top w:val="single" w:sz="4" w:space="0" w:color="auto"/>
              <w:left w:val="single" w:sz="4" w:space="0" w:color="auto"/>
              <w:bottom w:val="single" w:sz="4" w:space="0" w:color="auto"/>
              <w:right w:val="single" w:sz="4" w:space="0" w:color="auto"/>
            </w:tcBorders>
            <w:hideMark/>
          </w:tcPr>
          <w:p w14:paraId="1F28D2FF" w14:textId="77777777" w:rsidR="0032062F" w:rsidRDefault="0032062F">
            <w:r>
              <w:t>100</w:t>
            </w:r>
          </w:p>
        </w:tc>
        <w:tc>
          <w:tcPr>
            <w:tcW w:w="2338" w:type="dxa"/>
            <w:tcBorders>
              <w:top w:val="single" w:sz="4" w:space="0" w:color="auto"/>
              <w:left w:val="single" w:sz="4" w:space="0" w:color="auto"/>
              <w:bottom w:val="single" w:sz="4" w:space="0" w:color="auto"/>
              <w:right w:val="single" w:sz="4" w:space="0" w:color="auto"/>
            </w:tcBorders>
            <w:hideMark/>
          </w:tcPr>
          <w:p w14:paraId="7C3348B7" w14:textId="77777777" w:rsidR="0032062F" w:rsidRDefault="0032062F">
            <w:proofErr w:type="spellStart"/>
            <w:r>
              <w:t>ms</w:t>
            </w:r>
            <w:proofErr w:type="spellEnd"/>
          </w:p>
        </w:tc>
      </w:tr>
    </w:tbl>
    <w:p w14:paraId="64C36737" w14:textId="77777777" w:rsidR="00DB7343" w:rsidRDefault="00DB7343" w:rsidP="00DB7343">
      <w:pPr>
        <w:spacing w:after="0"/>
        <w:rPr>
          <w:rFonts w:eastAsiaTheme="minorEastAsia"/>
        </w:rPr>
      </w:pPr>
    </w:p>
    <w:p w14:paraId="64F1F3FE" w14:textId="608601FE" w:rsidR="773A7442" w:rsidRDefault="773A7442"/>
    <w:p w14:paraId="09237D27" w14:textId="766C43B1" w:rsidR="00F25A86" w:rsidRDefault="00F25A86" w:rsidP="00F25A86">
      <w:pPr>
        <w:pStyle w:val="Heading2"/>
      </w:pPr>
      <w:bookmarkStart w:id="86" w:name="_Toc70714814"/>
      <w:r>
        <w:t>Goals and Objectives</w:t>
      </w:r>
      <w:bookmarkEnd w:id="86"/>
    </w:p>
    <w:p w14:paraId="14E70500" w14:textId="77777777" w:rsidR="00992FBB" w:rsidRDefault="00992FBB" w:rsidP="00992FBB">
      <w:pPr>
        <w:pStyle w:val="Heading3"/>
      </w:pPr>
      <w:bookmarkStart w:id="87" w:name="_Toc70714815"/>
      <w:r w:rsidRPr="4B29DD31">
        <w:t>Customer Benefit Goal Statement: Usability</w:t>
      </w:r>
      <w:bookmarkEnd w:id="87"/>
    </w:p>
    <w:p w14:paraId="7DB79B40" w14:textId="77777777" w:rsidR="00992FBB" w:rsidRPr="000330B0" w:rsidRDefault="00992FBB" w:rsidP="00992FBB">
      <w:pPr>
        <w:pStyle w:val="Title"/>
        <w:rPr>
          <w:sz w:val="20"/>
          <w:szCs w:val="20"/>
        </w:rPr>
      </w:pPr>
      <w:r w:rsidRPr="000330B0">
        <w:rPr>
          <w:sz w:val="20"/>
          <w:szCs w:val="20"/>
        </w:rPr>
        <w:t>By: Nicholas Erickson</w:t>
      </w:r>
    </w:p>
    <w:p w14:paraId="07CBE6AE" w14:textId="77777777" w:rsidR="00992FBB" w:rsidRDefault="00992FBB" w:rsidP="00992FBB">
      <w:pPr>
        <w:pStyle w:val="Title"/>
      </w:pPr>
      <w:bookmarkStart w:id="88" w:name="_Hlk67086982"/>
      <w:r w:rsidRPr="4B29DD31">
        <w:rPr>
          <w:rFonts w:eastAsia="Times New Roman"/>
        </w:rPr>
        <w:t>By March 26</w:t>
      </w:r>
      <w:r w:rsidRPr="4B29DD31">
        <w:rPr>
          <w:rFonts w:eastAsia="Times New Roman"/>
          <w:vertAlign w:val="superscript"/>
        </w:rPr>
        <w:t>th</w:t>
      </w:r>
      <w:r w:rsidRPr="4B29DD31">
        <w:rPr>
          <w:rFonts w:eastAsia="Times New Roman"/>
        </w:rPr>
        <w:t xml:space="preserve">, 2021, develop a smartphone app for customers to remotely control the LED (light-emitting diode) outputs by having at least 80% of new customers successfully demonstrate all functional controls in under one minute of app usage. </w:t>
      </w:r>
    </w:p>
    <w:p w14:paraId="345D6193" w14:textId="471CF0E9" w:rsidR="00992FBB" w:rsidRDefault="00992FBB" w:rsidP="00992FBB">
      <w:pPr>
        <w:pStyle w:val="Heading4"/>
      </w:pPr>
      <w:bookmarkStart w:id="89" w:name="_Toc70714816"/>
      <w:bookmarkEnd w:id="88"/>
      <w:r w:rsidRPr="4B29DD31">
        <w:t xml:space="preserve">Plan of Action to </w:t>
      </w:r>
      <w:r w:rsidR="00E82882">
        <w:t>C</w:t>
      </w:r>
      <w:r w:rsidRPr="4B29DD31">
        <w:t>omplete Goal Statement</w:t>
      </w:r>
      <w:bookmarkEnd w:id="89"/>
    </w:p>
    <w:p w14:paraId="7D751F5D" w14:textId="77777777" w:rsidR="00992FBB" w:rsidRDefault="00992FBB" w:rsidP="00992FBB">
      <w:pPr>
        <w:pStyle w:val="FigureChar"/>
        <w:numPr>
          <w:ilvl w:val="0"/>
          <w:numId w:val="17"/>
        </w:numPr>
        <w:spacing w:line="480" w:lineRule="auto"/>
        <w:rPr>
          <w:rFonts w:eastAsiaTheme="minorEastAsia"/>
          <w:szCs w:val="24"/>
        </w:rPr>
      </w:pPr>
      <w:r w:rsidRPr="4B29DD31">
        <w:t>Create a smartphone app that includes the following functional requirements: turn on and off the LED strip, change the color of the LED output, and turn on and off music mode. Record a demonstration of successfully using all the functional requirements on the LEDs by March 12</w:t>
      </w:r>
      <w:r w:rsidRPr="4B29DD31">
        <w:rPr>
          <w:vertAlign w:val="superscript"/>
        </w:rPr>
        <w:t>th,</w:t>
      </w:r>
      <w:r w:rsidRPr="4B29DD31">
        <w:t xml:space="preserve"> 2021.</w:t>
      </w:r>
    </w:p>
    <w:p w14:paraId="11412042" w14:textId="77777777" w:rsidR="00992FBB" w:rsidRDefault="00992FBB" w:rsidP="00992FBB">
      <w:pPr>
        <w:pStyle w:val="FigureChar"/>
        <w:numPr>
          <w:ilvl w:val="0"/>
          <w:numId w:val="17"/>
        </w:numPr>
        <w:spacing w:line="480" w:lineRule="auto"/>
        <w:rPr>
          <w:rFonts w:eastAsiaTheme="minorEastAsia"/>
          <w:szCs w:val="24"/>
        </w:rPr>
      </w:pPr>
      <w:r w:rsidRPr="4B29DD31">
        <w:t>Research and gather feedback fro</w:t>
      </w:r>
      <w:r>
        <w:t>m a focus group of three people</w:t>
      </w:r>
      <w:r w:rsidRPr="4B29DD31">
        <w:t xml:space="preserve"> to help create a more intuitive interface to increase consumer usability by March </w:t>
      </w:r>
      <w:r>
        <w:t>19</w:t>
      </w:r>
      <w:r w:rsidRPr="4B29DD31">
        <w:rPr>
          <w:vertAlign w:val="superscript"/>
        </w:rPr>
        <w:t>th</w:t>
      </w:r>
      <w:r w:rsidRPr="4B29DD31">
        <w:t>, 2021. Review consumer input and work on the following non-functional requirements: organized controls interface, and user settings interface.</w:t>
      </w:r>
    </w:p>
    <w:p w14:paraId="0A7F45FE" w14:textId="77777777" w:rsidR="00992FBB" w:rsidRDefault="00992FBB" w:rsidP="00992FBB">
      <w:pPr>
        <w:pStyle w:val="FigureChar"/>
        <w:numPr>
          <w:ilvl w:val="0"/>
          <w:numId w:val="17"/>
        </w:numPr>
        <w:spacing w:line="480" w:lineRule="auto"/>
        <w:rPr>
          <w:rFonts w:eastAsiaTheme="minorEastAsia"/>
          <w:szCs w:val="24"/>
        </w:rPr>
      </w:pPr>
      <w:r w:rsidRPr="4B29DD31">
        <w:t>No later than March 26</w:t>
      </w:r>
      <w:r w:rsidRPr="4B29DD31">
        <w:rPr>
          <w:vertAlign w:val="superscript"/>
        </w:rPr>
        <w:t>th</w:t>
      </w:r>
      <w:r w:rsidRPr="4B29DD31">
        <w:t xml:space="preserve">, 2021, identify at least thirty potential customers and test them to complete all functional controls on the app in under one minute. </w:t>
      </w:r>
    </w:p>
    <w:p w14:paraId="4FACD5B9" w14:textId="77777777" w:rsidR="00992FBB" w:rsidRDefault="00992FBB" w:rsidP="00992FBB">
      <w:pPr>
        <w:pStyle w:val="Heading4"/>
      </w:pPr>
      <w:bookmarkStart w:id="90" w:name="_Toc70714817"/>
      <w:r w:rsidRPr="4B29DD31">
        <w:lastRenderedPageBreak/>
        <w:t>Metric Measurand</w:t>
      </w:r>
      <w:bookmarkEnd w:id="90"/>
    </w:p>
    <w:p w14:paraId="348FF9BE" w14:textId="77777777" w:rsidR="00992FBB" w:rsidRDefault="00992FBB" w:rsidP="00992FBB">
      <w:pPr>
        <w:pStyle w:val="Title"/>
      </w:pPr>
      <w:r w:rsidRPr="4B29DD31">
        <w:rPr>
          <w:rFonts w:eastAsia="Calibri"/>
        </w:rPr>
        <w:t xml:space="preserve">Measure the amount of time it takes a customer to turn on and off the LED strip, change the color of the LED output, turn on and off the app’s music mode, and turn off the LED strip. </w:t>
      </w:r>
    </w:p>
    <w:p w14:paraId="126CB835" w14:textId="77777777" w:rsidR="00992FBB" w:rsidRDefault="00992FBB" w:rsidP="00992FBB">
      <w:pPr>
        <w:pStyle w:val="Heading4"/>
      </w:pPr>
      <w:bookmarkStart w:id="91" w:name="_Toc70714818"/>
      <w:r w:rsidRPr="4B29DD31">
        <w:t>Goal Achievement Threshold</w:t>
      </w:r>
      <w:bookmarkEnd w:id="91"/>
    </w:p>
    <w:p w14:paraId="6FE375FC" w14:textId="77777777" w:rsidR="00992FBB" w:rsidRDefault="00992FBB" w:rsidP="00992FBB">
      <w:pPr>
        <w:pStyle w:val="Title"/>
      </w:pPr>
      <w:r w:rsidRPr="4B29DD31">
        <w:rPr>
          <w:rFonts w:eastAsia="Calibri"/>
        </w:rPr>
        <w:t>Achievement of our goal entails that customers successfully complete the test of all functional controls sequence in</w:t>
      </w:r>
      <w:r>
        <w:rPr>
          <w:rFonts w:eastAsia="Calibri"/>
        </w:rPr>
        <w:t xml:space="preserve"> </w:t>
      </w:r>
      <w:r w:rsidRPr="4B29DD31">
        <w:rPr>
          <w:rFonts w:eastAsia="Calibri"/>
        </w:rPr>
        <w:t>one minute</w:t>
      </w:r>
      <w:r>
        <w:rPr>
          <w:rFonts w:eastAsia="Calibri"/>
        </w:rPr>
        <w:t xml:space="preserve"> or less</w:t>
      </w:r>
      <w:r w:rsidRPr="4B29DD31">
        <w:rPr>
          <w:rFonts w:eastAsia="Calibri"/>
        </w:rPr>
        <w:t>. At least 80% of customers tested need to complete our test in one minute</w:t>
      </w:r>
      <w:r>
        <w:rPr>
          <w:rFonts w:eastAsia="Calibri"/>
        </w:rPr>
        <w:t xml:space="preserve"> or less on their first attempt</w:t>
      </w:r>
      <w:r w:rsidRPr="4B29DD31">
        <w:rPr>
          <w:rFonts w:eastAsia="Calibri"/>
        </w:rPr>
        <w:t xml:space="preserve"> to achieve the goal threshold.</w:t>
      </w:r>
    </w:p>
    <w:p w14:paraId="04322F40" w14:textId="77777777" w:rsidR="00992FBB" w:rsidRDefault="00992FBB" w:rsidP="00992FBB">
      <w:pPr>
        <w:pStyle w:val="Heading4"/>
      </w:pPr>
      <w:bookmarkStart w:id="92" w:name="_Toc70714819"/>
      <w:r w:rsidRPr="4B29DD31">
        <w:t>Measurand Measurement Method</w:t>
      </w:r>
      <w:bookmarkEnd w:id="92"/>
    </w:p>
    <w:p w14:paraId="72B495E2" w14:textId="13AD23EA" w:rsidR="00992FBB" w:rsidRPr="00992FBB" w:rsidRDefault="00992FBB" w:rsidP="00992FBB">
      <w:pPr>
        <w:pStyle w:val="Title"/>
      </w:pPr>
      <w:commentRangeStart w:id="93"/>
      <w:r w:rsidRPr="4B29DD31">
        <w:rPr>
          <w:rFonts w:eastAsia="Calibri"/>
        </w:rPr>
        <w:t>The method to test the usability of our smartphone is app is</w:t>
      </w:r>
      <w:r>
        <w:rPr>
          <w:rFonts w:eastAsia="Calibri"/>
        </w:rPr>
        <w:t xml:space="preserve"> to time how long it takes the customer to use all our functional controls on their first attempt. Our testing will include the following</w:t>
      </w:r>
      <w:r w:rsidRPr="4B29DD31">
        <w:rPr>
          <w:rFonts w:eastAsia="Calibri"/>
        </w:rPr>
        <w:t xml:space="preserve">: turn on the LED lights, change the color of the LED lights, turn on the Music Mode for the LED Lights, turn off the Music Mode for the LED lights, turn off the LED lights. </w:t>
      </w:r>
      <w:commentRangeEnd w:id="93"/>
      <w:r>
        <w:rPr>
          <w:rStyle w:val="PlaceholderText"/>
        </w:rPr>
        <w:commentReference w:id="93"/>
      </w:r>
    </w:p>
    <w:p w14:paraId="53D4B5E6" w14:textId="77777777" w:rsidR="00572573" w:rsidRDefault="00572573" w:rsidP="00572573">
      <w:pPr>
        <w:pStyle w:val="Heading3"/>
      </w:pPr>
      <w:bookmarkStart w:id="94" w:name="_Toc70714820"/>
      <w:r w:rsidRPr="1603B906">
        <w:t>Engineering Team Goal – Environmental Impact</w:t>
      </w:r>
      <w:bookmarkEnd w:id="94"/>
    </w:p>
    <w:p w14:paraId="5F2A8097" w14:textId="041312C5" w:rsidR="5C954F6E" w:rsidRDefault="5C954F6E" w:rsidP="773A7442">
      <w:pPr>
        <w:pStyle w:val="CommentSubject"/>
      </w:pPr>
      <w:r>
        <w:t>By Sterling LaBarbera</w:t>
      </w:r>
    </w:p>
    <w:p w14:paraId="225325BA" w14:textId="77777777" w:rsidR="00572573" w:rsidRDefault="00572573" w:rsidP="00572573">
      <w:pPr>
        <w:pStyle w:val="Title"/>
        <w:rPr>
          <w:rFonts w:eastAsia="Times New Roman"/>
        </w:rPr>
      </w:pPr>
      <w:r w:rsidRPr="5E2CE843">
        <w:rPr>
          <w:rFonts w:eastAsia="Times New Roman"/>
        </w:rPr>
        <w:t xml:space="preserve">By March 22, 2021, </w:t>
      </w:r>
      <w:proofErr w:type="gramStart"/>
      <w:r w:rsidRPr="5E2CE843">
        <w:rPr>
          <w:rFonts w:eastAsia="Times New Roman"/>
        </w:rPr>
        <w:t>in order to</w:t>
      </w:r>
      <w:proofErr w:type="gramEnd"/>
      <w:r w:rsidRPr="5E2CE843">
        <w:rPr>
          <w:rFonts w:eastAsia="Times New Roman"/>
        </w:rPr>
        <w:t xml:space="preserve"> be completely powered by renewable sources, connect a solar power unit </w:t>
      </w:r>
      <w:r>
        <w:rPr>
          <w:rFonts w:eastAsia="Times New Roman"/>
        </w:rPr>
        <w:t>that charges fast enough to be fully charged at least every 3 days in mostly clear weather conditions, in spring, summer, and fall in central Missouri.</w:t>
      </w:r>
    </w:p>
    <w:p w14:paraId="6ADB1CFF" w14:textId="77777777" w:rsidR="00572573" w:rsidRDefault="00572573" w:rsidP="00572573">
      <w:pPr>
        <w:pStyle w:val="Heading4"/>
      </w:pPr>
      <w:bookmarkStart w:id="95" w:name="_Toc70714821"/>
      <w:r w:rsidRPr="1603B906">
        <w:t>Plan of Action to Achieve This Goal</w:t>
      </w:r>
      <w:bookmarkEnd w:id="95"/>
    </w:p>
    <w:p w14:paraId="72F446F7" w14:textId="77777777" w:rsidR="00572573" w:rsidRDefault="00572573" w:rsidP="00572573">
      <w:pPr>
        <w:pStyle w:val="FigureChar"/>
        <w:numPr>
          <w:ilvl w:val="0"/>
          <w:numId w:val="16"/>
        </w:numPr>
        <w:spacing w:line="480" w:lineRule="auto"/>
        <w:rPr>
          <w:rFonts w:eastAsiaTheme="minorEastAsia"/>
          <w:szCs w:val="24"/>
        </w:rPr>
      </w:pPr>
      <w:r w:rsidRPr="170094BF">
        <w:rPr>
          <w:rFonts w:ascii="Times New Roman" w:eastAsia="Times New Roman" w:hAnsi="Times New Roman" w:cs="Times New Roman"/>
          <w:szCs w:val="24"/>
        </w:rPr>
        <w:t>Research possible battery options that can hold the estimated power consumption of 4+</w:t>
      </w:r>
      <w:r>
        <w:rPr>
          <w:rFonts w:ascii="Times New Roman" w:eastAsia="Times New Roman" w:hAnsi="Times New Roman" w:cs="Times New Roman"/>
          <w:szCs w:val="24"/>
        </w:rPr>
        <w:t> </w:t>
      </w:r>
      <w:r w:rsidRPr="170094BF">
        <w:rPr>
          <w:rFonts w:ascii="Times New Roman" w:eastAsia="Times New Roman" w:hAnsi="Times New Roman" w:cs="Times New Roman"/>
          <w:szCs w:val="24"/>
        </w:rPr>
        <w:t>hours usage and choose the one that has the longest lifetime with reasonable price by March 1, 2021.</w:t>
      </w:r>
    </w:p>
    <w:p w14:paraId="205353F7" w14:textId="77777777" w:rsidR="00572573" w:rsidRDefault="00572573" w:rsidP="00572573">
      <w:pPr>
        <w:pStyle w:val="FigureChar"/>
        <w:numPr>
          <w:ilvl w:val="0"/>
          <w:numId w:val="16"/>
        </w:numPr>
        <w:spacing w:line="480" w:lineRule="auto"/>
        <w:rPr>
          <w:rFonts w:ascii="Times New Roman" w:eastAsia="Times New Roman" w:hAnsi="Times New Roman" w:cs="Times New Roman"/>
          <w:szCs w:val="24"/>
        </w:rPr>
      </w:pPr>
      <w:r w:rsidRPr="170094BF">
        <w:rPr>
          <w:rFonts w:ascii="Times New Roman" w:eastAsia="Times New Roman" w:hAnsi="Times New Roman" w:cs="Times New Roman"/>
          <w:szCs w:val="24"/>
        </w:rPr>
        <w:lastRenderedPageBreak/>
        <w:t xml:space="preserve">To achieve a full charge over 3 days in good weather conditions, select a solar panel with enough </w:t>
      </w:r>
      <w:r>
        <w:rPr>
          <w:rFonts w:ascii="Times New Roman" w:eastAsia="Times New Roman" w:hAnsi="Times New Roman" w:cs="Times New Roman"/>
          <w:szCs w:val="24"/>
        </w:rPr>
        <w:t>energy production</w:t>
      </w:r>
      <w:r w:rsidRPr="170094BF">
        <w:rPr>
          <w:rFonts w:ascii="Times New Roman" w:eastAsia="Times New Roman" w:hAnsi="Times New Roman" w:cs="Times New Roman"/>
          <w:szCs w:val="24"/>
        </w:rPr>
        <w:t xml:space="preserve"> to generate that power in 24 hours of direct sunlight by March 1, 2021.</w:t>
      </w:r>
    </w:p>
    <w:p w14:paraId="37C8E34D" w14:textId="77777777" w:rsidR="00572573" w:rsidRDefault="00572573" w:rsidP="00572573">
      <w:pPr>
        <w:pStyle w:val="FigureChar"/>
        <w:numPr>
          <w:ilvl w:val="0"/>
          <w:numId w:val="16"/>
        </w:numPr>
        <w:spacing w:line="480" w:lineRule="auto"/>
        <w:rPr>
          <w:rFonts w:ascii="Times New Roman" w:eastAsia="Times New Roman" w:hAnsi="Times New Roman" w:cs="Times New Roman"/>
          <w:szCs w:val="24"/>
        </w:rPr>
      </w:pPr>
      <w:r w:rsidRPr="170094BF">
        <w:rPr>
          <w:rFonts w:ascii="Times New Roman" w:eastAsia="Times New Roman" w:hAnsi="Times New Roman" w:cs="Times New Roman"/>
          <w:szCs w:val="24"/>
        </w:rPr>
        <w:t>Acquire or construct a maximum power point controller to optimize battery charge time based on our battery and solar panel statistics by March 1, 2021.</w:t>
      </w:r>
    </w:p>
    <w:p w14:paraId="30C4E022" w14:textId="77777777" w:rsidR="00572573" w:rsidRDefault="00572573" w:rsidP="00572573">
      <w:pPr>
        <w:pStyle w:val="FigureChar"/>
        <w:numPr>
          <w:ilvl w:val="0"/>
          <w:numId w:val="16"/>
        </w:numPr>
        <w:spacing w:line="480" w:lineRule="auto"/>
        <w:rPr>
          <w:szCs w:val="24"/>
        </w:rPr>
      </w:pPr>
      <w:r w:rsidRPr="170094BF">
        <w:rPr>
          <w:rFonts w:ascii="Times New Roman" w:eastAsia="Times New Roman" w:hAnsi="Times New Roman" w:cs="Times New Roman"/>
          <w:szCs w:val="24"/>
        </w:rPr>
        <w:t xml:space="preserve">Test the prototype in various conditions from March </w:t>
      </w:r>
      <w:r>
        <w:rPr>
          <w:rFonts w:ascii="Times New Roman" w:eastAsia="Times New Roman" w:hAnsi="Times New Roman" w:cs="Times New Roman"/>
          <w:szCs w:val="24"/>
        </w:rPr>
        <w:t>8</w:t>
      </w:r>
      <w:r w:rsidRPr="170094BF">
        <w:rPr>
          <w:rFonts w:ascii="Times New Roman" w:eastAsia="Times New Roman" w:hAnsi="Times New Roman" w:cs="Times New Roman"/>
          <w:szCs w:val="24"/>
        </w:rPr>
        <w:t>-2</w:t>
      </w:r>
      <w:r>
        <w:rPr>
          <w:rFonts w:ascii="Times New Roman" w:eastAsia="Times New Roman" w:hAnsi="Times New Roman" w:cs="Times New Roman"/>
          <w:szCs w:val="24"/>
        </w:rPr>
        <w:t>0</w:t>
      </w:r>
      <w:r w:rsidRPr="170094BF">
        <w:rPr>
          <w:rFonts w:ascii="Times New Roman" w:eastAsia="Times New Roman" w:hAnsi="Times New Roman" w:cs="Times New Roman"/>
          <w:szCs w:val="24"/>
        </w:rPr>
        <w:t>, 2021.</w:t>
      </w:r>
    </w:p>
    <w:p w14:paraId="0BD7460E" w14:textId="77777777" w:rsidR="00572573" w:rsidRPr="009377A1" w:rsidRDefault="00572573" w:rsidP="00572573">
      <w:pPr>
        <w:pStyle w:val="FigureChar"/>
        <w:numPr>
          <w:ilvl w:val="0"/>
          <w:numId w:val="16"/>
        </w:numPr>
        <w:spacing w:line="480" w:lineRule="auto"/>
        <w:rPr>
          <w:szCs w:val="24"/>
        </w:rPr>
      </w:pPr>
      <w:r>
        <w:rPr>
          <w:rFonts w:ascii="Times New Roman" w:eastAsia="Times New Roman" w:hAnsi="Times New Roman" w:cs="Times New Roman"/>
          <w:szCs w:val="24"/>
        </w:rPr>
        <w:t>On March 21, 2020, u</w:t>
      </w:r>
      <w:r w:rsidRPr="170094BF">
        <w:rPr>
          <w:rFonts w:ascii="Times New Roman" w:eastAsia="Times New Roman" w:hAnsi="Times New Roman" w:cs="Times New Roman"/>
          <w:szCs w:val="24"/>
        </w:rPr>
        <w:t xml:space="preserve">sing the results from step 4, determine if our system </w:t>
      </w:r>
      <w:r>
        <w:rPr>
          <w:rFonts w:ascii="Times New Roman" w:eastAsia="Times New Roman" w:hAnsi="Times New Roman" w:cs="Times New Roman"/>
          <w:szCs w:val="24"/>
        </w:rPr>
        <w:t>charges fast enough to be available after 3 days.</w:t>
      </w:r>
    </w:p>
    <w:p w14:paraId="15CB48A1" w14:textId="77777777" w:rsidR="00180785" w:rsidRDefault="00180785" w:rsidP="00180785">
      <w:pPr>
        <w:pStyle w:val="Heading4"/>
      </w:pPr>
      <w:bookmarkStart w:id="96" w:name="_Toc70714822"/>
      <w:r>
        <w:t>Goal Metrics</w:t>
      </w:r>
      <w:bookmarkEnd w:id="96"/>
    </w:p>
    <w:p w14:paraId="32AE0628" w14:textId="77777777" w:rsidR="00180785" w:rsidRDefault="00180785" w:rsidP="00180785">
      <w:pPr>
        <w:pStyle w:val="Title"/>
        <w:rPr>
          <w:szCs w:val="24"/>
        </w:rPr>
      </w:pPr>
      <w:r>
        <w:rPr>
          <w:szCs w:val="24"/>
        </w:rPr>
        <w:t>The goal metrics below will determine project achievement for this goal.</w:t>
      </w:r>
    </w:p>
    <w:p w14:paraId="592EF2D0" w14:textId="77777777" w:rsidR="00180785" w:rsidRDefault="00180785" w:rsidP="00180785">
      <w:pPr>
        <w:pStyle w:val="Heading5"/>
      </w:pPr>
      <w:r>
        <w:t>Metric Measurand</w:t>
      </w:r>
    </w:p>
    <w:p w14:paraId="7925FDEF" w14:textId="77777777" w:rsidR="00180785" w:rsidRDefault="00180785" w:rsidP="00180785">
      <w:pPr>
        <w:pStyle w:val="Title"/>
        <w:rPr>
          <w:rFonts w:eastAsia="Times New Roman"/>
        </w:rPr>
      </w:pPr>
      <w:r>
        <w:rPr>
          <w:rFonts w:eastAsia="Times New Roman"/>
        </w:rPr>
        <w:t>The elapsed time to completely recharge the battery from a fully discharged state using only solar power will be the measurand.</w:t>
      </w:r>
    </w:p>
    <w:p w14:paraId="418BBB00" w14:textId="77777777" w:rsidR="00180785" w:rsidRDefault="00180785" w:rsidP="00180785">
      <w:pPr>
        <w:pStyle w:val="Heading5"/>
      </w:pPr>
      <w:r>
        <w:t>Goal Achievement Threshold</w:t>
      </w:r>
    </w:p>
    <w:p w14:paraId="2891CE89" w14:textId="77777777" w:rsidR="00180785" w:rsidRDefault="00180785" w:rsidP="00180785">
      <w:pPr>
        <w:pStyle w:val="Title"/>
        <w:rPr>
          <w:rFonts w:eastAsia="Times New Roman"/>
        </w:rPr>
      </w:pPr>
      <w:r>
        <w:rPr>
          <w:rFonts w:eastAsia="Times New Roman"/>
        </w:rPr>
        <w:t>The goal is achieved if the charge rate is at least 80 minutes operating power, or at least 33% total battery capacity, per day, charging in partly cloudy to clear conditions during spring, summer, and fall months in Columbia, Missouri.</w:t>
      </w:r>
    </w:p>
    <w:p w14:paraId="7CAD27F2" w14:textId="77777777" w:rsidR="00180785" w:rsidRDefault="00180785" w:rsidP="00180785">
      <w:pPr>
        <w:pStyle w:val="Heading5"/>
      </w:pPr>
      <w:r>
        <w:t>Measurand Measurement Method</w:t>
      </w:r>
    </w:p>
    <w:p w14:paraId="381C23E2" w14:textId="681A7456" w:rsidR="000817D1" w:rsidRPr="00540146" w:rsidRDefault="00180785" w:rsidP="00540146">
      <w:pPr>
        <w:pStyle w:val="Title"/>
        <w:rPr>
          <w:rFonts w:eastAsia="Times New Roman"/>
        </w:rPr>
      </w:pPr>
      <w:r>
        <w:rPr>
          <w:rFonts w:eastAsia="Times New Roman"/>
        </w:rPr>
        <w:t>From full discharge, measure the percentage increase in state-of-charge per hour and per day under various weather conditions during March 2021 in Columbia, Missouri. These values will be determined using the coulomb counting method.</w:t>
      </w:r>
    </w:p>
    <w:p w14:paraId="32362FA7" w14:textId="3721D59B" w:rsidR="008A0599" w:rsidRPr="008A0599" w:rsidRDefault="008A0599" w:rsidP="008A0599">
      <w:pPr>
        <w:keepNext/>
        <w:keepLines/>
        <w:spacing w:before="40" w:after="240" w:line="256" w:lineRule="auto"/>
        <w:outlineLvl w:val="2"/>
        <w:rPr>
          <w:rFonts w:ascii="Times New Roman" w:eastAsia="Times New Roman" w:hAnsi="Times New Roman" w:cs="Times New Roman"/>
          <w:color w:val="984806" w:themeColor="accent6" w:themeShade="80"/>
          <w:sz w:val="28"/>
          <w:szCs w:val="24"/>
        </w:rPr>
      </w:pPr>
      <w:bookmarkStart w:id="97" w:name="_Toc70714823"/>
      <w:r>
        <w:rPr>
          <w:rFonts w:ascii="Times New Roman" w:eastAsia="Times New Roman" w:hAnsi="Times New Roman" w:cs="Times New Roman"/>
          <w:color w:val="984806" w:themeColor="accent6" w:themeShade="80"/>
          <w:sz w:val="28"/>
          <w:szCs w:val="24"/>
        </w:rPr>
        <w:lastRenderedPageBreak/>
        <w:t xml:space="preserve">Engineering Team Goal: </w:t>
      </w:r>
      <w:r w:rsidRPr="008A0599">
        <w:rPr>
          <w:rFonts w:ascii="Times New Roman" w:eastAsia="Times New Roman" w:hAnsi="Times New Roman" w:cs="Times New Roman"/>
          <w:color w:val="984806" w:themeColor="accent6" w:themeShade="80"/>
          <w:sz w:val="28"/>
          <w:szCs w:val="24"/>
        </w:rPr>
        <w:t>Weatherproofing</w:t>
      </w:r>
      <w:bookmarkEnd w:id="97"/>
      <w:r w:rsidRPr="008A0599">
        <w:rPr>
          <w:rFonts w:ascii="Times New Roman" w:eastAsia="Times New Roman" w:hAnsi="Times New Roman" w:cs="Times New Roman"/>
          <w:color w:val="984806" w:themeColor="accent6" w:themeShade="80"/>
          <w:sz w:val="28"/>
          <w:szCs w:val="24"/>
        </w:rPr>
        <w:t xml:space="preserve"> </w:t>
      </w:r>
    </w:p>
    <w:p w14:paraId="63CEDCA7" w14:textId="77777777" w:rsidR="008A0599" w:rsidRPr="008A0599" w:rsidRDefault="008A0599" w:rsidP="008A0599">
      <w:pPr>
        <w:pStyle w:val="CommentSubject"/>
        <w:rPr>
          <w:rFonts w:eastAsia="Times New Roman"/>
        </w:rPr>
      </w:pPr>
      <w:r w:rsidRPr="008A0599">
        <w:rPr>
          <w:rFonts w:eastAsia="Times New Roman"/>
        </w:rPr>
        <w:t xml:space="preserve">By Matt </w:t>
      </w:r>
      <w:proofErr w:type="spellStart"/>
      <w:r w:rsidRPr="008A0599">
        <w:rPr>
          <w:rFonts w:eastAsia="Times New Roman"/>
        </w:rPr>
        <w:t>Soehngen</w:t>
      </w:r>
      <w:proofErr w:type="spellEnd"/>
    </w:p>
    <w:p w14:paraId="11F3DB59" w14:textId="77777777" w:rsidR="008A0599" w:rsidRPr="008A0599" w:rsidRDefault="008A0599" w:rsidP="008A0599">
      <w:pPr>
        <w:pStyle w:val="Title"/>
        <w:rPr>
          <w:rFonts w:eastAsia="Times New Roman"/>
        </w:rPr>
      </w:pPr>
      <w:r w:rsidRPr="008A0599">
        <w:rPr>
          <w:rFonts w:eastAsia="Times New Roman"/>
        </w:rPr>
        <w:t>Upon the final construction of our lighting system, our team wishes to ensure that every electrical component and connection in the system is weatherproof so that the system will be safe to operate outdoors and will be considered safe to use during rainfall.</w:t>
      </w:r>
    </w:p>
    <w:p w14:paraId="53328F4B" w14:textId="5901BBFF" w:rsidR="008A0599" w:rsidRPr="008A0599" w:rsidRDefault="008A0599" w:rsidP="00A8510A">
      <w:pPr>
        <w:pStyle w:val="Heading4"/>
      </w:pPr>
      <w:bookmarkStart w:id="98" w:name="_Toc70714824"/>
      <w:r>
        <w:t xml:space="preserve">Plan of Action to </w:t>
      </w:r>
      <w:r w:rsidR="00A8510A">
        <w:t>C</w:t>
      </w:r>
      <w:r>
        <w:t xml:space="preserve">omplete </w:t>
      </w:r>
      <w:r w:rsidR="00AE1E34">
        <w:t xml:space="preserve">Weatherproofing </w:t>
      </w:r>
      <w:r>
        <w:t>Goal</w:t>
      </w:r>
      <w:bookmarkEnd w:id="98"/>
    </w:p>
    <w:p w14:paraId="6125C5D5" w14:textId="77777777" w:rsidR="00EA5BCF" w:rsidRDefault="00F05E42" w:rsidP="008A0599">
      <w:pPr>
        <w:pStyle w:val="Title"/>
        <w:rPr>
          <w:rFonts w:eastAsia="Times New Roman"/>
        </w:rPr>
      </w:pPr>
      <w:r>
        <w:rPr>
          <w:rFonts w:eastAsia="Times New Roman"/>
        </w:rPr>
        <w:t xml:space="preserve">1. </w:t>
      </w:r>
      <w:r w:rsidR="008A0599" w:rsidRPr="008A0599">
        <w:rPr>
          <w:rFonts w:eastAsia="Times New Roman"/>
        </w:rPr>
        <w:t xml:space="preserve"> </w:t>
      </w:r>
      <w:r>
        <w:rPr>
          <w:rFonts w:eastAsia="Times New Roman"/>
        </w:rPr>
        <w:t>P</w:t>
      </w:r>
      <w:r w:rsidR="008A0599" w:rsidRPr="008A0599">
        <w:rPr>
          <w:rFonts w:eastAsia="Times New Roman"/>
        </w:rPr>
        <w:t>roper waterproofing methods for outdoor electronics projects will be researched and an optimal method will be selected</w:t>
      </w:r>
      <w:r>
        <w:rPr>
          <w:rFonts w:eastAsia="Times New Roman"/>
        </w:rPr>
        <w:t xml:space="preserve"> by March </w:t>
      </w:r>
      <w:r w:rsidR="00EA5BCF">
        <w:rPr>
          <w:rFonts w:eastAsia="Times New Roman"/>
        </w:rPr>
        <w:t>10</w:t>
      </w:r>
      <w:r w:rsidR="00EA5BCF" w:rsidRPr="00EA5BCF">
        <w:rPr>
          <w:rFonts w:eastAsia="Times New Roman"/>
          <w:vertAlign w:val="superscript"/>
        </w:rPr>
        <w:t>th</w:t>
      </w:r>
      <w:r w:rsidR="00EA5BCF">
        <w:rPr>
          <w:rFonts w:eastAsia="Times New Roman"/>
        </w:rPr>
        <w:t xml:space="preserve">. </w:t>
      </w:r>
      <w:r w:rsidR="008A0599" w:rsidRPr="008A0599">
        <w:rPr>
          <w:rFonts w:eastAsia="Times New Roman"/>
        </w:rPr>
        <w:t xml:space="preserve"> </w:t>
      </w:r>
    </w:p>
    <w:p w14:paraId="5CEAED99" w14:textId="77777777" w:rsidR="00114C8F" w:rsidRDefault="00EA5BCF" w:rsidP="00EA5BCF">
      <w:pPr>
        <w:pStyle w:val="Title"/>
        <w:rPr>
          <w:rFonts w:eastAsia="Times New Roman"/>
        </w:rPr>
      </w:pPr>
      <w:r>
        <w:rPr>
          <w:rFonts w:eastAsia="Times New Roman"/>
        </w:rPr>
        <w:t>2.</w:t>
      </w:r>
      <w:r w:rsidR="008A0599" w:rsidRPr="008A0599">
        <w:rPr>
          <w:rFonts w:eastAsia="Times New Roman"/>
        </w:rPr>
        <w:t xml:space="preserve"> During assembly of the system, care will be taken to ensure that the connections </w:t>
      </w:r>
      <w:r>
        <w:rPr>
          <w:rFonts w:eastAsia="Times New Roman"/>
        </w:rPr>
        <w:t>may</w:t>
      </w:r>
      <w:r w:rsidR="008A0599" w:rsidRPr="008A0599">
        <w:rPr>
          <w:rFonts w:eastAsia="Times New Roman"/>
        </w:rPr>
        <w:t xml:space="preserve"> be easily weatherproofed using selected method. </w:t>
      </w:r>
      <w:r w:rsidR="00E17554">
        <w:rPr>
          <w:rFonts w:eastAsia="Times New Roman"/>
        </w:rPr>
        <w:t>This will be c</w:t>
      </w:r>
      <w:r>
        <w:rPr>
          <w:rFonts w:eastAsia="Times New Roman"/>
        </w:rPr>
        <w:t>omplete by</w:t>
      </w:r>
      <w:r w:rsidR="00E17554">
        <w:rPr>
          <w:rFonts w:eastAsia="Times New Roman"/>
        </w:rPr>
        <w:t xml:space="preserve"> the end of the individual contributions phase on March 12</w:t>
      </w:r>
      <w:r w:rsidR="00E17554" w:rsidRPr="00E17554">
        <w:rPr>
          <w:rFonts w:eastAsia="Times New Roman"/>
          <w:vertAlign w:val="superscript"/>
        </w:rPr>
        <w:t>th</w:t>
      </w:r>
      <w:r w:rsidR="00E17554">
        <w:rPr>
          <w:rFonts w:eastAsia="Times New Roman"/>
        </w:rPr>
        <w:t xml:space="preserve">. </w:t>
      </w:r>
      <w:r>
        <w:rPr>
          <w:rFonts w:eastAsia="Times New Roman"/>
        </w:rPr>
        <w:t xml:space="preserve"> </w:t>
      </w:r>
    </w:p>
    <w:p w14:paraId="047D4C07" w14:textId="77777777" w:rsidR="00114C8F" w:rsidRDefault="00114C8F" w:rsidP="00EA5BCF">
      <w:pPr>
        <w:pStyle w:val="Title"/>
        <w:rPr>
          <w:rFonts w:eastAsia="Times New Roman"/>
        </w:rPr>
      </w:pPr>
      <w:r>
        <w:rPr>
          <w:rFonts w:eastAsia="Times New Roman"/>
        </w:rPr>
        <w:t>3.</w:t>
      </w:r>
      <w:r w:rsidR="008A0599" w:rsidRPr="008A0599">
        <w:rPr>
          <w:rFonts w:eastAsia="Times New Roman"/>
        </w:rPr>
        <w:t xml:space="preserve"> </w:t>
      </w:r>
      <w:r w:rsidR="00803DB8">
        <w:rPr>
          <w:rFonts w:eastAsia="Times New Roman"/>
        </w:rPr>
        <w:t>W</w:t>
      </w:r>
      <w:r w:rsidR="008A0599" w:rsidRPr="008A0599">
        <w:rPr>
          <w:rFonts w:eastAsia="Times New Roman"/>
        </w:rPr>
        <w:t>eatherproofing materials will be ordered for delivery by March 15</w:t>
      </w:r>
      <w:r w:rsidR="008A0599" w:rsidRPr="008A0599">
        <w:rPr>
          <w:rFonts w:eastAsia="Times New Roman"/>
          <w:vertAlign w:val="superscript"/>
        </w:rPr>
        <w:t>th</w:t>
      </w:r>
      <w:r w:rsidR="008A0599" w:rsidRPr="008A0599">
        <w:rPr>
          <w:rFonts w:eastAsia="Times New Roman"/>
        </w:rPr>
        <w:t xml:space="preserve">. </w:t>
      </w:r>
    </w:p>
    <w:p w14:paraId="55AFFF4B" w14:textId="1522D64F" w:rsidR="008A0599" w:rsidRPr="008A0599" w:rsidRDefault="00114C8F" w:rsidP="008A0599">
      <w:pPr>
        <w:pStyle w:val="Title"/>
        <w:rPr>
          <w:rFonts w:eastAsia="Times New Roman"/>
        </w:rPr>
      </w:pPr>
      <w:r>
        <w:rPr>
          <w:rFonts w:eastAsia="Times New Roman"/>
        </w:rPr>
        <w:t xml:space="preserve">4. </w:t>
      </w:r>
      <w:r w:rsidR="008A0599" w:rsidRPr="008A0599">
        <w:rPr>
          <w:rFonts w:eastAsia="Times New Roman"/>
        </w:rPr>
        <w:t>Weatherproof connections of electrical components will be constructed upon the completion of the system integration</w:t>
      </w:r>
      <w:r>
        <w:rPr>
          <w:rFonts w:eastAsia="Times New Roman"/>
        </w:rPr>
        <w:t xml:space="preserve"> on March</w:t>
      </w:r>
      <w:r w:rsidR="008A0599" w:rsidRPr="008A0599">
        <w:rPr>
          <w:rFonts w:eastAsia="Times New Roman"/>
        </w:rPr>
        <w:t xml:space="preserve"> </w:t>
      </w:r>
      <w:r w:rsidR="000F515B">
        <w:rPr>
          <w:rFonts w:eastAsia="Times New Roman"/>
        </w:rPr>
        <w:t>26</w:t>
      </w:r>
      <w:r w:rsidR="000F515B" w:rsidRPr="000F515B">
        <w:rPr>
          <w:rFonts w:eastAsia="Times New Roman"/>
          <w:vertAlign w:val="superscript"/>
        </w:rPr>
        <w:t>th</w:t>
      </w:r>
      <w:r w:rsidR="000F515B">
        <w:rPr>
          <w:rFonts w:eastAsia="Times New Roman"/>
        </w:rPr>
        <w:t xml:space="preserve">. </w:t>
      </w:r>
    </w:p>
    <w:p w14:paraId="5BE1D249" w14:textId="1D0047AD" w:rsidR="008A0599" w:rsidRPr="008A0599" w:rsidRDefault="000F515B" w:rsidP="00A8510A">
      <w:pPr>
        <w:pStyle w:val="Heading4"/>
      </w:pPr>
      <w:bookmarkStart w:id="99" w:name="_Toc70714825"/>
      <w:r>
        <w:t>Metric Measurand</w:t>
      </w:r>
      <w:bookmarkEnd w:id="99"/>
    </w:p>
    <w:p w14:paraId="10D1E388" w14:textId="77777777" w:rsidR="000F515B" w:rsidRDefault="008A0599" w:rsidP="008A0599">
      <w:pPr>
        <w:pStyle w:val="Title"/>
        <w:rPr>
          <w:rFonts w:eastAsia="Times New Roman"/>
        </w:rPr>
      </w:pPr>
      <w:r w:rsidRPr="008A0599">
        <w:rPr>
          <w:rFonts w:eastAsia="Times New Roman"/>
        </w:rPr>
        <w:t xml:space="preserve">Upon final construction of the integrated system, electrical assemblies will be contained in IP-67 rating weatherproof casings, and each connection between assemblies will likewise be insulated from water. </w:t>
      </w:r>
    </w:p>
    <w:p w14:paraId="6DD8E07C" w14:textId="571E3ABB" w:rsidR="000F515B" w:rsidRDefault="000F515B" w:rsidP="00A8510A">
      <w:pPr>
        <w:pStyle w:val="Heading4"/>
      </w:pPr>
      <w:bookmarkStart w:id="100" w:name="_Toc70714826"/>
      <w:r>
        <w:t>Achievement Threshold</w:t>
      </w:r>
      <w:bookmarkEnd w:id="100"/>
    </w:p>
    <w:p w14:paraId="0BD85A7F" w14:textId="77777777" w:rsidR="000F515B" w:rsidRDefault="008A0599" w:rsidP="008A0599">
      <w:pPr>
        <w:pStyle w:val="Title"/>
        <w:rPr>
          <w:rFonts w:eastAsia="Times New Roman"/>
        </w:rPr>
      </w:pPr>
      <w:r w:rsidRPr="008A0599">
        <w:rPr>
          <w:rFonts w:eastAsia="Times New Roman"/>
        </w:rPr>
        <w:t xml:space="preserve">The achievement threshold for the weatherproofing goal is that the connections between microcontroller to each connected assembly are insulated using chosen weatherproofing technique, and the microcontroller is contained within an IP-67 rated weatherproof case. </w:t>
      </w:r>
    </w:p>
    <w:p w14:paraId="58E62FE5" w14:textId="211247E5" w:rsidR="000F515B" w:rsidRDefault="000F515B" w:rsidP="00A8510A">
      <w:pPr>
        <w:pStyle w:val="Heading4"/>
      </w:pPr>
      <w:bookmarkStart w:id="101" w:name="_Toc70714827"/>
      <w:r>
        <w:lastRenderedPageBreak/>
        <w:t>Measur</w:t>
      </w:r>
      <w:r w:rsidR="008746B2">
        <w:t>ement</w:t>
      </w:r>
      <w:r>
        <w:t xml:space="preserve"> Method</w:t>
      </w:r>
      <w:bookmarkEnd w:id="101"/>
    </w:p>
    <w:p w14:paraId="014D25E5" w14:textId="477D96A4" w:rsidR="008A0599" w:rsidRPr="008A0599" w:rsidRDefault="008A0599" w:rsidP="008A0599">
      <w:pPr>
        <w:pStyle w:val="Title"/>
        <w:rPr>
          <w:rFonts w:eastAsia="Times New Roman"/>
        </w:rPr>
      </w:pPr>
      <w:r w:rsidRPr="008A0599">
        <w:rPr>
          <w:rFonts w:eastAsia="Times New Roman"/>
        </w:rPr>
        <w:t>Th</w:t>
      </w:r>
      <w:r w:rsidR="000F515B">
        <w:rPr>
          <w:rFonts w:eastAsia="Times New Roman"/>
        </w:rPr>
        <w:t xml:space="preserve">e weatherproofing </w:t>
      </w:r>
      <w:r w:rsidRPr="008A0599">
        <w:rPr>
          <w:rFonts w:eastAsia="Times New Roman"/>
        </w:rPr>
        <w:t xml:space="preserve">can be assessed following completion of system integration through inspection of proper </w:t>
      </w:r>
      <w:r w:rsidR="004249C4" w:rsidRPr="008A0599">
        <w:rPr>
          <w:rFonts w:eastAsia="Times New Roman"/>
        </w:rPr>
        <w:t>implementation</w:t>
      </w:r>
      <w:r w:rsidR="004249C4">
        <w:rPr>
          <w:rFonts w:eastAsia="Times New Roman"/>
        </w:rPr>
        <w:t xml:space="preserve"> of </w:t>
      </w:r>
      <w:r w:rsidRPr="008A0599">
        <w:rPr>
          <w:rFonts w:eastAsia="Times New Roman"/>
        </w:rPr>
        <w:t xml:space="preserve">connection insulation </w:t>
      </w:r>
      <w:r w:rsidR="004249C4">
        <w:rPr>
          <w:rFonts w:eastAsia="Times New Roman"/>
        </w:rPr>
        <w:t>and weatherproof</w:t>
      </w:r>
      <w:r w:rsidRPr="008A0599">
        <w:rPr>
          <w:rFonts w:eastAsia="Times New Roman"/>
        </w:rPr>
        <w:t xml:space="preserve"> </w:t>
      </w:r>
      <w:r w:rsidR="00B61DD0">
        <w:rPr>
          <w:rFonts w:eastAsia="Times New Roman"/>
        </w:rPr>
        <w:t xml:space="preserve">casing. </w:t>
      </w:r>
    </w:p>
    <w:p w14:paraId="1724D06F" w14:textId="77777777" w:rsidR="00F25A86" w:rsidRDefault="00F25A86" w:rsidP="00F25A86">
      <w:pPr>
        <w:pStyle w:val="Title"/>
      </w:pPr>
    </w:p>
    <w:p w14:paraId="582543F0" w14:textId="77777777" w:rsidR="00DE3AD6" w:rsidRDefault="00DE3AD6" w:rsidP="00DE3AD6">
      <w:pPr>
        <w:pStyle w:val="Heading2"/>
      </w:pPr>
      <w:bookmarkStart w:id="102" w:name="_Toc70714828"/>
      <w:r>
        <w:t>Constraints</w:t>
      </w:r>
      <w:bookmarkEnd w:id="102"/>
    </w:p>
    <w:p w14:paraId="713D528E" w14:textId="51B33016" w:rsidR="00DE3AD6" w:rsidRPr="002C1037" w:rsidRDefault="001F6095" w:rsidP="00DE3AD6">
      <w:pPr>
        <w:pStyle w:val="Title"/>
      </w:pPr>
      <w:r>
        <w:t>One constraint</w:t>
      </w:r>
      <w:r w:rsidR="00BA4D02">
        <w:t xml:space="preserve"> for this project</w:t>
      </w:r>
      <w:r w:rsidR="00823D05">
        <w:t xml:space="preserve"> </w:t>
      </w:r>
      <w:r w:rsidR="00A4067A">
        <w:t xml:space="preserve">regarding the gazebo design require that the gazebo onto which the system is installed may </w:t>
      </w:r>
      <w:r w:rsidR="00C07FC3">
        <w:t xml:space="preserve">have a structurally stable enough roof to </w:t>
      </w:r>
      <w:r w:rsidR="007F482F">
        <w:t xml:space="preserve">bear the weight of the </w:t>
      </w:r>
      <w:r w:rsidR="00B84417">
        <w:t xml:space="preserve">entire system including the </w:t>
      </w:r>
      <w:r w:rsidR="007F482F">
        <w:t xml:space="preserve">solar cell, as well as the battery, </w:t>
      </w:r>
      <w:r w:rsidR="00B84417">
        <w:t>microcontroller box</w:t>
      </w:r>
      <w:r w:rsidR="00A505F2">
        <w:t>, and the LED strip.</w:t>
      </w:r>
      <w:r w:rsidR="00C56CCC">
        <w:t xml:space="preserve"> The weight of weatherproofing materials may be considered</w:t>
      </w:r>
      <w:r w:rsidR="00C76A72">
        <w:t xml:space="preserve"> as a selection factor as a method of mitigating this </w:t>
      </w:r>
      <w:r w:rsidR="00482932">
        <w:t>concern.</w:t>
      </w:r>
      <w:r w:rsidR="00A505F2">
        <w:t xml:space="preserve"> </w:t>
      </w:r>
      <w:r>
        <w:t>Another</w:t>
      </w:r>
      <w:r w:rsidR="00A64DE0">
        <w:t xml:space="preserve"> constraint of this project</w:t>
      </w:r>
      <w:r w:rsidR="00482932">
        <w:t xml:space="preserve"> is </w:t>
      </w:r>
      <w:r w:rsidR="00CE15D0">
        <w:t xml:space="preserve">the </w:t>
      </w:r>
      <w:r w:rsidR="00A76D67">
        <w:t xml:space="preserve">consideration of </w:t>
      </w:r>
      <w:r w:rsidR="00E70494">
        <w:t xml:space="preserve">testing the audio sensitivity of the music mode while in the capstone lab. Play music at full volume to emulate the </w:t>
      </w:r>
      <w:r w:rsidR="00416653">
        <w:t>expected noise levels for realistic use cases could be disturbing to other groups in the lab</w:t>
      </w:r>
      <w:r w:rsidR="00E93076">
        <w:t xml:space="preserve"> if others are working </w:t>
      </w:r>
      <w:r w:rsidR="00D437AE">
        <w:t xml:space="preserve">nearby during the same hours as we are testing. Asking other groups </w:t>
      </w:r>
      <w:r w:rsidR="003C49D4">
        <w:t xml:space="preserve">for permission or waiting until they leave may be </w:t>
      </w:r>
      <w:r w:rsidR="00903A6F">
        <w:t>a considerate option during the testing of the music mode</w:t>
      </w:r>
      <w:r w:rsidR="004D2054">
        <w:t xml:space="preserve"> function. </w:t>
      </w:r>
    </w:p>
    <w:p w14:paraId="589504C0" w14:textId="77777777" w:rsidR="00F25A86" w:rsidRDefault="00F25A86" w:rsidP="00F25A86">
      <w:pPr>
        <w:pStyle w:val="Title"/>
      </w:pPr>
    </w:p>
    <w:p w14:paraId="67E41AA1" w14:textId="62CF5B5F" w:rsidR="00E4793A" w:rsidRDefault="00E4793A" w:rsidP="001B6570">
      <w:pPr>
        <w:pStyle w:val="Heading3Char"/>
      </w:pPr>
      <w:bookmarkStart w:id="103" w:name="_Toc70714829"/>
      <w:r>
        <w:lastRenderedPageBreak/>
        <w:t>Risk Management</w:t>
      </w:r>
      <w:bookmarkEnd w:id="103"/>
    </w:p>
    <w:p w14:paraId="52BBCB15" w14:textId="2FBA3D49" w:rsidR="00102E57" w:rsidRDefault="00325569" w:rsidP="005F7444">
      <w:pPr>
        <w:pStyle w:val="Heading2"/>
      </w:pPr>
      <w:bookmarkStart w:id="104" w:name="_Ref506554286"/>
      <w:bookmarkStart w:id="105" w:name="_Toc70714830"/>
      <w:r>
        <w:t>Project Planning Phase Assumptions</w:t>
      </w:r>
      <w:bookmarkEnd w:id="105"/>
    </w:p>
    <w:p w14:paraId="4ECC48E1" w14:textId="4C8FAB8A" w:rsidR="00FD5664" w:rsidRPr="00FD5664" w:rsidRDefault="00FD5664" w:rsidP="00FD5664">
      <w:pPr>
        <w:pStyle w:val="CommentSubject"/>
      </w:pPr>
      <w:r>
        <w:t>By Sterling LaBarbera</w:t>
      </w:r>
    </w:p>
    <w:p w14:paraId="55D5025E" w14:textId="0467962F" w:rsidR="009902D4" w:rsidRPr="00325569" w:rsidRDefault="00102F4C" w:rsidP="005E5185">
      <w:pPr>
        <w:pStyle w:val="Title"/>
      </w:pPr>
      <w:r>
        <w:t xml:space="preserve">There are a few assumptions we made </w:t>
      </w:r>
      <w:r w:rsidR="00DE065C">
        <w:t>about usage of our product. Since it is designed for outdoor use, we assumed there will be users who leave it attached to a structure indefinitely</w:t>
      </w:r>
      <w:r w:rsidR="00F90A77">
        <w:t xml:space="preserve">, therefore the product must be weatherproof. </w:t>
      </w:r>
      <w:r w:rsidR="00073758">
        <w:t xml:space="preserve">We also assumed that </w:t>
      </w:r>
      <w:r w:rsidR="006A107E">
        <w:t>the structures this will be installed on are not powered or near any power outlets</w:t>
      </w:r>
      <w:r w:rsidR="009A453C">
        <w:t>.</w:t>
      </w:r>
    </w:p>
    <w:p w14:paraId="3A078E36" w14:textId="4A3736CC" w:rsidR="005E5185" w:rsidRDefault="005E5185" w:rsidP="005F7444">
      <w:pPr>
        <w:pStyle w:val="Heading2"/>
      </w:pPr>
      <w:bookmarkStart w:id="106" w:name="_Toc70714831"/>
      <w:r>
        <w:t>Health and Safety Considerations</w:t>
      </w:r>
      <w:bookmarkEnd w:id="106"/>
    </w:p>
    <w:p w14:paraId="36D9192D" w14:textId="011F48A7" w:rsidR="00FD5664" w:rsidRPr="00FD5664" w:rsidRDefault="00FD5664" w:rsidP="00FD5664">
      <w:pPr>
        <w:pStyle w:val="CommentSubject"/>
      </w:pPr>
      <w:r>
        <w:t>By Sterling LaBarbera</w:t>
      </w:r>
    </w:p>
    <w:p w14:paraId="567352E5" w14:textId="72A4E1E4" w:rsidR="006A6BFD" w:rsidRPr="006A6BFD" w:rsidRDefault="00090E3C" w:rsidP="006A6BFD">
      <w:pPr>
        <w:pStyle w:val="Title"/>
      </w:pPr>
      <w:r>
        <w:t xml:space="preserve">We considered the users and location </w:t>
      </w:r>
      <w:r w:rsidR="00700BD6">
        <w:t xml:space="preserve">to be the main </w:t>
      </w:r>
      <w:r w:rsidR="00574A83">
        <w:t>Safety concerns</w:t>
      </w:r>
      <w:r w:rsidR="00643853">
        <w:t xml:space="preserve">. This product will be weatherproofed to prevent </w:t>
      </w:r>
      <w:r w:rsidR="004D19E2">
        <w:t xml:space="preserve">water related </w:t>
      </w:r>
      <w:r w:rsidR="00201B62">
        <w:t xml:space="preserve">short circuits or other failures which could cause electrical fires. </w:t>
      </w:r>
      <w:r w:rsidR="001327D2">
        <w:t xml:space="preserve">The weatherproofing will </w:t>
      </w:r>
      <w:r w:rsidR="00616C09">
        <w:t xml:space="preserve">also serve to keep </w:t>
      </w:r>
      <w:r w:rsidR="001C5716">
        <w:t xml:space="preserve">users from accidentally touching or spilling </w:t>
      </w:r>
      <w:r w:rsidR="00E94288">
        <w:t xml:space="preserve">something into the </w:t>
      </w:r>
      <w:r w:rsidR="008F79B1">
        <w:t>electronics.</w:t>
      </w:r>
      <w:r w:rsidR="00BA18B7">
        <w:t xml:space="preserve"> This includes children who may be around the product</w:t>
      </w:r>
      <w:r w:rsidR="00563702">
        <w:t>.</w:t>
      </w:r>
    </w:p>
    <w:p w14:paraId="2D307977" w14:textId="77777777" w:rsidR="00E705BA" w:rsidRDefault="00036200" w:rsidP="00E705BA">
      <w:pPr>
        <w:pStyle w:val="Heading2"/>
      </w:pPr>
      <w:bookmarkStart w:id="107" w:name="_Toc70714832"/>
      <w:bookmarkEnd w:id="104"/>
      <w:r>
        <w:t xml:space="preserve">Proposed Implementation </w:t>
      </w:r>
      <w:r w:rsidR="00E705BA">
        <w:t>Contingency Plan</w:t>
      </w:r>
      <w:bookmarkEnd w:id="107"/>
    </w:p>
    <w:p w14:paraId="26B68FD9" w14:textId="4FDB6BE5" w:rsidR="005570A3" w:rsidRPr="005570A3" w:rsidRDefault="00133215" w:rsidP="00133215">
      <w:pPr>
        <w:pStyle w:val="Title"/>
      </w:pPr>
      <w:r>
        <w:tab/>
        <w:t xml:space="preserve">The contingency plans below are for </w:t>
      </w:r>
      <w:r w:rsidR="009C2D1C">
        <w:t xml:space="preserve">three elements we </w:t>
      </w:r>
      <w:r w:rsidR="00DB4542">
        <w:t>have Identified as high-risk</w:t>
      </w:r>
      <w:r w:rsidR="0044140C">
        <w:t xml:space="preserve"> </w:t>
      </w:r>
      <w:r w:rsidR="00E32417">
        <w:t xml:space="preserve">either </w:t>
      </w:r>
      <w:r w:rsidR="002E6250">
        <w:t>because they are necessary to the functioning of our project, or difficult to implement.</w:t>
      </w:r>
    </w:p>
    <w:p w14:paraId="3AAD9F1B" w14:textId="5E27385A" w:rsidR="5E601FA7" w:rsidRDefault="5E601FA7" w:rsidP="6F547CC4">
      <w:pPr>
        <w:pStyle w:val="Heading3"/>
        <w:rPr>
          <w:rFonts w:ascii="Times New Roman" w:hAnsi="Times New Roman"/>
          <w:szCs w:val="28"/>
        </w:rPr>
      </w:pPr>
      <w:bookmarkStart w:id="108" w:name="_Toc70714833"/>
      <w:r w:rsidRPr="6F547CC4">
        <w:t>Risk Management for Power Supply 1A1</w:t>
      </w:r>
      <w:bookmarkEnd w:id="108"/>
    </w:p>
    <w:p w14:paraId="1CA3901C" w14:textId="3222AF25" w:rsidR="5E601FA7" w:rsidRDefault="5E601FA7" w:rsidP="00A20690">
      <w:pPr>
        <w:pStyle w:val="CommentSubject"/>
      </w:pPr>
      <w:r w:rsidRPr="6F547CC4">
        <w:t>By: Sterling LaBarbera</w:t>
      </w:r>
    </w:p>
    <w:p w14:paraId="54F8F1F1" w14:textId="39D1BA91" w:rsidR="5E601FA7" w:rsidRDefault="5E601FA7" w:rsidP="6F547CC4">
      <w:pPr>
        <w:pStyle w:val="Title"/>
        <w:rPr>
          <w:szCs w:val="24"/>
        </w:rPr>
      </w:pPr>
      <w:r w:rsidRPr="6F547CC4">
        <w:t>This is a contingency plan for power supply 1A1 in figure 1 that provides regulated power for both the controller 2U5 and the lighting strip 2U1. The maximum power point tracker (MPPT) 1U1 converts energy from the solar panel 1BT1 and battery 1BT2 into voltage-regulated 12</w:t>
      </w:r>
      <w:r w:rsidR="00A52CAD">
        <w:t> </w:t>
      </w:r>
      <w:r w:rsidRPr="6F547CC4">
        <w:t>VDC output power. However, a separate power supply will be required to produce a voltage-regulated 7.1</w:t>
      </w:r>
      <w:r w:rsidR="00A52CAD">
        <w:t> </w:t>
      </w:r>
      <w:r w:rsidRPr="6F547CC4">
        <w:t>VDC 7.1</w:t>
      </w:r>
      <w:r w:rsidR="00A52CAD">
        <w:t> </w:t>
      </w:r>
      <w:r w:rsidRPr="6F547CC4">
        <w:t>W power source for controller assembly 2U5, and a 5</w:t>
      </w:r>
      <w:r w:rsidR="00A52CAD">
        <w:t> </w:t>
      </w:r>
      <w:r w:rsidRPr="6F547CC4">
        <w:t>VDC 100</w:t>
      </w:r>
      <w:r w:rsidR="00A52CAD">
        <w:t> </w:t>
      </w:r>
      <w:r w:rsidRPr="6F547CC4">
        <w:t xml:space="preserve">W power </w:t>
      </w:r>
      <w:r w:rsidRPr="6F547CC4">
        <w:lastRenderedPageBreak/>
        <w:t>source for lighting strip assembly 2U1. We determined this to be a primary risk element since it is required for powering all of Unit 2 and is a dual output power supply.</w:t>
      </w:r>
    </w:p>
    <w:p w14:paraId="32D71071" w14:textId="136F9454" w:rsidR="5E601FA7" w:rsidRDefault="5E601FA7" w:rsidP="6F547CC4">
      <w:pPr>
        <w:pStyle w:val="Title"/>
        <w:rPr>
          <w:szCs w:val="24"/>
        </w:rPr>
      </w:pPr>
      <w:r w:rsidRPr="6F547CC4">
        <w:t xml:space="preserve">Since the numbers above are specific to the project and are mainly to minimize power consumption from the battery, if we cannot construct a working power supply by March 5, 2021, we plan to purchase a two power supplies as a replacement. Our goal is to have the purchased supply arrive by March 10, 2021 for the last week of development. Unit 1 can function without the power supply, and Unit 2 is testable using DC power supplies in the lab until we get this one working. Purchasing a </w:t>
      </w:r>
      <w:r w:rsidR="00A52CAD" w:rsidRPr="6F547CC4">
        <w:t>DC-to-DC</w:t>
      </w:r>
      <w:r w:rsidRPr="6F547CC4">
        <w:t xml:space="preserve"> dual output power supply that supports the appropriate currents and voltages would be outside the $500.00 budget for our group. Purchasing two buck/boost converters would cost between $40.00 and $60.00 plus $5.00 shipping and connecting them to the MPPT output will require one week at most. Our goal to complete this is March 12, 2021.</w:t>
      </w:r>
    </w:p>
    <w:p w14:paraId="6AEFD94E" w14:textId="3784F475" w:rsidR="1BA0931A" w:rsidRPr="00093847" w:rsidRDefault="00C24A88" w:rsidP="00093847">
      <w:pPr>
        <w:pStyle w:val="Heading3"/>
      </w:pPr>
      <w:bookmarkStart w:id="109" w:name="_Toc70714834"/>
      <w:r>
        <w:t>User Control Signal</w:t>
      </w:r>
      <w:r w:rsidR="00464D3C">
        <w:t>s</w:t>
      </w:r>
      <w:r w:rsidR="1BA0931A" w:rsidRPr="00093847">
        <w:t xml:space="preserve"> Contingency Plan</w:t>
      </w:r>
      <w:bookmarkEnd w:id="109"/>
    </w:p>
    <w:p w14:paraId="26813869" w14:textId="77777777" w:rsidR="1BA0931A" w:rsidRDefault="1BA0931A" w:rsidP="6835B4D5">
      <w:pPr>
        <w:pStyle w:val="Title"/>
        <w:rPr>
          <w:sz w:val="20"/>
          <w:szCs w:val="20"/>
        </w:rPr>
      </w:pPr>
      <w:r w:rsidRPr="6835B4D5">
        <w:rPr>
          <w:sz w:val="20"/>
          <w:szCs w:val="20"/>
        </w:rPr>
        <w:t>By: Nicholas Erickson</w:t>
      </w:r>
    </w:p>
    <w:p w14:paraId="7F85FA39" w14:textId="702715EE" w:rsidR="1BA0931A" w:rsidRPr="00A105E1" w:rsidRDefault="006A4784" w:rsidP="001F7B96">
      <w:pPr>
        <w:pStyle w:val="Title"/>
        <w:rPr>
          <w:sz w:val="20"/>
          <w:szCs w:val="20"/>
        </w:rPr>
      </w:pPr>
      <w:r>
        <w:rPr>
          <w:rFonts w:eastAsia="Times New Roman"/>
        </w:rPr>
        <w:t xml:space="preserve">The </w:t>
      </w:r>
      <w:r w:rsidR="00C24A88">
        <w:rPr>
          <w:rFonts w:eastAsia="Times New Roman"/>
        </w:rPr>
        <w:t>user control signal</w:t>
      </w:r>
      <w:r w:rsidR="00202FF7">
        <w:rPr>
          <w:rFonts w:eastAsia="Times New Roman"/>
        </w:rPr>
        <w:t xml:space="preserve"> </w:t>
      </w:r>
      <w:r w:rsidR="1BA0931A" w:rsidRPr="6835B4D5">
        <w:rPr>
          <w:rFonts w:eastAsia="Times New Roman"/>
        </w:rPr>
        <w:t xml:space="preserve">(Figure </w:t>
      </w:r>
      <w:r w:rsidR="00202FF7">
        <w:rPr>
          <w:rFonts w:eastAsia="Times New Roman"/>
        </w:rPr>
        <w:t>3</w:t>
      </w:r>
      <w:r w:rsidR="1BA0931A" w:rsidRPr="6835B4D5">
        <w:rPr>
          <w:rFonts w:eastAsia="Times New Roman"/>
        </w:rPr>
        <w:t xml:space="preserve">) is identified as a risk element in our capstone project because it provides input to the controller to test the software and circuit design associated with the controller. The </w:t>
      </w:r>
      <w:r w:rsidR="005731F8">
        <w:rPr>
          <w:rFonts w:eastAsia="Times New Roman"/>
        </w:rPr>
        <w:t>user</w:t>
      </w:r>
      <w:r w:rsidR="1BA0931A" w:rsidRPr="6835B4D5">
        <w:rPr>
          <w:rFonts w:eastAsia="Times New Roman"/>
        </w:rPr>
        <w:t xml:space="preserve"> control</w:t>
      </w:r>
      <w:r w:rsidR="005731F8">
        <w:rPr>
          <w:rFonts w:eastAsia="Times New Roman"/>
        </w:rPr>
        <w:t xml:space="preserve"> signals</w:t>
      </w:r>
      <w:r w:rsidR="1BA0931A" w:rsidRPr="6835B4D5">
        <w:rPr>
          <w:rFonts w:eastAsia="Times New Roman"/>
        </w:rPr>
        <w:t xml:space="preserve"> </w:t>
      </w:r>
      <w:r w:rsidR="0086095F" w:rsidRPr="6835B4D5">
        <w:rPr>
          <w:rFonts w:eastAsia="Times New Roman"/>
        </w:rPr>
        <w:t>are</w:t>
      </w:r>
      <w:r w:rsidR="1BA0931A" w:rsidRPr="6835B4D5">
        <w:rPr>
          <w:rFonts w:eastAsia="Times New Roman"/>
        </w:rPr>
        <w:t xml:space="preserve"> the software</w:t>
      </w:r>
      <w:r w:rsidR="00F63761">
        <w:rPr>
          <w:rFonts w:eastAsia="Times New Roman"/>
        </w:rPr>
        <w:t xml:space="preserve"> elements</w:t>
      </w:r>
      <w:r w:rsidR="1BA0931A" w:rsidRPr="6835B4D5">
        <w:rPr>
          <w:rFonts w:eastAsia="Times New Roman"/>
        </w:rPr>
        <w:t xml:space="preserve"> associated with the mobile application that will be signaled to controller through a Bluetooth module. Without </w:t>
      </w:r>
      <w:r w:rsidR="005731F8">
        <w:rPr>
          <w:rFonts w:eastAsia="Times New Roman"/>
        </w:rPr>
        <w:t>user</w:t>
      </w:r>
      <w:r w:rsidR="1BA0931A" w:rsidRPr="6835B4D5">
        <w:rPr>
          <w:rFonts w:eastAsia="Times New Roman"/>
        </w:rPr>
        <w:t xml:space="preserve"> control</w:t>
      </w:r>
      <w:r w:rsidR="005731F8">
        <w:rPr>
          <w:rFonts w:eastAsia="Times New Roman"/>
        </w:rPr>
        <w:t xml:space="preserve"> signal</w:t>
      </w:r>
      <w:r w:rsidR="1BA0931A" w:rsidRPr="6835B4D5">
        <w:rPr>
          <w:rFonts w:eastAsia="Times New Roman"/>
        </w:rPr>
        <w:t xml:space="preserve"> functionality, our project would need a way to test our light-emitting diodes (LEDs) resulting outputs to test our circuit and controller. My proposed contingency plan for </w:t>
      </w:r>
      <w:r w:rsidR="00675F5B">
        <w:rPr>
          <w:rFonts w:eastAsia="Times New Roman"/>
        </w:rPr>
        <w:t>user control signal</w:t>
      </w:r>
      <w:r w:rsidR="1BA0931A" w:rsidRPr="6835B4D5">
        <w:rPr>
          <w:rFonts w:eastAsia="Times New Roman"/>
        </w:rPr>
        <w:t xml:space="preserve">s is to use physical circuits with buttons and switches connected to our controller to change the input mode and LED output colors. Our controller would have conditional switch programming associated with the signal associated with physical inputs instead of receiving signals remotely through Bluetooth. This contingency plan would replace the software element </w:t>
      </w:r>
      <w:r w:rsidR="1BA0931A" w:rsidRPr="6835B4D5">
        <w:rPr>
          <w:rFonts w:eastAsia="Times New Roman"/>
        </w:rPr>
        <w:lastRenderedPageBreak/>
        <w:t xml:space="preserve">of the mobile app and the Bluetooth connection module connecting to the phone. The cost of these electrical components would be $30 including potential shipping costs. This contingency plan would allow us to test the other components of our project very easily while still trying to debug our mobile </w:t>
      </w:r>
      <w:r w:rsidR="00930D10">
        <w:rPr>
          <w:rFonts w:eastAsia="Times New Roman"/>
        </w:rPr>
        <w:t>interface</w:t>
      </w:r>
      <w:r w:rsidR="1BA0931A" w:rsidRPr="6835B4D5">
        <w:rPr>
          <w:rFonts w:eastAsia="Times New Roman"/>
        </w:rPr>
        <w:t xml:space="preserve">. We will begin implementing the backup contingency plan if the </w:t>
      </w:r>
      <w:r w:rsidR="00E763F0">
        <w:rPr>
          <w:rFonts w:eastAsia="Times New Roman"/>
        </w:rPr>
        <w:t>user control signals</w:t>
      </w:r>
      <w:r w:rsidR="1BA0931A" w:rsidRPr="6835B4D5">
        <w:rPr>
          <w:rFonts w:eastAsia="Times New Roman"/>
        </w:rPr>
        <w:t xml:space="preserve"> are not successfully working by March 5</w:t>
      </w:r>
      <w:r w:rsidR="1BA0931A" w:rsidRPr="6835B4D5">
        <w:rPr>
          <w:rFonts w:eastAsia="Times New Roman"/>
          <w:vertAlign w:val="superscript"/>
        </w:rPr>
        <w:t>th</w:t>
      </w:r>
      <w:r w:rsidR="1BA0931A" w:rsidRPr="6835B4D5">
        <w:rPr>
          <w:rFonts w:eastAsia="Times New Roman"/>
        </w:rPr>
        <w:t>. Our contingency plan will be delivered no later than March 15</w:t>
      </w:r>
      <w:r w:rsidR="1BA0931A" w:rsidRPr="6835B4D5">
        <w:rPr>
          <w:rFonts w:eastAsia="Times New Roman"/>
          <w:vertAlign w:val="superscript"/>
        </w:rPr>
        <w:t>th</w:t>
      </w:r>
      <w:r w:rsidR="1BA0931A" w:rsidRPr="6835B4D5">
        <w:rPr>
          <w:rFonts w:eastAsia="Times New Roman"/>
        </w:rPr>
        <w:t xml:space="preserve"> to successfully integrate the other aspects of our capstone project. </w:t>
      </w:r>
    </w:p>
    <w:p w14:paraId="24C51B20" w14:textId="737ACF3F" w:rsidR="6835B4D5" w:rsidRDefault="00D33672" w:rsidP="00D33672">
      <w:pPr>
        <w:pStyle w:val="Heading3"/>
      </w:pPr>
      <w:bookmarkStart w:id="110" w:name="_Toc70714835"/>
      <w:r>
        <w:t>Lighting Strip 2U1</w:t>
      </w:r>
      <w:bookmarkEnd w:id="110"/>
    </w:p>
    <w:p w14:paraId="496D8CA3" w14:textId="7E4D4D2C" w:rsidR="00D33672" w:rsidRDefault="00D33672" w:rsidP="00D33672">
      <w:pPr>
        <w:pStyle w:val="CommentSubject"/>
      </w:pPr>
      <w:r>
        <w:t xml:space="preserve">By Matt </w:t>
      </w:r>
      <w:proofErr w:type="spellStart"/>
      <w:r>
        <w:t>Soehngen</w:t>
      </w:r>
      <w:proofErr w:type="spellEnd"/>
    </w:p>
    <w:p w14:paraId="76968917" w14:textId="7DB85C40" w:rsidR="00D33672" w:rsidRDefault="00AA7BDF" w:rsidP="00D33672">
      <w:pPr>
        <w:pStyle w:val="Title"/>
      </w:pPr>
      <w:r>
        <w:t>In order ensure sufficient time to test the function of the controller, the lighting strip will need to be acquired early in the semester. The desired LED strip for this project will be ordered online from a</w:t>
      </w:r>
      <w:r w:rsidR="006F27C4">
        <w:t xml:space="preserve"> lighting</w:t>
      </w:r>
      <w:r>
        <w:t xml:space="preserve"> manufacturer </w:t>
      </w:r>
      <w:r w:rsidR="006F27C4">
        <w:t xml:space="preserve">called </w:t>
      </w:r>
      <w:r>
        <w:t xml:space="preserve">BTF Lighting. Placing the order </w:t>
      </w:r>
      <w:r w:rsidR="006F27C4">
        <w:t xml:space="preserve">at the </w:t>
      </w:r>
      <w:r>
        <w:t xml:space="preserve">start of the semester should </w:t>
      </w:r>
      <w:r w:rsidR="006F27C4">
        <w:t>allow</w:t>
      </w:r>
      <w:r>
        <w:t xml:space="preserve"> plenty of time for the processing and delivery of the order. If the </w:t>
      </w:r>
      <w:r w:rsidR="006F27C4">
        <w:t xml:space="preserve">lighting strip does not function properly when delivered or the strip becomes damaged accidentally through overvoltage during testing, </w:t>
      </w:r>
      <w:r>
        <w:t>a</w:t>
      </w:r>
      <w:r w:rsidR="00436593">
        <w:t xml:space="preserve"> </w:t>
      </w:r>
      <w:r w:rsidR="006F27C4">
        <w:t>replacement</w:t>
      </w:r>
      <w:r>
        <w:t xml:space="preserve"> LED strip </w:t>
      </w:r>
      <w:r w:rsidR="00436593">
        <w:t>must be ordered from</w:t>
      </w:r>
      <w:r>
        <w:t xml:space="preserve"> Amazon which c</w:t>
      </w:r>
      <w:r w:rsidR="00CF4EA3">
        <w:t>ould</w:t>
      </w:r>
      <w:r>
        <w:t xml:space="preserve"> be delivered in a short time frame of a week</w:t>
      </w:r>
      <w:r w:rsidR="00CF4EA3">
        <w:t xml:space="preserve"> or less</w:t>
      </w:r>
      <w:r>
        <w:t xml:space="preserve">. The deadline for the delivery of the </w:t>
      </w:r>
      <w:r w:rsidR="00436593">
        <w:t>BTF</w:t>
      </w:r>
      <w:r>
        <w:t xml:space="preserve"> LED strip will be </w:t>
      </w:r>
      <w:r w:rsidR="00436593">
        <w:t xml:space="preserve">two </w:t>
      </w:r>
      <w:r>
        <w:t>week</w:t>
      </w:r>
      <w:r w:rsidR="00436593">
        <w:t>s</w:t>
      </w:r>
      <w:r>
        <w:t xml:space="preserve"> after the start of the spring semester, </w:t>
      </w:r>
      <w:r w:rsidR="0036509C">
        <w:t>February 9</w:t>
      </w:r>
      <w:r w:rsidR="0036509C" w:rsidRPr="0036509C">
        <w:rPr>
          <w:vertAlign w:val="superscript"/>
        </w:rPr>
        <w:t>th</w:t>
      </w:r>
      <w:r>
        <w:t xml:space="preserve">. The </w:t>
      </w:r>
      <w:r w:rsidR="0036509C">
        <w:t xml:space="preserve">contingency plan </w:t>
      </w:r>
      <w:r>
        <w:t xml:space="preserve">for ordering an LED strip from Amazon will take at most one week to carry out assuming expedited shipping is selected. Carrying out </w:t>
      </w:r>
      <w:r w:rsidR="00CF4EA3">
        <w:t>the contingency plan</w:t>
      </w:r>
      <w:r>
        <w:t xml:space="preserve"> of purchasing a</w:t>
      </w:r>
      <w:r w:rsidR="00CF4EA3">
        <w:t xml:space="preserve"> replacement</w:t>
      </w:r>
      <w:r>
        <w:t xml:space="preserve"> LED strip from Amazon would likely cost an additional </w:t>
      </w:r>
      <w:r w:rsidR="00CF4EA3">
        <w:t>$3</w:t>
      </w:r>
      <w:r w:rsidR="00A135B4">
        <w:t>5</w:t>
      </w:r>
      <w:r w:rsidR="002B43DA">
        <w:t xml:space="preserve"> with </w:t>
      </w:r>
      <w:r>
        <w:t>tax and shipping included.</w:t>
      </w:r>
    </w:p>
    <w:p w14:paraId="22C4B09E" w14:textId="5A9D3A64" w:rsidR="00A135B4" w:rsidRDefault="0061597A" w:rsidP="00A135B4">
      <w:pPr>
        <w:pStyle w:val="Heading3"/>
      </w:pPr>
      <w:bookmarkStart w:id="111" w:name="_Toc70714836"/>
      <w:r>
        <w:t>Repellant Tone Circuit 2A2</w:t>
      </w:r>
      <w:bookmarkEnd w:id="111"/>
    </w:p>
    <w:p w14:paraId="255E3044" w14:textId="6E7CEDA2" w:rsidR="004D6073" w:rsidRPr="004D6073" w:rsidRDefault="004D6073" w:rsidP="004D6073">
      <w:pPr>
        <w:pStyle w:val="Title"/>
        <w:rPr>
          <w:sz w:val="20"/>
          <w:szCs w:val="20"/>
        </w:rPr>
      </w:pPr>
      <w:r w:rsidRPr="004D6073">
        <w:rPr>
          <w:sz w:val="20"/>
          <w:szCs w:val="20"/>
        </w:rPr>
        <w:t xml:space="preserve">By: Matt </w:t>
      </w:r>
      <w:proofErr w:type="spellStart"/>
      <w:r w:rsidRPr="004D6073">
        <w:rPr>
          <w:sz w:val="20"/>
          <w:szCs w:val="20"/>
        </w:rPr>
        <w:t>Soehngen</w:t>
      </w:r>
      <w:proofErr w:type="spellEnd"/>
    </w:p>
    <w:p w14:paraId="5CD5EDEF" w14:textId="75AC2736" w:rsidR="0061597A" w:rsidRPr="0061597A" w:rsidRDefault="0061597A" w:rsidP="00BD5506">
      <w:pPr>
        <w:pStyle w:val="Title"/>
      </w:pPr>
      <w:r w:rsidRPr="0061597A">
        <w:lastRenderedPageBreak/>
        <w:t xml:space="preserve">The gazebo lighting system will feature a </w:t>
      </w:r>
      <w:r w:rsidR="00240CF3">
        <w:t>pest</w:t>
      </w:r>
      <w:r w:rsidRPr="0061597A">
        <w:t>-repellant high-frequency tone generating circuit 2A2. This is a</w:t>
      </w:r>
      <w:r w:rsidR="00EC6A19">
        <w:t xml:space="preserve"> low-risk</w:t>
      </w:r>
      <w:r w:rsidRPr="0061597A">
        <w:t xml:space="preserve"> element for the gazebo lighting system. Incorporation of the tone generating circuit will increase the overall functionality and complexity of the lighting system, providing a unique feature for the outdoor product. </w:t>
      </w:r>
      <w:r w:rsidR="002B43DA">
        <w:t xml:space="preserve">However, the development of </w:t>
      </w:r>
      <w:r w:rsidRPr="0061597A">
        <w:t xml:space="preserve">the tone generating circuit assembly </w:t>
      </w:r>
      <w:r w:rsidR="00177425">
        <w:t xml:space="preserve">may </w:t>
      </w:r>
      <w:r w:rsidRPr="0061597A">
        <w:t>require</w:t>
      </w:r>
      <w:r w:rsidR="002B43DA">
        <w:t xml:space="preserve"> </w:t>
      </w:r>
      <w:r w:rsidRPr="0061597A">
        <w:t xml:space="preserve">time and efforts beyond the hours required to complete more essential components of the system during the product development phase. </w:t>
      </w:r>
      <w:proofErr w:type="gramStart"/>
      <w:r w:rsidRPr="0061597A">
        <w:t>In order to</w:t>
      </w:r>
      <w:proofErr w:type="gramEnd"/>
      <w:r w:rsidRPr="0061597A">
        <w:t xml:space="preserve"> solve this issue</w:t>
      </w:r>
      <w:r w:rsidR="00CB053F">
        <w:t xml:space="preserve"> if it arises</w:t>
      </w:r>
      <w:r w:rsidRPr="0061597A">
        <w:t xml:space="preserve">, the tone generating circuit assembly 2A2 </w:t>
      </w:r>
      <w:r w:rsidR="00177425">
        <w:t>may be</w:t>
      </w:r>
      <w:r w:rsidRPr="0061597A">
        <w:t xml:space="preserve"> omitted from the </w:t>
      </w:r>
      <w:r w:rsidR="00CB053F">
        <w:t xml:space="preserve">final </w:t>
      </w:r>
      <w:r w:rsidRPr="0061597A">
        <w:t>project. The deadline to make the decision for omitting the repellant circuit will b</w:t>
      </w:r>
      <w:r w:rsidR="00BD5506">
        <w:t>e Friday</w:t>
      </w:r>
      <w:r w:rsidRPr="0061597A">
        <w:t xml:space="preserve">, </w:t>
      </w:r>
      <w:r w:rsidR="00BD5506">
        <w:t xml:space="preserve">March </w:t>
      </w:r>
      <w:proofErr w:type="gramStart"/>
      <w:r w:rsidR="00BD5506">
        <w:t>12</w:t>
      </w:r>
      <w:r w:rsidR="00BD5506" w:rsidRPr="00BD5506">
        <w:rPr>
          <w:vertAlign w:val="superscript"/>
        </w:rPr>
        <w:t>th</w:t>
      </w:r>
      <w:proofErr w:type="gramEnd"/>
      <w:r w:rsidRPr="0061597A">
        <w:t xml:space="preserve"> and the cost to carry out this </w:t>
      </w:r>
      <w:r w:rsidR="00BD5506">
        <w:t xml:space="preserve">contingency </w:t>
      </w:r>
      <w:r w:rsidRPr="0061597A">
        <w:t>will be $0.</w:t>
      </w:r>
    </w:p>
    <w:p w14:paraId="4102C86A" w14:textId="77777777" w:rsidR="00AD522F" w:rsidRDefault="009165D4" w:rsidP="00AD522F">
      <w:pPr>
        <w:pStyle w:val="Heading2"/>
      </w:pPr>
      <w:bookmarkStart w:id="112" w:name="_Toc70714837"/>
      <w:r>
        <w:t xml:space="preserve">Managed </w:t>
      </w:r>
      <w:r w:rsidR="00AD522F">
        <w:t>Contingencies</w:t>
      </w:r>
      <w:bookmarkEnd w:id="112"/>
    </w:p>
    <w:p w14:paraId="146E8C28" w14:textId="1314B67A" w:rsidR="00BF7C37" w:rsidRDefault="00BF7C37" w:rsidP="00BF7C37">
      <w:pPr>
        <w:pStyle w:val="Title"/>
        <w:rPr>
          <w:sz w:val="20"/>
          <w:szCs w:val="20"/>
        </w:rPr>
      </w:pPr>
      <w:r w:rsidRPr="00BF7C37">
        <w:rPr>
          <w:sz w:val="20"/>
          <w:szCs w:val="20"/>
        </w:rPr>
        <w:t>By: Nicholas Erickson</w:t>
      </w:r>
    </w:p>
    <w:p w14:paraId="3C50DCD7" w14:textId="2FE13636" w:rsidR="0022372B" w:rsidRPr="00814071" w:rsidRDefault="0022372B" w:rsidP="00BF7C37">
      <w:pPr>
        <w:pStyle w:val="Title"/>
        <w:rPr>
          <w:szCs w:val="24"/>
        </w:rPr>
      </w:pPr>
      <w:r>
        <w:rPr>
          <w:sz w:val="20"/>
          <w:szCs w:val="20"/>
        </w:rPr>
        <w:tab/>
      </w:r>
      <w:r w:rsidR="0037755F">
        <w:rPr>
          <w:szCs w:val="24"/>
        </w:rPr>
        <w:t>Our project team had</w:t>
      </w:r>
      <w:r w:rsidR="00814071">
        <w:rPr>
          <w:szCs w:val="24"/>
        </w:rPr>
        <w:t xml:space="preserve"> to </w:t>
      </w:r>
      <w:r w:rsidR="0039468C">
        <w:rPr>
          <w:szCs w:val="24"/>
        </w:rPr>
        <w:t>call our risk managements contingency</w:t>
      </w:r>
      <w:r w:rsidR="009C008C">
        <w:rPr>
          <w:szCs w:val="24"/>
        </w:rPr>
        <w:t xml:space="preserve"> </w:t>
      </w:r>
      <w:r w:rsidR="00F60B03">
        <w:rPr>
          <w:szCs w:val="24"/>
        </w:rPr>
        <w:t>for</w:t>
      </w:r>
      <w:r w:rsidR="00814071">
        <w:rPr>
          <w:szCs w:val="24"/>
        </w:rPr>
        <w:t xml:space="preserve"> our </w:t>
      </w:r>
      <w:r w:rsidR="00A656CA">
        <w:rPr>
          <w:szCs w:val="24"/>
        </w:rPr>
        <w:t xml:space="preserve">power supply 1PS1 </w:t>
      </w:r>
      <w:r w:rsidR="008075A3">
        <w:rPr>
          <w:szCs w:val="24"/>
        </w:rPr>
        <w:t>an</w:t>
      </w:r>
      <w:r w:rsidR="00BA793B">
        <w:rPr>
          <w:szCs w:val="24"/>
        </w:rPr>
        <w:t xml:space="preserve">d 1PS2 </w:t>
      </w:r>
      <w:r w:rsidR="00A656CA">
        <w:rPr>
          <w:szCs w:val="24"/>
        </w:rPr>
        <w:t xml:space="preserve">due to the inability for it to successfully output </w:t>
      </w:r>
      <w:r w:rsidR="003640A7">
        <w:rPr>
          <w:szCs w:val="24"/>
        </w:rPr>
        <w:t xml:space="preserve">to the LED strip. </w:t>
      </w:r>
      <w:r w:rsidR="00FC7ABC">
        <w:rPr>
          <w:szCs w:val="24"/>
        </w:rPr>
        <w:t>In response, w</w:t>
      </w:r>
      <w:r w:rsidR="003640A7">
        <w:rPr>
          <w:szCs w:val="24"/>
        </w:rPr>
        <w:t xml:space="preserve">e </w:t>
      </w:r>
      <w:r w:rsidR="00C35849">
        <w:rPr>
          <w:szCs w:val="24"/>
        </w:rPr>
        <w:t xml:space="preserve">followed our contingency plan and </w:t>
      </w:r>
      <w:r w:rsidR="003640A7">
        <w:rPr>
          <w:szCs w:val="24"/>
        </w:rPr>
        <w:t>purchased a commercial off the shelf power supply</w:t>
      </w:r>
      <w:r w:rsidR="00C35849">
        <w:rPr>
          <w:szCs w:val="24"/>
        </w:rPr>
        <w:t>.</w:t>
      </w:r>
      <w:r w:rsidR="003640A7">
        <w:rPr>
          <w:szCs w:val="24"/>
        </w:rPr>
        <w:t xml:space="preserve"> </w:t>
      </w:r>
      <w:r w:rsidR="00C35849">
        <w:rPr>
          <w:szCs w:val="24"/>
        </w:rPr>
        <w:t>Th</w:t>
      </w:r>
      <w:r w:rsidR="00566602">
        <w:rPr>
          <w:szCs w:val="24"/>
        </w:rPr>
        <w:t>e purchased</w:t>
      </w:r>
      <w:r w:rsidR="003640A7">
        <w:rPr>
          <w:szCs w:val="24"/>
        </w:rPr>
        <w:t xml:space="preserve"> </w:t>
      </w:r>
      <w:r w:rsidR="00336DA6">
        <w:rPr>
          <w:szCs w:val="24"/>
        </w:rPr>
        <w:t xml:space="preserve">power </w:t>
      </w:r>
      <w:r w:rsidR="00566602">
        <w:rPr>
          <w:szCs w:val="24"/>
        </w:rPr>
        <w:t xml:space="preserve">supply </w:t>
      </w:r>
      <w:r w:rsidR="00D31CA4">
        <w:rPr>
          <w:szCs w:val="24"/>
        </w:rPr>
        <w:t>was able to successfully</w:t>
      </w:r>
      <w:r w:rsidR="00D53C97">
        <w:rPr>
          <w:szCs w:val="24"/>
        </w:rPr>
        <w:t xml:space="preserve"> power our</w:t>
      </w:r>
      <w:r w:rsidR="00336DA6">
        <w:rPr>
          <w:szCs w:val="24"/>
        </w:rPr>
        <w:t xml:space="preserve"> </w:t>
      </w:r>
      <w:r w:rsidR="00CE0CE2">
        <w:rPr>
          <w:szCs w:val="24"/>
        </w:rPr>
        <w:t>LED strip</w:t>
      </w:r>
      <w:r w:rsidR="00FC7ABC">
        <w:rPr>
          <w:szCs w:val="24"/>
        </w:rPr>
        <w:t xml:space="preserve"> </w:t>
      </w:r>
      <w:r w:rsidR="00D53C97">
        <w:rPr>
          <w:szCs w:val="24"/>
        </w:rPr>
        <w:t xml:space="preserve">with a </w:t>
      </w:r>
      <w:r w:rsidR="007228EB">
        <w:rPr>
          <w:szCs w:val="24"/>
        </w:rPr>
        <w:t xml:space="preserve">5V output with current capacity up to 20 amps. With the backup power supply our LED strip was able to work as intended. </w:t>
      </w:r>
      <w:r w:rsidR="00BA793B">
        <w:rPr>
          <w:szCs w:val="24"/>
        </w:rPr>
        <w:t xml:space="preserve">We also </w:t>
      </w:r>
      <w:r w:rsidR="00525CEF">
        <w:rPr>
          <w:szCs w:val="24"/>
        </w:rPr>
        <w:t>purchased a</w:t>
      </w:r>
      <w:r w:rsidR="00B57B93">
        <w:rPr>
          <w:szCs w:val="24"/>
        </w:rPr>
        <w:t xml:space="preserve"> 10W </w:t>
      </w:r>
      <w:r w:rsidR="0076279D">
        <w:rPr>
          <w:szCs w:val="24"/>
        </w:rPr>
        <w:t xml:space="preserve">power supply that successfully powered our </w:t>
      </w:r>
      <w:r w:rsidR="00196867">
        <w:rPr>
          <w:szCs w:val="24"/>
        </w:rPr>
        <w:t>controller and repellant tone circuit.</w:t>
      </w:r>
    </w:p>
    <w:p w14:paraId="0AA26C7D" w14:textId="77777777" w:rsidR="00E4793A" w:rsidRPr="00E4793A" w:rsidRDefault="00E4793A" w:rsidP="00E4793A">
      <w:pPr>
        <w:pStyle w:val="Title"/>
      </w:pPr>
    </w:p>
    <w:p w14:paraId="1428AEA3" w14:textId="77777777" w:rsidR="0010678F" w:rsidRDefault="0010678F" w:rsidP="001B6570">
      <w:pPr>
        <w:pStyle w:val="Heading3Char"/>
      </w:pPr>
      <w:bookmarkStart w:id="113" w:name="_Toc70714838"/>
      <w:r>
        <w:lastRenderedPageBreak/>
        <w:t>Evaluation</w:t>
      </w:r>
      <w:bookmarkEnd w:id="113"/>
    </w:p>
    <w:p w14:paraId="77C051AB" w14:textId="77777777" w:rsidR="00B026F0" w:rsidRPr="00B026F0" w:rsidRDefault="003C4BBD" w:rsidP="00B026F0">
      <w:pPr>
        <w:pStyle w:val="Heading2"/>
      </w:pPr>
      <w:bookmarkStart w:id="114" w:name="_Toc70714839"/>
      <w:r>
        <w:t xml:space="preserve">Project </w:t>
      </w:r>
      <w:r w:rsidR="00EC71AC">
        <w:t>Outcome</w:t>
      </w:r>
      <w:bookmarkEnd w:id="114"/>
    </w:p>
    <w:p w14:paraId="39C23C99" w14:textId="0600BDF4" w:rsidR="00A71422" w:rsidRPr="00A71422" w:rsidRDefault="00A71422" w:rsidP="00A71422">
      <w:pPr>
        <w:pStyle w:val="CommentSubject"/>
      </w:pPr>
      <w:r>
        <w:t xml:space="preserve">by Matt </w:t>
      </w:r>
      <w:proofErr w:type="spellStart"/>
      <w:r>
        <w:t>Soehngen</w:t>
      </w:r>
      <w:proofErr w:type="spellEnd"/>
    </w:p>
    <w:p w14:paraId="2809FEA4" w14:textId="3A77293F" w:rsidR="00C4414E" w:rsidRPr="00C4414E" w:rsidRDefault="00A71422" w:rsidP="00C4414E">
      <w:pPr>
        <w:pStyle w:val="Title"/>
        <w:rPr>
          <w:rStyle w:val="ContentNote"/>
        </w:rPr>
      </w:pPr>
      <w:r>
        <w:rPr>
          <w:rStyle w:val="Note"/>
          <w:i/>
        </w:rPr>
        <w:t xml:space="preserve">This section </w:t>
      </w:r>
      <w:r w:rsidR="00A52639">
        <w:rPr>
          <w:rStyle w:val="Note"/>
          <w:i/>
        </w:rPr>
        <w:t>discussed</w:t>
      </w:r>
      <w:r w:rsidR="00DB6B62" w:rsidRPr="00A71422">
        <w:rPr>
          <w:rStyle w:val="Note"/>
          <w:i/>
        </w:rPr>
        <w:t xml:space="preserve"> the project’s outcomes. Successes, partial successes, </w:t>
      </w:r>
      <w:r w:rsidR="00880BB1" w:rsidRPr="00A71422">
        <w:rPr>
          <w:rStyle w:val="Note"/>
          <w:i/>
        </w:rPr>
        <w:t>deficiencies</w:t>
      </w:r>
      <w:r w:rsidR="000B72B2">
        <w:rPr>
          <w:rStyle w:val="Note"/>
          <w:i/>
        </w:rPr>
        <w:t xml:space="preserve"> are described</w:t>
      </w:r>
      <w:r w:rsidR="00DB6B62" w:rsidRPr="00A71422">
        <w:rPr>
          <w:rStyle w:val="Note"/>
          <w:i/>
        </w:rPr>
        <w:t xml:space="preserve">. </w:t>
      </w:r>
    </w:p>
    <w:p w14:paraId="54B78364" w14:textId="2890A83B" w:rsidR="00CE3FD7" w:rsidRDefault="00CE3FD7" w:rsidP="00CE3FD7">
      <w:pPr>
        <w:pStyle w:val="Heading2"/>
      </w:pPr>
      <w:bookmarkStart w:id="115" w:name="_Toc70714840"/>
      <w:r>
        <w:t>Requirement Evaluations</w:t>
      </w:r>
      <w:bookmarkEnd w:id="115"/>
    </w:p>
    <w:p w14:paraId="16841BBD" w14:textId="48F1E7CA" w:rsidR="008256D5" w:rsidRPr="008256D5" w:rsidRDefault="00CE3FD7" w:rsidP="008256D5">
      <w:pPr>
        <w:pStyle w:val="Title"/>
      </w:pPr>
      <w:r>
        <w:t>In this section, the adherence to specified requirements will be assessed through the requirement measurement</w:t>
      </w:r>
      <w:r w:rsidR="00E9247B">
        <w:t xml:space="preserve"> metrics for each requirement. The determination for requirement achievement is through the requirement achievement threshold for each requirement.</w:t>
      </w:r>
    </w:p>
    <w:p w14:paraId="5599B980" w14:textId="77777777" w:rsidR="00E9247B" w:rsidRDefault="00E9247B" w:rsidP="00E9247B">
      <w:pPr>
        <w:pStyle w:val="Heading3"/>
      </w:pPr>
      <w:bookmarkStart w:id="116" w:name="_Toc70714841"/>
      <w:r w:rsidRPr="209FA9D8">
        <w:t>LED Control</w:t>
      </w:r>
      <w:bookmarkEnd w:id="116"/>
      <w:r w:rsidRPr="209FA9D8">
        <w:t xml:space="preserve"> </w:t>
      </w:r>
    </w:p>
    <w:p w14:paraId="056E4C1B" w14:textId="77777777" w:rsidR="00E9247B" w:rsidRDefault="00E9247B" w:rsidP="00E9247B">
      <w:pPr>
        <w:pStyle w:val="CommentSubject"/>
        <w:rPr>
          <w:rFonts w:eastAsia="Times New Roman"/>
        </w:rPr>
      </w:pPr>
      <w:r>
        <w:rPr>
          <w:rFonts w:eastAsia="Times New Roman"/>
        </w:rPr>
        <w:t>By: Nicholas Erickson</w:t>
      </w:r>
    </w:p>
    <w:p w14:paraId="4FC46DA4" w14:textId="7A42A6B8" w:rsidR="00E9247B" w:rsidRPr="00E9247B" w:rsidRDefault="00E9247B" w:rsidP="00E9247B">
      <w:pPr>
        <w:pStyle w:val="Title"/>
      </w:pPr>
      <w:r w:rsidRPr="09EE1056">
        <w:rPr>
          <w:rFonts w:eastAsia="Times New Roman"/>
        </w:rPr>
        <w:t xml:space="preserve"> Our mobile app will be programmed and connected to the controller with Bluetooth remote control functionality to change the light-emitting diodes (LEDs) signal output. The functional requirements include the ability to turn on and off the LEDs, turn on and off music mode, change the LEDs output color, and turn on and off LED flashing mode.</w:t>
      </w:r>
    </w:p>
    <w:p w14:paraId="3DAF1E65" w14:textId="77777777" w:rsidR="00E9247B" w:rsidRDefault="00E9247B" w:rsidP="00E9247B">
      <w:pPr>
        <w:pStyle w:val="Heading4"/>
      </w:pPr>
      <w:bookmarkStart w:id="117" w:name="_Toc70714842"/>
      <w:r w:rsidRPr="09EE1056">
        <w:t>Bluetooth Connectivity Range</w:t>
      </w:r>
      <w:bookmarkEnd w:id="117"/>
    </w:p>
    <w:p w14:paraId="022DDF2A" w14:textId="77777777" w:rsidR="00E9247B" w:rsidRDefault="00E9247B" w:rsidP="00E9247B">
      <w:pPr>
        <w:pStyle w:val="Title"/>
      </w:pPr>
      <w:r w:rsidRPr="09EE1056">
        <w:rPr>
          <w:rFonts w:eastAsia="Times New Roman"/>
        </w:rPr>
        <w:t xml:space="preserve">Bluetooth connection will be used to communicate between the mobile device and the receiving controlling device. The Bluetooth connection must be able to successfully signal to the controller when within 20 feet of the receiving controller. </w:t>
      </w:r>
    </w:p>
    <w:p w14:paraId="34D6F2E6" w14:textId="77777777" w:rsidR="00E9247B" w:rsidRDefault="00E9247B" w:rsidP="00E9247B">
      <w:pPr>
        <w:pStyle w:val="Heading4"/>
      </w:pPr>
      <w:bookmarkStart w:id="118" w:name="_Toc70714843"/>
      <w:r w:rsidRPr="09EE1056">
        <w:lastRenderedPageBreak/>
        <w:t>LED Output Requirements</w:t>
      </w:r>
      <w:bookmarkEnd w:id="118"/>
    </w:p>
    <w:p w14:paraId="35313494" w14:textId="77777777" w:rsidR="00E9247B" w:rsidRDefault="00E9247B" w:rsidP="00E9247B">
      <w:pPr>
        <w:pStyle w:val="Title"/>
        <w:rPr>
          <w:rFonts w:eastAsia="Times New Roman"/>
        </w:rPr>
      </w:pPr>
      <w:r w:rsidRPr="09EE1056">
        <w:rPr>
          <w:rFonts w:eastAsia="Times New Roman"/>
        </w:rPr>
        <w:t>LED output requirements include the ability to change the output color to at least five different colors through remote control Bluetooth connection. Additionally, the output requirements include the ability to output a LED flashing mode to cycle between changing LED colors every two seconds.</w:t>
      </w:r>
    </w:p>
    <w:p w14:paraId="66C473B6" w14:textId="63ECDE07" w:rsidR="00E9247B" w:rsidRDefault="00E9247B" w:rsidP="00E9247B">
      <w:pPr>
        <w:pStyle w:val="Heading4"/>
      </w:pPr>
      <w:bookmarkStart w:id="119" w:name="_Toc70714844"/>
      <w:r>
        <w:t>Performance</w:t>
      </w:r>
      <w:bookmarkEnd w:id="119"/>
    </w:p>
    <w:p w14:paraId="1817CFC5" w14:textId="1B1B1CD8" w:rsidR="00E9247B" w:rsidRDefault="00E9247B" w:rsidP="00307706">
      <w:pPr>
        <w:pStyle w:val="Title"/>
      </w:pPr>
      <w:r>
        <w:t xml:space="preserve">Our project was able to successfully </w:t>
      </w:r>
      <w:r w:rsidR="00226CAE">
        <w:t xml:space="preserve">maintain </w:t>
      </w:r>
      <w:r w:rsidR="00E21589">
        <w:t>Bluetooth</w:t>
      </w:r>
      <w:r w:rsidR="00226CAE">
        <w:t xml:space="preserve"> connectivity </w:t>
      </w:r>
      <w:r w:rsidR="00CC4B31">
        <w:t>and send signals to the Bluetooth module</w:t>
      </w:r>
      <w:r w:rsidR="00226CAE">
        <w:t xml:space="preserve"> at all distances up to 2</w:t>
      </w:r>
      <w:r w:rsidR="00CC4B31">
        <w:t>5</w:t>
      </w:r>
      <w:r w:rsidR="00226CAE">
        <w:t xml:space="preserve"> feet</w:t>
      </w:r>
      <w:r w:rsidR="00CC4B31">
        <w:t>. This signifies successful completion of the Bluetooth connectivity range requirement.</w:t>
      </w:r>
      <w:r w:rsidR="00226CAE">
        <w:t xml:space="preserve"> </w:t>
      </w:r>
      <w:r w:rsidR="00E21589">
        <w:t>Additionally, our project was able to</w:t>
      </w:r>
      <w:r w:rsidR="00A35C27">
        <w:t xml:space="preserve"> create 16,777,216 different output colors by allowing the user to control the red, green, and blue intensity on the lighting strip. </w:t>
      </w:r>
      <w:r w:rsidR="00F46E2A">
        <w:t xml:space="preserve">Our project was able to successfully meet our output color requirement. </w:t>
      </w:r>
    </w:p>
    <w:p w14:paraId="22C61047" w14:textId="77777777" w:rsidR="00A95A18" w:rsidRDefault="00A95A18" w:rsidP="00A95A18">
      <w:pPr>
        <w:pStyle w:val="Heading3"/>
      </w:pPr>
      <w:bookmarkStart w:id="120" w:name="_Toc70714845"/>
      <w:r>
        <w:t xml:space="preserve">Dual Output DC </w:t>
      </w:r>
      <w:r w:rsidRPr="00B73E41">
        <w:t>Power Supply</w:t>
      </w:r>
      <w:bookmarkEnd w:id="120"/>
    </w:p>
    <w:p w14:paraId="236B391B" w14:textId="77777777" w:rsidR="00A95A18" w:rsidRPr="000252AA" w:rsidRDefault="00A95A18" w:rsidP="00A95A18">
      <w:pPr>
        <w:pStyle w:val="CommentSubject"/>
      </w:pPr>
      <w:r>
        <w:t>By Sterling LaBarbera</w:t>
      </w:r>
    </w:p>
    <w:p w14:paraId="637A74F5" w14:textId="77777777" w:rsidR="00A95A18" w:rsidRDefault="00A95A18" w:rsidP="00A95A18">
      <w:pPr>
        <w:pStyle w:val="Title"/>
      </w:pPr>
      <w:r w:rsidRPr="00B73E41">
        <w:t xml:space="preserve">The solar power system (Unit 1) provides </w:t>
      </w:r>
      <w:r>
        <w:t xml:space="preserve">voltage </w:t>
      </w:r>
      <w:r w:rsidRPr="00B73E41">
        <w:t xml:space="preserve">regulated output power </w:t>
      </w:r>
      <w:r>
        <w:t xml:space="preserve">from the battery </w:t>
      </w:r>
      <w:r w:rsidRPr="00B73E41">
        <w:t xml:space="preserve">to the Arduino Controller (2U5) and separately to the LED strip (2U1) due to the </w:t>
      </w:r>
      <w:r>
        <w:t>20 </w:t>
      </w:r>
      <w:r w:rsidRPr="00B73E41">
        <w:t>Amp current requirements to run a 5</w:t>
      </w:r>
      <w:r>
        <w:t>-meter</w:t>
      </w:r>
      <w:r w:rsidRPr="00B73E41">
        <w:t xml:space="preserve"> strip of LEDs. The Arduino cannot support the maximum current for full brightness</w:t>
      </w:r>
      <w:r>
        <w:t xml:space="preserve"> since its maximum current draw is 1 Amp</w:t>
      </w:r>
      <w:r w:rsidRPr="00B73E41">
        <w:t>. The 12</w:t>
      </w:r>
      <w:r>
        <w:t> </w:t>
      </w:r>
      <w:r w:rsidRPr="00B73E41">
        <w:t xml:space="preserve">VDC output signal from the </w:t>
      </w:r>
      <w:r>
        <w:t>maximum power point controller (MPPT)</w:t>
      </w:r>
      <w:r w:rsidRPr="00B73E41">
        <w:t xml:space="preserve"> will be split</w:t>
      </w:r>
      <w:r>
        <w:t xml:space="preserve"> </w:t>
      </w:r>
      <w:r w:rsidRPr="00B73E41">
        <w:t xml:space="preserve">to provide </w:t>
      </w:r>
      <w:r>
        <w:t>5 </w:t>
      </w:r>
      <w:r w:rsidRPr="00B73E41">
        <w:t>VDC to the LEDs and 7</w:t>
      </w:r>
      <w:r>
        <w:t>.1 </w:t>
      </w:r>
      <w:r w:rsidRPr="00B73E41">
        <w:t>VDC to the Arduino</w:t>
      </w:r>
      <w:r>
        <w:t xml:space="preserve"> with variable currents</w:t>
      </w:r>
      <w:r w:rsidRPr="00B73E41">
        <w:t xml:space="preserve">. Maximum output power based on device specifications will be </w:t>
      </w:r>
      <w:r>
        <w:t>112.1 </w:t>
      </w:r>
      <w:r w:rsidRPr="00B73E41">
        <w:t>Watts.</w:t>
      </w:r>
      <w:r>
        <w:t xml:space="preserve"> The range for the LED output voltage of (5.0 ± 0.25) V is to limit unwanted variance in the light intensity when not being modified by the controller. The Arduino output voltage range of (7.1 ± 0.1) VDC is based on a website [ref#] stating that going </w:t>
      </w:r>
      <w:r>
        <w:lastRenderedPageBreak/>
        <w:t>below 7 VDC can result in the actual voltage to the board being too low after passing through the internal voltage regulator. Using the lowest optimal voltage will help reduce power usage from the battery. Maximum Power is calculated as maximum current in LEDs times the output voltage to the LEDs, plus maximum current draw from the Arduino times output voltage to the Arduino. Table 1 lists the performance requirements for the power supply.</w:t>
      </w:r>
    </w:p>
    <w:p w14:paraId="14CF3184" w14:textId="0C8F658F" w:rsidR="00A95A18" w:rsidRDefault="00A95A18" w:rsidP="00A95A18">
      <w:pPr>
        <w:pStyle w:val="Heading4"/>
      </w:pPr>
      <w:bookmarkStart w:id="121" w:name="_Toc70714846"/>
      <w:r>
        <w:t>Performance</w:t>
      </w:r>
      <w:bookmarkEnd w:id="121"/>
    </w:p>
    <w:p w14:paraId="24E7BA55" w14:textId="293DCC02" w:rsidR="00BD1093" w:rsidRPr="00BD1093" w:rsidRDefault="005B5F7D" w:rsidP="00BD1093">
      <w:pPr>
        <w:pStyle w:val="Title"/>
      </w:pPr>
      <w:r>
        <w:t xml:space="preserve">The power supply </w:t>
      </w:r>
      <w:r w:rsidR="00CD7B0E">
        <w:t>we designed did not manage to meet the specifications above. It did provide a 5 V</w:t>
      </w:r>
      <w:r w:rsidR="00BE1FA4">
        <w:t xml:space="preserve"> output when connected to a bench power supply, but not when we integrated it with the other components.</w:t>
      </w:r>
      <w:r w:rsidR="00DD7497">
        <w:t xml:space="preserve"> The contingency </w:t>
      </w:r>
      <w:r w:rsidR="00CE408A">
        <w:t xml:space="preserve">power supplies </w:t>
      </w:r>
      <w:r w:rsidR="00CE0451">
        <w:t>meet our goals</w:t>
      </w:r>
      <w:r w:rsidR="00221E77">
        <w:t xml:space="preserve"> as </w:t>
      </w:r>
      <w:r w:rsidR="0070713A">
        <w:t>are</w:t>
      </w:r>
      <w:r w:rsidR="009C6820">
        <w:t xml:space="preserve"> </w:t>
      </w:r>
      <w:r w:rsidR="00B96FC2">
        <w:t>adjustable</w:t>
      </w:r>
      <w:r w:rsidR="00676641">
        <w:t xml:space="preserve"> allowing for </w:t>
      </w:r>
      <w:r w:rsidR="0070713A">
        <w:t xml:space="preserve">the </w:t>
      </w:r>
      <w:r w:rsidR="005B3378">
        <w:t>1PS2</w:t>
      </w:r>
      <w:r w:rsidR="008349AC">
        <w:t xml:space="preserve"> in the actual functional block diagram</w:t>
      </w:r>
      <w:r w:rsidR="003E253B">
        <w:t xml:space="preserve"> to be</w:t>
      </w:r>
      <w:r w:rsidR="00676641">
        <w:t xml:space="preserve"> exactly 7.1 V</w:t>
      </w:r>
      <w:r w:rsidR="003E253B">
        <w:t xml:space="preserve"> and </w:t>
      </w:r>
      <w:r w:rsidR="008349AC">
        <w:t>1PS1</w:t>
      </w:r>
      <w:r w:rsidR="003E253B">
        <w:t xml:space="preserve"> to be exactly 5.</w:t>
      </w:r>
      <w:r w:rsidR="00DB7CBF">
        <w:t>2 V</w:t>
      </w:r>
      <w:r w:rsidR="006C4DD1">
        <w:t xml:space="preserve"> when measured with the bench power supply</w:t>
      </w:r>
      <w:r w:rsidR="00DB7CBF">
        <w:t>, both with the 12</w:t>
      </w:r>
      <w:r w:rsidR="006C4DD1">
        <w:t>.7</w:t>
      </w:r>
      <w:r w:rsidR="008B24B7">
        <w:t> </w:t>
      </w:r>
      <w:r w:rsidR="00DB7CBF">
        <w:t>V battery input.</w:t>
      </w:r>
      <w:r w:rsidR="00C01CC8">
        <w:t xml:space="preserve"> </w:t>
      </w:r>
      <w:r w:rsidR="007745AB">
        <w:t>1PS1</w:t>
      </w:r>
      <w:r w:rsidR="00C01CC8">
        <w:t xml:space="preserve"> also specifies a maximum output of 105 W</w:t>
      </w:r>
      <w:r w:rsidR="004C6248">
        <w:t xml:space="preserve"> which is </w:t>
      </w:r>
      <w:r w:rsidR="00876B93">
        <w:t xml:space="preserve">just above the needed power for </w:t>
      </w:r>
      <w:r w:rsidR="008B24B7">
        <w:t>the 20 A maximum current of the light strip</w:t>
      </w:r>
      <w:r w:rsidR="0091187A">
        <w:t>.</w:t>
      </w:r>
    </w:p>
    <w:p w14:paraId="58B682E3" w14:textId="77777777" w:rsidR="00A95A18" w:rsidRPr="00CE3FD7" w:rsidRDefault="00A95A18" w:rsidP="00A95A18">
      <w:pPr>
        <w:pStyle w:val="Title"/>
      </w:pPr>
    </w:p>
    <w:p w14:paraId="227A9440" w14:textId="14F43E8E" w:rsidR="004925F3" w:rsidRPr="004925F3" w:rsidRDefault="009374D1" w:rsidP="004925F3">
      <w:pPr>
        <w:pStyle w:val="Heading2"/>
      </w:pPr>
      <w:bookmarkStart w:id="122" w:name="_Toc70714847"/>
      <w:r>
        <w:t>Goal Evaluation</w:t>
      </w:r>
      <w:r w:rsidR="001D0557">
        <w:t>s</w:t>
      </w:r>
      <w:bookmarkEnd w:id="122"/>
    </w:p>
    <w:p w14:paraId="7D6C697E" w14:textId="0E1A1FF7" w:rsidR="00B166EB" w:rsidRPr="00B166EB" w:rsidRDefault="004B244A" w:rsidP="00B166EB">
      <w:pPr>
        <w:pStyle w:val="Title"/>
      </w:pPr>
      <w:r>
        <w:t xml:space="preserve">In this section, the </w:t>
      </w:r>
      <w:r w:rsidR="00270D45">
        <w:t>adherence to specified goal</w:t>
      </w:r>
      <w:r w:rsidR="00624C6C">
        <w:t xml:space="preserve"> statements is assessed through the</w:t>
      </w:r>
      <w:r w:rsidR="00270D45">
        <w:t xml:space="preserve"> </w:t>
      </w:r>
      <w:r w:rsidR="00EB34E5">
        <w:t xml:space="preserve">goal measurement metrics defined for each </w:t>
      </w:r>
      <w:r w:rsidR="00522634">
        <w:t xml:space="preserve">goal. </w:t>
      </w:r>
      <w:r w:rsidR="003074B6">
        <w:t xml:space="preserve">The determination of goal achievement is given in the goal achievement threshold </w:t>
      </w:r>
      <w:r w:rsidR="00F214A1">
        <w:t xml:space="preserve">for each goal statement. </w:t>
      </w:r>
    </w:p>
    <w:p w14:paraId="53961757" w14:textId="18A049BC" w:rsidR="0074365D" w:rsidRPr="0074365D" w:rsidRDefault="00291B45" w:rsidP="00667DCC">
      <w:pPr>
        <w:pStyle w:val="Heading2"/>
      </w:pPr>
      <w:bookmarkStart w:id="123" w:name="_Toc70714848"/>
      <w:r>
        <w:t>Customer Goal – Usability</w:t>
      </w:r>
      <w:bookmarkEnd w:id="123"/>
      <w:r>
        <w:t xml:space="preserve"> </w:t>
      </w:r>
    </w:p>
    <w:p w14:paraId="31F9D849" w14:textId="451D78C9" w:rsidR="00732689" w:rsidRPr="00732689" w:rsidRDefault="00732689" w:rsidP="00732689">
      <w:pPr>
        <w:pStyle w:val="Title"/>
        <w:rPr>
          <w:sz w:val="20"/>
          <w:szCs w:val="20"/>
        </w:rPr>
      </w:pPr>
      <w:r w:rsidRPr="00732689">
        <w:rPr>
          <w:sz w:val="20"/>
          <w:szCs w:val="20"/>
        </w:rPr>
        <w:t>By: Nicholas Erickson</w:t>
      </w:r>
    </w:p>
    <w:p w14:paraId="0A4EA21B" w14:textId="778D8E09" w:rsidR="00B026F0" w:rsidRPr="00B026F0" w:rsidRDefault="00A841A3" w:rsidP="00B026F0">
      <w:pPr>
        <w:pStyle w:val="Title"/>
      </w:pPr>
      <w:r w:rsidRPr="00A841A3">
        <w:t>By March 26th, 2021, develop a smartphone app for customers to remotely control the LED (light-emitting diode) outputs by having at least 80% of new customers successfully demonstrate all functional controls in under one minute of app usage.</w:t>
      </w:r>
    </w:p>
    <w:p w14:paraId="65E6B272" w14:textId="4A5D7871" w:rsidR="000C3E27" w:rsidRDefault="000C3E27" w:rsidP="000C3E27">
      <w:pPr>
        <w:pStyle w:val="Heading3"/>
      </w:pPr>
      <w:bookmarkStart w:id="124" w:name="_Toc70714849"/>
      <w:r>
        <w:lastRenderedPageBreak/>
        <w:t>Goal Evaluation</w:t>
      </w:r>
      <w:bookmarkEnd w:id="124"/>
    </w:p>
    <w:p w14:paraId="6B5C7ED3" w14:textId="29C3E27C" w:rsidR="000C3E27" w:rsidRPr="000C3E27" w:rsidRDefault="00EB56D6" w:rsidP="000C3E27">
      <w:pPr>
        <w:pStyle w:val="Title"/>
      </w:pPr>
      <w:r>
        <w:t>The following sections describe the intended evaluation plan, and the actual evaluatio</w:t>
      </w:r>
      <w:r w:rsidR="00496F79">
        <w:t xml:space="preserve">n. </w:t>
      </w:r>
    </w:p>
    <w:p w14:paraId="6E53352F" w14:textId="77777777" w:rsidR="00B7729E" w:rsidRDefault="00B7729E" w:rsidP="00B7729E">
      <w:pPr>
        <w:pStyle w:val="Heading4"/>
      </w:pPr>
      <w:bookmarkStart w:id="125" w:name="_Toc70714850"/>
      <w:r w:rsidRPr="4B29DD31">
        <w:t>Metric Measurand</w:t>
      </w:r>
      <w:bookmarkEnd w:id="125"/>
    </w:p>
    <w:p w14:paraId="092C3E45" w14:textId="77777777" w:rsidR="00B7729E" w:rsidRDefault="00B7729E" w:rsidP="00B7729E">
      <w:pPr>
        <w:pStyle w:val="Title"/>
      </w:pPr>
      <w:r w:rsidRPr="4B29DD31">
        <w:rPr>
          <w:rFonts w:eastAsia="Calibri"/>
        </w:rPr>
        <w:t xml:space="preserve">Measure the amount of time it takes a customer to turn on and off the LED strip, change the color of the LED output, turn on and off the app’s music mode, and turn off the LED strip. </w:t>
      </w:r>
    </w:p>
    <w:p w14:paraId="015D89A7" w14:textId="77777777" w:rsidR="00B7729E" w:rsidRDefault="00B7729E" w:rsidP="00B7729E">
      <w:pPr>
        <w:pStyle w:val="Heading4"/>
      </w:pPr>
      <w:bookmarkStart w:id="126" w:name="_Toc70714851"/>
      <w:r w:rsidRPr="4B29DD31">
        <w:t>Goal Achievement Threshold</w:t>
      </w:r>
      <w:bookmarkEnd w:id="126"/>
    </w:p>
    <w:p w14:paraId="7C768210" w14:textId="77777777" w:rsidR="00B7729E" w:rsidRDefault="00B7729E" w:rsidP="00B7729E">
      <w:pPr>
        <w:pStyle w:val="Title"/>
      </w:pPr>
      <w:r w:rsidRPr="4B29DD31">
        <w:rPr>
          <w:rFonts w:eastAsia="Calibri"/>
        </w:rPr>
        <w:t>Achievement of our goal entails that customers successfully complete the test of all functional controls sequence in</w:t>
      </w:r>
      <w:r>
        <w:rPr>
          <w:rFonts w:eastAsia="Calibri"/>
        </w:rPr>
        <w:t xml:space="preserve"> </w:t>
      </w:r>
      <w:r w:rsidRPr="4B29DD31">
        <w:rPr>
          <w:rFonts w:eastAsia="Calibri"/>
        </w:rPr>
        <w:t>one minute</w:t>
      </w:r>
      <w:r>
        <w:rPr>
          <w:rFonts w:eastAsia="Calibri"/>
        </w:rPr>
        <w:t xml:space="preserve"> or less</w:t>
      </w:r>
      <w:r w:rsidRPr="4B29DD31">
        <w:rPr>
          <w:rFonts w:eastAsia="Calibri"/>
        </w:rPr>
        <w:t>. At least 80% of customers tested need to complete our test in one minute</w:t>
      </w:r>
      <w:r>
        <w:rPr>
          <w:rFonts w:eastAsia="Calibri"/>
        </w:rPr>
        <w:t xml:space="preserve"> or less on their first attempt</w:t>
      </w:r>
      <w:r w:rsidRPr="4B29DD31">
        <w:rPr>
          <w:rFonts w:eastAsia="Calibri"/>
        </w:rPr>
        <w:t xml:space="preserve"> to achieve the goal threshold.</w:t>
      </w:r>
    </w:p>
    <w:p w14:paraId="69689B12" w14:textId="77777777" w:rsidR="00B7729E" w:rsidRDefault="00B7729E" w:rsidP="00B7729E">
      <w:pPr>
        <w:pStyle w:val="Heading4"/>
      </w:pPr>
      <w:bookmarkStart w:id="127" w:name="_Toc70714852"/>
      <w:r w:rsidRPr="4B29DD31">
        <w:t>Measurand Measurement Method</w:t>
      </w:r>
      <w:bookmarkEnd w:id="127"/>
    </w:p>
    <w:p w14:paraId="4CC104B4" w14:textId="75F5159D" w:rsidR="00B7729E" w:rsidRPr="00F214A1" w:rsidRDefault="00B7729E" w:rsidP="00F214A1">
      <w:pPr>
        <w:pStyle w:val="Title"/>
      </w:pPr>
      <w:commentRangeStart w:id="128"/>
      <w:r w:rsidRPr="4B29DD31">
        <w:rPr>
          <w:rFonts w:eastAsia="Calibri"/>
        </w:rPr>
        <w:t>The method to test the usability of our smartphone is app is</w:t>
      </w:r>
      <w:r>
        <w:rPr>
          <w:rFonts w:eastAsia="Calibri"/>
        </w:rPr>
        <w:t xml:space="preserve"> to time how long it takes the customer to use all our functional controls on their first attempt. Our testing will include the following</w:t>
      </w:r>
      <w:r w:rsidRPr="4B29DD31">
        <w:rPr>
          <w:rFonts w:eastAsia="Calibri"/>
        </w:rPr>
        <w:t xml:space="preserve">: turn on the LED lights, change the color of the LED lights, turn on the Music Mode for the LED Lights, turn off the Music Mode for the LED lights, turn off the LED lights. </w:t>
      </w:r>
      <w:commentRangeEnd w:id="128"/>
      <w:r>
        <w:rPr>
          <w:rStyle w:val="PlaceholderText"/>
        </w:rPr>
        <w:commentReference w:id="128"/>
      </w:r>
    </w:p>
    <w:p w14:paraId="330F12C2" w14:textId="394EE688" w:rsidR="000D6636" w:rsidRDefault="000D6636" w:rsidP="000D6636">
      <w:pPr>
        <w:pStyle w:val="Heading4"/>
      </w:pPr>
      <w:bookmarkStart w:id="129" w:name="_Toc70714853"/>
      <w:r>
        <w:t>Measur</w:t>
      </w:r>
      <w:r w:rsidR="00FC3844">
        <w:t>and Measure</w:t>
      </w:r>
      <w:r w:rsidR="008A507B">
        <w:t>d</w:t>
      </w:r>
      <w:r w:rsidR="00FC3844">
        <w:t xml:space="preserve"> Value</w:t>
      </w:r>
      <w:bookmarkEnd w:id="129"/>
    </w:p>
    <w:p w14:paraId="3EC21B04" w14:textId="3841F762" w:rsidR="008A507B" w:rsidRDefault="00472A99" w:rsidP="008A507B">
      <w:pPr>
        <w:pStyle w:val="Title"/>
      </w:pPr>
      <w:r>
        <w:t xml:space="preserve">There was a total of 30 random </w:t>
      </w:r>
      <w:r w:rsidR="001D2A4F">
        <w:t xml:space="preserve">customers that took the </w:t>
      </w:r>
      <w:r w:rsidR="003B6DAA">
        <w:t xml:space="preserve">test and 29 were successful in completing all functional controls within one minute. The success rate of the users was </w:t>
      </w:r>
      <w:r w:rsidR="006974EA">
        <w:t>96.7%.</w:t>
      </w:r>
    </w:p>
    <w:p w14:paraId="3B3E15BF" w14:textId="08AA25DA" w:rsidR="00324303" w:rsidRDefault="00324303" w:rsidP="00324303">
      <w:pPr>
        <w:pStyle w:val="Heading4"/>
      </w:pPr>
      <w:bookmarkStart w:id="130" w:name="_Toc70714854"/>
      <w:r>
        <w:t>Goal Outcome</w:t>
      </w:r>
      <w:bookmarkEnd w:id="130"/>
    </w:p>
    <w:p w14:paraId="096AFBB0" w14:textId="5C5BDF96" w:rsidR="1BDDEDFF" w:rsidRPr="005D1B11" w:rsidRDefault="00324303" w:rsidP="005D1B11">
      <w:pPr>
        <w:pStyle w:val="Title"/>
      </w:pPr>
      <w:r>
        <w:t xml:space="preserve">The 96.7% success rate of </w:t>
      </w:r>
      <w:r w:rsidR="00874AFB">
        <w:t xml:space="preserve">the thirty </w:t>
      </w:r>
      <w:r>
        <w:t>users completing all functional controls under a minute</w:t>
      </w:r>
      <w:r w:rsidR="002C73C4">
        <w:t xml:space="preserve"> is a successful completion of the goal. The success rate was greater than the goal </w:t>
      </w:r>
      <w:r w:rsidR="00A95453">
        <w:t xml:space="preserve">percentage of </w:t>
      </w:r>
      <w:r w:rsidR="005D1B11">
        <w:t>80%</w:t>
      </w:r>
      <w:r w:rsidR="00874AFB">
        <w:t>.</w:t>
      </w:r>
    </w:p>
    <w:p w14:paraId="427964CF" w14:textId="77777777" w:rsidR="004925F3" w:rsidRDefault="004925F3" w:rsidP="00D15350">
      <w:pPr>
        <w:pStyle w:val="Heading2"/>
        <w:rPr>
          <w:sz w:val="28"/>
        </w:rPr>
      </w:pPr>
      <w:bookmarkStart w:id="131" w:name="_Toc70714855"/>
      <w:r>
        <w:lastRenderedPageBreak/>
        <w:t>Engineering Team Goal – Environmental Impact</w:t>
      </w:r>
      <w:bookmarkEnd w:id="131"/>
    </w:p>
    <w:p w14:paraId="461D2F4B" w14:textId="77777777" w:rsidR="004925F3" w:rsidRDefault="004925F3" w:rsidP="004925F3">
      <w:pPr>
        <w:pStyle w:val="CommentSubject"/>
      </w:pPr>
      <w:r>
        <w:t>By Sterling LaBarbera</w:t>
      </w:r>
    </w:p>
    <w:p w14:paraId="68AC1EC5" w14:textId="77777777" w:rsidR="004925F3" w:rsidRDefault="004925F3" w:rsidP="004925F3">
      <w:pPr>
        <w:pStyle w:val="Title"/>
        <w:rPr>
          <w:rFonts w:eastAsia="Times New Roman"/>
        </w:rPr>
      </w:pPr>
      <w:r>
        <w:rPr>
          <w:rFonts w:eastAsia="Times New Roman"/>
        </w:rPr>
        <w:t xml:space="preserve">By March 22, 2021, </w:t>
      </w:r>
      <w:proofErr w:type="gramStart"/>
      <w:r>
        <w:rPr>
          <w:rFonts w:eastAsia="Times New Roman"/>
        </w:rPr>
        <w:t>in order to</w:t>
      </w:r>
      <w:proofErr w:type="gramEnd"/>
      <w:r>
        <w:rPr>
          <w:rFonts w:eastAsia="Times New Roman"/>
        </w:rPr>
        <w:t xml:space="preserve"> be completely powered by renewable sources, connect a solar power unit that charges fast enough to be fully charged at least every 3 days in mostly clear weather conditions, in spring, summer, and fall in central Missouri.</w:t>
      </w:r>
    </w:p>
    <w:p w14:paraId="316C82F6" w14:textId="6AD45379" w:rsidR="00FC21AC" w:rsidRDefault="00FC21AC" w:rsidP="008918EF">
      <w:pPr>
        <w:pStyle w:val="Heading3"/>
      </w:pPr>
      <w:bookmarkStart w:id="132" w:name="_Toc70714856"/>
      <w:r>
        <w:t xml:space="preserve">Goal </w:t>
      </w:r>
      <w:r w:rsidR="00CA0363">
        <w:t>Evaluation</w:t>
      </w:r>
      <w:bookmarkEnd w:id="132"/>
    </w:p>
    <w:p w14:paraId="2AE8D8B5" w14:textId="5C140F2B" w:rsidR="00FC21AC" w:rsidRDefault="00FC21AC" w:rsidP="00FC21AC">
      <w:pPr>
        <w:pStyle w:val="Title"/>
        <w:rPr>
          <w:szCs w:val="24"/>
        </w:rPr>
      </w:pPr>
      <w:r>
        <w:rPr>
          <w:szCs w:val="24"/>
        </w:rPr>
        <w:t xml:space="preserve">The </w:t>
      </w:r>
      <w:r w:rsidR="0074365D">
        <w:rPr>
          <w:szCs w:val="24"/>
        </w:rPr>
        <w:t>sections</w:t>
      </w:r>
      <w:r>
        <w:rPr>
          <w:szCs w:val="24"/>
        </w:rPr>
        <w:t xml:space="preserve"> below </w:t>
      </w:r>
      <w:r w:rsidR="00CA0363">
        <w:rPr>
          <w:szCs w:val="24"/>
        </w:rPr>
        <w:t xml:space="preserve">have the intended </w:t>
      </w:r>
      <w:r w:rsidR="00D54B54">
        <w:rPr>
          <w:szCs w:val="24"/>
        </w:rPr>
        <w:t xml:space="preserve">goal evaluation plan, followed by the </w:t>
      </w:r>
      <w:r w:rsidR="00340BC5">
        <w:rPr>
          <w:szCs w:val="24"/>
        </w:rPr>
        <w:t>actual plan</w:t>
      </w:r>
      <w:r>
        <w:rPr>
          <w:szCs w:val="24"/>
        </w:rPr>
        <w:t>.</w:t>
      </w:r>
    </w:p>
    <w:p w14:paraId="41CE5A37" w14:textId="77777777" w:rsidR="00FC21AC" w:rsidRDefault="00FC21AC" w:rsidP="008918EF">
      <w:pPr>
        <w:pStyle w:val="Heading4"/>
      </w:pPr>
      <w:bookmarkStart w:id="133" w:name="_Toc70714857"/>
      <w:r>
        <w:t>Metric Measurand</w:t>
      </w:r>
      <w:bookmarkEnd w:id="133"/>
    </w:p>
    <w:p w14:paraId="2467CE3E" w14:textId="77777777" w:rsidR="00FC21AC" w:rsidRDefault="00FC21AC" w:rsidP="00FC21AC">
      <w:pPr>
        <w:pStyle w:val="Title"/>
        <w:rPr>
          <w:rFonts w:eastAsia="Times New Roman"/>
        </w:rPr>
      </w:pPr>
      <w:r>
        <w:rPr>
          <w:rFonts w:eastAsia="Times New Roman"/>
        </w:rPr>
        <w:t>The elapsed time to completely recharge the battery from a fully discharged state using only solar power will be the measurand.</w:t>
      </w:r>
    </w:p>
    <w:p w14:paraId="3D5FE755" w14:textId="77777777" w:rsidR="00FC21AC" w:rsidRDefault="00FC21AC" w:rsidP="008918EF">
      <w:pPr>
        <w:pStyle w:val="Heading4"/>
      </w:pPr>
      <w:bookmarkStart w:id="134" w:name="_Toc70714858"/>
      <w:r>
        <w:t>Goal Achievement Threshold</w:t>
      </w:r>
      <w:bookmarkEnd w:id="134"/>
    </w:p>
    <w:p w14:paraId="233A744F" w14:textId="77777777" w:rsidR="00FC21AC" w:rsidRDefault="00FC21AC" w:rsidP="00FC21AC">
      <w:pPr>
        <w:pStyle w:val="Title"/>
        <w:rPr>
          <w:rFonts w:eastAsia="Times New Roman"/>
        </w:rPr>
      </w:pPr>
      <w:r>
        <w:rPr>
          <w:rFonts w:eastAsia="Times New Roman"/>
        </w:rPr>
        <w:t>The goal is achieved if the charge rate is at least 80 minutes operating power, or at least 33% total battery capacity, per day, charging in partly cloudy to clear conditions during spring, summer, and fall months in Columbia, Missouri.</w:t>
      </w:r>
    </w:p>
    <w:p w14:paraId="148CB8AB" w14:textId="77777777" w:rsidR="00FC21AC" w:rsidRDefault="00FC21AC" w:rsidP="008918EF">
      <w:pPr>
        <w:pStyle w:val="Heading4"/>
      </w:pPr>
      <w:bookmarkStart w:id="135" w:name="_Toc70714859"/>
      <w:r>
        <w:t>Measurand Measurement Method</w:t>
      </w:r>
      <w:bookmarkEnd w:id="135"/>
    </w:p>
    <w:p w14:paraId="759533E9" w14:textId="77777777" w:rsidR="00B026F0" w:rsidRDefault="00FC21AC" w:rsidP="00B026F0">
      <w:pPr>
        <w:pStyle w:val="Title"/>
        <w:rPr>
          <w:rFonts w:eastAsia="Times New Roman"/>
        </w:rPr>
      </w:pPr>
      <w:r>
        <w:rPr>
          <w:rFonts w:eastAsia="Times New Roman"/>
        </w:rPr>
        <w:t>From full discharge, measure the percentage increase in state-of-charge per hour and per day under various weather conditions during March 2021 in Columbia, Missouri. These values will be determined using the coulomb counting method.</w:t>
      </w:r>
    </w:p>
    <w:p w14:paraId="0D3EE201" w14:textId="69D40DCE" w:rsidR="0022418A" w:rsidRDefault="0022418A" w:rsidP="00E120E2">
      <w:pPr>
        <w:pStyle w:val="Heading4"/>
        <w:rPr>
          <w:rFonts w:eastAsia="Times New Roman"/>
        </w:rPr>
      </w:pPr>
      <w:bookmarkStart w:id="136" w:name="_Toc70714860"/>
      <w:r>
        <w:rPr>
          <w:rFonts w:eastAsia="Times New Roman"/>
        </w:rPr>
        <w:t>Measurand Measured Value</w:t>
      </w:r>
      <w:bookmarkEnd w:id="136"/>
    </w:p>
    <w:p w14:paraId="29FDBEA5" w14:textId="6D2529F6" w:rsidR="00E120E2" w:rsidRPr="00F4359C" w:rsidRDefault="005E4479" w:rsidP="00E120E2">
      <w:pPr>
        <w:pStyle w:val="Title"/>
      </w:pPr>
      <w:r>
        <w:t xml:space="preserve">The measured value is the </w:t>
      </w:r>
      <w:r w:rsidR="001F50A5">
        <w:t>s</w:t>
      </w:r>
      <w:r>
        <w:t xml:space="preserve">tate of </w:t>
      </w:r>
      <w:r w:rsidR="001F50A5">
        <w:t>c</w:t>
      </w:r>
      <w:r>
        <w:t>harge</w:t>
      </w:r>
      <w:r w:rsidR="00874AFB">
        <w:t xml:space="preserve"> </w:t>
      </w:r>
      <w:r>
        <w:t>(SOC)</w:t>
      </w:r>
      <w:r w:rsidR="003C691C">
        <w:t xml:space="preserve"> of the battery</w:t>
      </w:r>
      <w:r w:rsidR="0061314D">
        <w:t>.</w:t>
      </w:r>
      <w:r w:rsidR="001F50A5">
        <w:t xml:space="preserve"> The Coulomb counting method is </w:t>
      </w:r>
      <w:r w:rsidR="002264D7">
        <w:t>defined by</w:t>
      </w:r>
      <w:r w:rsidR="00587D1F">
        <w:t xml:space="preserve"> </w:t>
      </w:r>
      <w:r w:rsidR="00A93473">
        <w:fldChar w:fldCharType="begin"/>
      </w:r>
      <w:r w:rsidR="00A93473">
        <w:instrText xml:space="preserve"> REF _Ref70697721 \h </w:instrText>
      </w:r>
      <w:r w:rsidR="00A93473">
        <w:fldChar w:fldCharType="separate"/>
      </w:r>
      <w:r w:rsidR="00A93473">
        <w:t xml:space="preserve">Equation </w:t>
      </w:r>
      <w:r w:rsidR="00A93473">
        <w:rPr>
          <w:noProof/>
        </w:rPr>
        <w:t>2</w:t>
      </w:r>
      <w:r w:rsidR="00A93473">
        <w:fldChar w:fldCharType="end"/>
      </w:r>
      <w:r w:rsidR="00713FE6">
        <w:t xml:space="preserve">, </w:t>
      </w:r>
      <w:r w:rsidR="00C34EB9">
        <w:t xml:space="preserve">where </w:t>
      </w:r>
      <w:r w:rsidR="007E0560">
        <w:t>I</w:t>
      </w:r>
      <w:r w:rsidR="00F4359C">
        <w:rPr>
          <w:vertAlign w:val="subscript"/>
        </w:rPr>
        <w:t>t</w:t>
      </w:r>
      <w:r w:rsidR="00F4359C">
        <w:t xml:space="preserve"> </w:t>
      </w:r>
      <w:r w:rsidR="00900E01">
        <w:t xml:space="preserve">is the current discharge current, and </w:t>
      </w:r>
      <m:oMath>
        <m:r>
          <m:rPr>
            <m:sty m:val="p"/>
          </m:rPr>
          <w:rPr>
            <w:rFonts w:ascii="Cambria Math" w:hAnsi="Cambria Math"/>
          </w:rPr>
          <m:t>Δ</m:t>
        </m:r>
        <m:r>
          <w:rPr>
            <w:rFonts w:ascii="Cambria Math" w:hAnsi="Cambria Math"/>
          </w:rPr>
          <m:t>t</m:t>
        </m:r>
        <m:r>
          <w:rPr>
            <w:rFonts w:ascii="Cambria Math" w:hAnsi="Cambria Math"/>
          </w:rPr>
          <m:t xml:space="preserve"> </m:t>
        </m:r>
      </m:oMath>
      <w:r w:rsidR="00A51A8D">
        <w:rPr>
          <w:rFonts w:eastAsiaTheme="minorEastAsia"/>
        </w:rPr>
        <w:t xml:space="preserve">is the </w:t>
      </w:r>
      <w:r w:rsidR="00F62511">
        <w:rPr>
          <w:rFonts w:eastAsiaTheme="minorEastAsia"/>
        </w:rPr>
        <w:t>change in time between measurements.</w:t>
      </w:r>
      <w:r w:rsidR="0042331B">
        <w:rPr>
          <w:rFonts w:eastAsiaTheme="minorEastAsia"/>
        </w:rPr>
        <w:t xml:space="preserve"> </w:t>
      </w:r>
    </w:p>
    <w:p w14:paraId="1AE34727" w14:textId="25089BA2" w:rsidR="00A7189F" w:rsidRPr="00A93473" w:rsidRDefault="00A7189F" w:rsidP="00E120E2">
      <w:pPr>
        <w:pStyle w:val="Title"/>
        <w:rPr>
          <w:rFonts w:eastAsiaTheme="minorEastAsia"/>
        </w:rPr>
      </w:pPr>
      <m:oMathPara>
        <m:oMath>
          <m:r>
            <w:rPr>
              <w:rFonts w:ascii="Cambria Math" w:hAnsi="Cambria Math"/>
            </w:rPr>
            <w:lastRenderedPageBreak/>
            <m:t>S</m:t>
          </m:r>
          <m:sSub>
            <m:sSubPr>
              <m:ctrlPr>
                <w:rPr>
                  <w:rFonts w:ascii="Cambria Math" w:eastAsiaTheme="minorHAnsi" w:hAnsi="Cambria Math" w:cstheme="minorBidi"/>
                  <w:i/>
                  <w:spacing w:val="0"/>
                  <w:kern w:val="0"/>
                  <w:sz w:val="24"/>
                  <w:szCs w:val="22"/>
                </w:rPr>
              </m:ctrlPr>
            </m:sSubPr>
            <m:e>
              <m:r>
                <w:rPr>
                  <w:rFonts w:ascii="Cambria Math" w:hAnsi="Cambria Math"/>
                </w:rPr>
                <m:t>OC</m:t>
              </m:r>
            </m:e>
            <m:sub>
              <m:r>
                <w:rPr>
                  <w:rFonts w:ascii="Cambria Math" w:hAnsi="Cambria Math"/>
                </w:rPr>
                <m:t>t</m:t>
              </m:r>
            </m:sub>
          </m:sSub>
          <m:r>
            <w:rPr>
              <w:rFonts w:ascii="Cambria Math" w:hAnsi="Cambria Math"/>
            </w:rPr>
            <m:t>=</m:t>
          </m:r>
          <m:sSub>
            <m:sSubPr>
              <m:ctrlPr>
                <w:rPr>
                  <w:rFonts w:ascii="Cambria Math" w:eastAsiaTheme="minorHAnsi" w:hAnsi="Cambria Math" w:cstheme="minorBidi"/>
                  <w:i/>
                  <w:spacing w:val="0"/>
                  <w:kern w:val="0"/>
                  <w:sz w:val="24"/>
                  <w:szCs w:val="22"/>
                </w:rPr>
              </m:ctrlPr>
            </m:sSubPr>
            <m:e>
              <m:r>
                <w:rPr>
                  <w:rFonts w:ascii="Cambria Math" w:hAnsi="Cambria Math"/>
                </w:rPr>
                <m:t>SOC</m:t>
              </m:r>
            </m:e>
            <m:sub>
              <m:r>
                <w:rPr>
                  <w:rFonts w:ascii="Cambria Math" w:hAnsi="Cambria Math"/>
                </w:rPr>
                <m:t>t-1</m:t>
              </m:r>
            </m:sub>
          </m:sSub>
          <m:r>
            <w:rPr>
              <w:rFonts w:ascii="Cambria Math" w:hAnsi="Cambria Math"/>
            </w:rPr>
            <m:t>+</m:t>
          </m:r>
          <m:f>
            <m:fPr>
              <m:ctrlPr>
                <w:rPr>
                  <w:rFonts w:ascii="Cambria Math" w:eastAsiaTheme="minorHAnsi" w:hAnsi="Cambria Math" w:cstheme="minorBidi"/>
                  <w:i/>
                  <w:spacing w:val="0"/>
                  <w:kern w:val="0"/>
                  <w:sz w:val="24"/>
                  <w:szCs w:val="22"/>
                </w:rPr>
              </m:ctrlPr>
            </m:fPr>
            <m:num>
              <m:sSub>
                <m:sSubPr>
                  <m:ctrlPr>
                    <w:rPr>
                      <w:rFonts w:ascii="Cambria Math" w:eastAsiaTheme="minorHAnsi" w:hAnsi="Cambria Math" w:cstheme="minorBidi"/>
                      <w:i/>
                      <w:spacing w:val="0"/>
                      <w:kern w:val="0"/>
                      <w:sz w:val="24"/>
                      <w:szCs w:val="22"/>
                    </w:rPr>
                  </m:ctrlPr>
                </m:sSubPr>
                <m:e>
                  <m:r>
                    <w:rPr>
                      <w:rFonts w:ascii="Cambria Math" w:hAnsi="Cambria Math"/>
                    </w:rPr>
                    <m:t>I</m:t>
                  </m:r>
                </m:e>
                <m:sub>
                  <m:r>
                    <w:rPr>
                      <w:rFonts w:ascii="Cambria Math" w:hAnsi="Cambria Math"/>
                    </w:rPr>
                    <m:t>t</m:t>
                  </m:r>
                </m:sub>
              </m:sSub>
            </m:num>
            <m:den>
              <m:sSub>
                <m:sSubPr>
                  <m:ctrlPr>
                    <w:rPr>
                      <w:rFonts w:ascii="Cambria Math" w:eastAsiaTheme="minorHAnsi" w:hAnsi="Cambria Math" w:cstheme="minorBidi"/>
                      <w:i/>
                      <w:spacing w:val="0"/>
                      <w:kern w:val="0"/>
                      <w:sz w:val="24"/>
                      <w:szCs w:val="22"/>
                    </w:rPr>
                  </m:ctrlPr>
                </m:sSubPr>
                <m:e>
                  <m:r>
                    <w:rPr>
                      <w:rFonts w:ascii="Cambria Math" w:hAnsi="Cambria Math"/>
                    </w:rPr>
                    <m:t>Q</m:t>
                  </m:r>
                </m:e>
                <m:sub>
                  <m:r>
                    <w:rPr>
                      <w:rFonts w:ascii="Cambria Math" w:hAnsi="Cambria Math"/>
                    </w:rPr>
                    <m:t>n</m:t>
                  </m:r>
                </m:sub>
              </m:sSub>
            </m:den>
          </m:f>
          <m:r>
            <m:rPr>
              <m:sty m:val="p"/>
            </m:rPr>
            <w:rPr>
              <w:rFonts w:ascii="Cambria Math" w:hAnsi="Cambria Math"/>
            </w:rPr>
            <m:t>Δ</m:t>
          </m:r>
          <m:r>
            <w:rPr>
              <w:rFonts w:ascii="Cambria Math" w:hAnsi="Cambria Math"/>
            </w:rPr>
            <m:t>t</m:t>
          </m:r>
        </m:oMath>
      </m:oMathPara>
    </w:p>
    <w:p w14:paraId="16EC11AD" w14:textId="246A14BE" w:rsidR="00A93473" w:rsidRPr="00E120E2" w:rsidRDefault="00A93473" w:rsidP="00A93473">
      <w:pPr>
        <w:pStyle w:val="ChapterHeading1Char"/>
        <w:jc w:val="center"/>
      </w:pPr>
      <w:bookmarkStart w:id="137" w:name="_Ref70697721"/>
      <w:bookmarkStart w:id="138" w:name="_Toc70714739"/>
      <w:r>
        <w:t xml:space="preserve">Equation </w:t>
      </w:r>
      <w:fldSimple w:instr=" SEQ Equation \* ARABIC ">
        <w:r>
          <w:rPr>
            <w:noProof/>
          </w:rPr>
          <w:t>2</w:t>
        </w:r>
      </w:fldSimple>
      <w:bookmarkEnd w:id="137"/>
      <w:r>
        <w:t>. State of charge estimation for lead acid batteries.</w:t>
      </w:r>
      <w:bookmarkEnd w:id="138"/>
    </w:p>
    <w:p w14:paraId="528EE791" w14:textId="17715C7C" w:rsidR="0022418A" w:rsidRDefault="00E120E2" w:rsidP="00E120E2">
      <w:pPr>
        <w:pStyle w:val="Heading4"/>
      </w:pPr>
      <w:bookmarkStart w:id="139" w:name="_Toc70714861"/>
      <w:r>
        <w:t>Goal Outcome</w:t>
      </w:r>
      <w:bookmarkEnd w:id="139"/>
    </w:p>
    <w:p w14:paraId="44CD6A3C" w14:textId="484D289C" w:rsidR="00707553" w:rsidRPr="00BA413B" w:rsidRDefault="009826F2" w:rsidP="00707553">
      <w:pPr>
        <w:pStyle w:val="Title"/>
      </w:pPr>
      <w:r>
        <w:t>Over 1 hour of charging</w:t>
      </w:r>
      <w:r w:rsidR="00E95F6F">
        <w:t xml:space="preserve"> in clear weather </w:t>
      </w:r>
      <w:r w:rsidR="004775CD">
        <w:t>from 5:30pm to 6:30pm</w:t>
      </w:r>
      <w:r>
        <w:t xml:space="preserve">, </w:t>
      </w:r>
      <w:r w:rsidR="007E31EA">
        <w:t xml:space="preserve">the battery </w:t>
      </w:r>
      <w:r w:rsidR="00557AF3">
        <w:t xml:space="preserve">discharge current increased by </w:t>
      </w:r>
      <w:r w:rsidR="00292A72">
        <w:t>0.</w:t>
      </w:r>
      <w:r w:rsidR="005871D8">
        <w:t>3</w:t>
      </w:r>
      <w:r w:rsidR="00292A72">
        <w:t> A</w:t>
      </w:r>
      <w:r w:rsidR="00787A6C">
        <w:t xml:space="preserve"> </w:t>
      </w:r>
      <w:r w:rsidR="007D59C5">
        <w:t>from 7.</w:t>
      </w:r>
      <w:r w:rsidR="00EF4408">
        <w:t xml:space="preserve">1 A to 7.4 A, </w:t>
      </w:r>
      <w:r w:rsidR="00787A6C">
        <w:t>and the terminal voltage increased from 12.75 V to 12.8 V</w:t>
      </w:r>
      <w:r w:rsidR="00E95F6F">
        <w:t xml:space="preserve">. </w:t>
      </w:r>
      <w:r w:rsidR="00C4414E">
        <w:t xml:space="preserve">Based on this data, the </w:t>
      </w:r>
      <w:r w:rsidR="00EF4408">
        <w:t xml:space="preserve">SOC </w:t>
      </w:r>
      <w:r w:rsidR="008256D5">
        <w:t xml:space="preserve">increased by </w:t>
      </w:r>
      <w:r w:rsidR="003E6C9D">
        <w:t>about 7 percent in one ho</w:t>
      </w:r>
      <w:r w:rsidR="00D74A91">
        <w:t xml:space="preserve">ur. </w:t>
      </w:r>
      <w:r w:rsidR="00D861AD">
        <w:t>Charge rate goal was 10</w:t>
      </w:r>
      <w:r w:rsidR="004C132E">
        <w:t xml:space="preserve">0% in </w:t>
      </w:r>
      <w:r w:rsidR="007762BF">
        <w:t xml:space="preserve">24 hours, </w:t>
      </w:r>
      <m:oMath>
        <m:r>
          <w:rPr>
            <w:rFonts w:ascii="Cambria Math" w:hAnsi="Cambria Math"/>
          </w:rPr>
          <m:t>charge time=</m:t>
        </m:r>
        <m:r>
          <w:rPr>
            <w:rFonts w:ascii="Cambria Math" w:hAnsi="Cambria Math"/>
          </w:rPr>
          <m:t xml:space="preserve"> </m:t>
        </m:r>
        <m:f>
          <m:fPr>
            <m:type m:val="skw"/>
            <m:ctrlPr>
              <w:rPr>
                <w:rFonts w:ascii="Cambria Math" w:eastAsiaTheme="minorHAnsi" w:hAnsi="Cambria Math" w:cstheme="minorBidi"/>
                <w:i/>
                <w:spacing w:val="0"/>
                <w:kern w:val="0"/>
                <w:sz w:val="24"/>
                <w:szCs w:val="22"/>
              </w:rPr>
            </m:ctrlPr>
          </m:fPr>
          <m:num>
            <m:r>
              <w:rPr>
                <w:rFonts w:ascii="Cambria Math" w:hAnsi="Cambria Math"/>
              </w:rPr>
              <m:t>100%</m:t>
            </m:r>
          </m:num>
          <m:den>
            <m:r>
              <w:rPr>
                <w:rFonts w:ascii="Cambria Math" w:hAnsi="Cambria Math"/>
              </w:rPr>
              <m:t>7%/hr</m:t>
            </m:r>
          </m:den>
        </m:f>
        <m:r>
          <w:rPr>
            <w:rFonts w:ascii="Cambria Math" w:hAnsi="Cambria Math"/>
          </w:rPr>
          <m:t xml:space="preserve">= </m:t>
        </m:r>
        <m:r>
          <w:rPr>
            <w:rFonts w:ascii="Cambria Math" w:hAnsi="Cambria Math"/>
          </w:rPr>
          <m:t>14.</m:t>
        </m:r>
        <m:r>
          <w:rPr>
            <w:rFonts w:ascii="Cambria Math" w:hAnsi="Cambria Math"/>
          </w:rPr>
          <m:t>3 hrs</m:t>
        </m:r>
      </m:oMath>
      <w:r w:rsidR="00DB68E3">
        <w:rPr>
          <w:rFonts w:eastAsiaTheme="minorEastAsia"/>
        </w:rPr>
        <w:t xml:space="preserve"> </w:t>
      </w:r>
      <w:r w:rsidR="00B700EC">
        <w:rPr>
          <w:rFonts w:eastAsiaTheme="minorEastAsia"/>
        </w:rPr>
        <w:t>making this goal successful.</w:t>
      </w:r>
      <w:r w:rsidR="00752F46">
        <w:rPr>
          <w:rFonts w:eastAsiaTheme="minorEastAsia"/>
        </w:rPr>
        <w:t xml:space="preserve"> These values were measured with a DC </w:t>
      </w:r>
      <w:r w:rsidR="00CE7647">
        <w:rPr>
          <w:rFonts w:eastAsiaTheme="minorEastAsia"/>
        </w:rPr>
        <w:t xml:space="preserve">current clamp meter </w:t>
      </w:r>
      <w:r w:rsidR="00760E10">
        <w:rPr>
          <w:rFonts w:eastAsiaTheme="minorEastAsia"/>
        </w:rPr>
        <w:t xml:space="preserve">for currents </w:t>
      </w:r>
      <w:r w:rsidR="00CE7647">
        <w:rPr>
          <w:rFonts w:eastAsiaTheme="minorEastAsia"/>
        </w:rPr>
        <w:t xml:space="preserve">and a </w:t>
      </w:r>
      <w:r w:rsidR="00760E10">
        <w:rPr>
          <w:rFonts w:eastAsiaTheme="minorEastAsia"/>
        </w:rPr>
        <w:t>digital multimeter for the voltages.</w:t>
      </w:r>
    </w:p>
    <w:p w14:paraId="7E243F00" w14:textId="45429418" w:rsidR="003C444F" w:rsidRPr="008A0599" w:rsidRDefault="003C444F" w:rsidP="003C444F">
      <w:pPr>
        <w:pStyle w:val="Heading2"/>
      </w:pPr>
      <w:bookmarkStart w:id="140" w:name="_Toc70714862"/>
      <w:r>
        <w:t xml:space="preserve">Engineering Team Goal: </w:t>
      </w:r>
      <w:r w:rsidRPr="008A0599">
        <w:t>Weatherproofing</w:t>
      </w:r>
      <w:bookmarkEnd w:id="140"/>
      <w:r w:rsidRPr="008A0599">
        <w:t xml:space="preserve"> </w:t>
      </w:r>
    </w:p>
    <w:p w14:paraId="4F91DABD" w14:textId="77777777" w:rsidR="003C444F" w:rsidRPr="008A0599" w:rsidRDefault="003C444F" w:rsidP="003C444F">
      <w:pPr>
        <w:pStyle w:val="CommentSubject"/>
        <w:rPr>
          <w:rFonts w:eastAsia="Times New Roman"/>
        </w:rPr>
      </w:pPr>
      <w:r w:rsidRPr="008A0599">
        <w:rPr>
          <w:rFonts w:eastAsia="Times New Roman"/>
        </w:rPr>
        <w:t xml:space="preserve">By Matt </w:t>
      </w:r>
      <w:proofErr w:type="spellStart"/>
      <w:r w:rsidRPr="008A0599">
        <w:rPr>
          <w:rFonts w:eastAsia="Times New Roman"/>
        </w:rPr>
        <w:t>Soehngen</w:t>
      </w:r>
      <w:proofErr w:type="spellEnd"/>
    </w:p>
    <w:p w14:paraId="29815942" w14:textId="77777777" w:rsidR="003C444F" w:rsidRPr="008A0599" w:rsidRDefault="003C444F" w:rsidP="003C444F">
      <w:pPr>
        <w:pStyle w:val="Title"/>
        <w:rPr>
          <w:rFonts w:eastAsia="Times New Roman"/>
        </w:rPr>
      </w:pPr>
      <w:r w:rsidRPr="008A0599">
        <w:rPr>
          <w:rFonts w:eastAsia="Times New Roman"/>
        </w:rPr>
        <w:t>Upon the final construction of our lighting system, our team wishes to ensure that every electrical component and connection in the system is weatherproof so that the system will be safe to operate outdoors and will be considered safe to use during rainfall.</w:t>
      </w:r>
    </w:p>
    <w:p w14:paraId="23B661B2" w14:textId="4FA22E55" w:rsidR="00436C13" w:rsidRDefault="003C444F" w:rsidP="00436C13">
      <w:pPr>
        <w:pStyle w:val="Heading3"/>
      </w:pPr>
      <w:bookmarkStart w:id="141" w:name="_Toc70714863"/>
      <w:r>
        <w:t xml:space="preserve">Goal </w:t>
      </w:r>
      <w:r w:rsidR="00436C13">
        <w:t>Evaluation</w:t>
      </w:r>
      <w:bookmarkEnd w:id="141"/>
    </w:p>
    <w:p w14:paraId="1622B172" w14:textId="444CECEA" w:rsidR="00436C13" w:rsidRPr="00436C13" w:rsidRDefault="00436C13" w:rsidP="00436C13">
      <w:pPr>
        <w:pStyle w:val="Title"/>
      </w:pPr>
      <w:r>
        <w:t xml:space="preserve">The following sections detail the </w:t>
      </w:r>
      <w:r w:rsidR="00CC4638">
        <w:t>intended goal measurement plan</w:t>
      </w:r>
      <w:r w:rsidR="008C7D54">
        <w:t>,</w:t>
      </w:r>
      <w:r w:rsidR="00CC4638">
        <w:t xml:space="preserve"> </w:t>
      </w:r>
      <w:r w:rsidR="008C7D54">
        <w:t>followed by</w:t>
      </w:r>
      <w:r w:rsidR="00CC4638">
        <w:t xml:space="preserve"> the actual goal evaluation</w:t>
      </w:r>
      <w:r w:rsidR="008C7D54">
        <w:t xml:space="preserve">. </w:t>
      </w:r>
    </w:p>
    <w:p w14:paraId="1CA654C1" w14:textId="77777777" w:rsidR="003C444F" w:rsidRPr="008A0599" w:rsidRDefault="003C444F" w:rsidP="003C444F">
      <w:pPr>
        <w:pStyle w:val="Heading4"/>
      </w:pPr>
      <w:bookmarkStart w:id="142" w:name="_Toc70714864"/>
      <w:r>
        <w:t>Metric Measurand</w:t>
      </w:r>
      <w:bookmarkEnd w:id="142"/>
    </w:p>
    <w:p w14:paraId="340E362C" w14:textId="77777777" w:rsidR="003C444F" w:rsidRDefault="003C444F" w:rsidP="003C444F">
      <w:pPr>
        <w:pStyle w:val="Title"/>
        <w:rPr>
          <w:rFonts w:eastAsia="Times New Roman"/>
        </w:rPr>
      </w:pPr>
      <w:r w:rsidRPr="008A0599">
        <w:rPr>
          <w:rFonts w:eastAsia="Times New Roman"/>
        </w:rPr>
        <w:t xml:space="preserve">Upon final construction of the integrated system, electrical assemblies will be contained in IP-67 rating weatherproof casings, and each connection between assemblies will likewise be insulated from water. </w:t>
      </w:r>
    </w:p>
    <w:p w14:paraId="20410975" w14:textId="77777777" w:rsidR="003C444F" w:rsidRDefault="003C444F" w:rsidP="003C444F">
      <w:pPr>
        <w:pStyle w:val="Heading4"/>
      </w:pPr>
      <w:bookmarkStart w:id="143" w:name="_Toc70714865"/>
      <w:r>
        <w:lastRenderedPageBreak/>
        <w:t>Achievement Threshold</w:t>
      </w:r>
      <w:bookmarkEnd w:id="143"/>
    </w:p>
    <w:p w14:paraId="7A148E50" w14:textId="63C119B9" w:rsidR="003C444F" w:rsidRDefault="003C444F" w:rsidP="003C444F">
      <w:pPr>
        <w:pStyle w:val="Title"/>
        <w:rPr>
          <w:rFonts w:eastAsia="Times New Roman"/>
        </w:rPr>
      </w:pPr>
      <w:r w:rsidRPr="008A0599">
        <w:rPr>
          <w:rFonts w:eastAsia="Times New Roman"/>
        </w:rPr>
        <w:t>The achievement threshold for the weatherproofing goal is that the connections between microcontroller to each connected assembly are insulated using chosen weatherproofing technique, and the microcontroller is contained within an IP-6</w:t>
      </w:r>
      <w:r w:rsidR="007975B2">
        <w:rPr>
          <w:rFonts w:eastAsia="Times New Roman"/>
        </w:rPr>
        <w:t>5</w:t>
      </w:r>
      <w:r w:rsidRPr="008A0599">
        <w:rPr>
          <w:rFonts w:eastAsia="Times New Roman"/>
        </w:rPr>
        <w:t xml:space="preserve"> rated weatherproof case</w:t>
      </w:r>
      <w:r w:rsidR="00DA5F64">
        <w:rPr>
          <w:rFonts w:eastAsia="Times New Roman"/>
        </w:rPr>
        <w:t xml:space="preserve">, which is considered protected </w:t>
      </w:r>
      <w:r w:rsidR="001975A0">
        <w:rPr>
          <w:rFonts w:eastAsia="Times New Roman"/>
        </w:rPr>
        <w:t xml:space="preserve">from water </w:t>
      </w:r>
      <w:r w:rsidR="00633818">
        <w:rPr>
          <w:rFonts w:eastAsia="Times New Roman"/>
        </w:rPr>
        <w:t xml:space="preserve">jets </w:t>
      </w:r>
      <w:r w:rsidR="00353C5B">
        <w:rPr>
          <w:rFonts w:eastAsia="Times New Roman"/>
        </w:rPr>
        <w:t xml:space="preserve">for </w:t>
      </w:r>
      <w:r w:rsidR="00CA649F">
        <w:rPr>
          <w:rFonts w:eastAsia="Times New Roman"/>
        </w:rPr>
        <w:t>up to 3 continuous minutes.</w:t>
      </w:r>
      <w:r w:rsidRPr="008A0599">
        <w:rPr>
          <w:rFonts w:eastAsia="Times New Roman"/>
        </w:rPr>
        <w:t xml:space="preserve"> </w:t>
      </w:r>
    </w:p>
    <w:p w14:paraId="01A497D7" w14:textId="77777777" w:rsidR="003C444F" w:rsidRDefault="003C444F" w:rsidP="003C444F">
      <w:pPr>
        <w:pStyle w:val="Heading4"/>
      </w:pPr>
      <w:bookmarkStart w:id="144" w:name="_Toc70714866"/>
      <w:r>
        <w:t>Measurement Method</w:t>
      </w:r>
      <w:bookmarkEnd w:id="144"/>
    </w:p>
    <w:p w14:paraId="2261C17D" w14:textId="77777777" w:rsidR="003C444F" w:rsidRPr="008A0599" w:rsidRDefault="003C444F" w:rsidP="003C444F">
      <w:pPr>
        <w:pStyle w:val="Title"/>
        <w:rPr>
          <w:rFonts w:eastAsia="Times New Roman"/>
        </w:rPr>
      </w:pPr>
      <w:r w:rsidRPr="008A0599">
        <w:rPr>
          <w:rFonts w:eastAsia="Times New Roman"/>
        </w:rPr>
        <w:t>Th</w:t>
      </w:r>
      <w:r>
        <w:rPr>
          <w:rFonts w:eastAsia="Times New Roman"/>
        </w:rPr>
        <w:t>e weatherproofing</w:t>
      </w:r>
      <w:r w:rsidRPr="008A0599">
        <w:rPr>
          <w:rFonts w:eastAsia="Times New Roman"/>
        </w:rPr>
        <w:t xml:space="preserve"> can be assessed following completion of system integration through inspection of proper implementation</w:t>
      </w:r>
      <w:r>
        <w:rPr>
          <w:rFonts w:eastAsia="Times New Roman"/>
        </w:rPr>
        <w:t xml:space="preserve"> of </w:t>
      </w:r>
      <w:r w:rsidRPr="008A0599">
        <w:rPr>
          <w:rFonts w:eastAsia="Times New Roman"/>
        </w:rPr>
        <w:t xml:space="preserve">connection insulation </w:t>
      </w:r>
      <w:r>
        <w:rPr>
          <w:rFonts w:eastAsia="Times New Roman"/>
        </w:rPr>
        <w:t xml:space="preserve">and weatherproof casing. </w:t>
      </w:r>
    </w:p>
    <w:p w14:paraId="7A349597" w14:textId="22331FB3" w:rsidR="00AB30CD" w:rsidRDefault="00BD65AE" w:rsidP="00BD65AE">
      <w:pPr>
        <w:pStyle w:val="Heading4"/>
      </w:pPr>
      <w:bookmarkStart w:id="145" w:name="_Toc70714867"/>
      <w:r>
        <w:t>Goal Outcome</w:t>
      </w:r>
      <w:bookmarkEnd w:id="145"/>
    </w:p>
    <w:p w14:paraId="0B8211FD" w14:textId="4FD7A2B7" w:rsidR="00BD65AE" w:rsidRPr="00BD65AE" w:rsidRDefault="00ED2B4F" w:rsidP="00BD65AE">
      <w:pPr>
        <w:pStyle w:val="Title"/>
      </w:pPr>
      <w:r>
        <w:t xml:space="preserve">Having an IP-65 weatherproof box for </w:t>
      </w:r>
      <w:r w:rsidR="00141DA6">
        <w:t xml:space="preserve">the controller and </w:t>
      </w:r>
      <w:r w:rsidR="00255103">
        <w:t xml:space="preserve">battery </w:t>
      </w:r>
      <w:r w:rsidR="00CA649F">
        <w:t>satisfy the weatherproofing goal</w:t>
      </w:r>
      <w:r w:rsidR="00255103">
        <w:t xml:space="preserve"> for </w:t>
      </w:r>
      <w:r w:rsidR="00CA649F">
        <w:t>the assemblies contained within those</w:t>
      </w:r>
      <w:r w:rsidR="00E1346F">
        <w:t xml:space="preserve"> enclosures. Another enclosure </w:t>
      </w:r>
      <w:r w:rsidR="0021053B">
        <w:t>with a rating of IP-65</w:t>
      </w:r>
      <w:r w:rsidR="00BB5F93">
        <w:t xml:space="preserve"> </w:t>
      </w:r>
      <w:r w:rsidR="00E1346F">
        <w:t>contain</w:t>
      </w:r>
      <w:r w:rsidR="00BB5F93">
        <w:t xml:space="preserve">s </w:t>
      </w:r>
      <w:r w:rsidR="00E1346F">
        <w:t xml:space="preserve">the </w:t>
      </w:r>
      <w:r w:rsidR="0021053B">
        <w:t>power supply</w:t>
      </w:r>
      <w:r w:rsidR="00BB5F93">
        <w:t xml:space="preserve">, and the MPPT </w:t>
      </w:r>
      <w:r w:rsidR="00A267E3">
        <w:t xml:space="preserve">and solar panel are already rated for IP-65. According to the achievement threshold for this goal, the result can be qualified as a success. </w:t>
      </w:r>
    </w:p>
    <w:p w14:paraId="54D1769E" w14:textId="2F804741" w:rsidR="009374D1" w:rsidRDefault="009374D1" w:rsidP="002053E0">
      <w:pPr>
        <w:pStyle w:val="Heading2"/>
      </w:pPr>
      <w:bookmarkStart w:id="146" w:name="_Toc70714868"/>
      <w:r>
        <w:t>Timeline Evaluation</w:t>
      </w:r>
      <w:bookmarkEnd w:id="146"/>
    </w:p>
    <w:p w14:paraId="74145594" w14:textId="77777777" w:rsidR="00975B8B" w:rsidRDefault="00950BBB" w:rsidP="00975B8B">
      <w:pPr>
        <w:pStyle w:val="Title"/>
        <w:rPr>
          <w:sz w:val="20"/>
          <w:szCs w:val="20"/>
        </w:rPr>
      </w:pPr>
      <w:r w:rsidRPr="00950BBB">
        <w:rPr>
          <w:sz w:val="20"/>
          <w:szCs w:val="20"/>
        </w:rPr>
        <w:t>By: Nicholas Erickson</w:t>
      </w:r>
    </w:p>
    <w:p w14:paraId="723E176D" w14:textId="596D8A8B" w:rsidR="00246703" w:rsidRDefault="00246703" w:rsidP="00975B8B">
      <w:pPr>
        <w:pStyle w:val="Title"/>
      </w:pPr>
      <w:r>
        <w:t xml:space="preserve">The timelines describe our proposed timelines for </w:t>
      </w:r>
      <w:r w:rsidR="00F14C1E">
        <w:t>the</w:t>
      </w:r>
      <w:r w:rsidR="00F14C1E">
        <w:t xml:space="preserve"> four phases of our project: phase 1</w:t>
      </w:r>
      <w:r w:rsidR="00DB318A">
        <w:t xml:space="preserve"> – Development, phase 2 </w:t>
      </w:r>
      <w:r w:rsidR="00423D9C">
        <w:t>–</w:t>
      </w:r>
      <w:r w:rsidR="00DB318A">
        <w:t xml:space="preserve"> </w:t>
      </w:r>
      <w:r w:rsidR="00423D9C">
        <w:t xml:space="preserve">System Integration, phase 3 – Demonstration, </w:t>
      </w:r>
      <w:r w:rsidR="00056743">
        <w:t>and phase 4 – Evaluation.</w:t>
      </w:r>
      <w:r w:rsidR="00DB318A">
        <w:t xml:space="preserve"> </w:t>
      </w:r>
    </w:p>
    <w:p w14:paraId="4A634C96" w14:textId="6300D268" w:rsidR="00950BBB" w:rsidRDefault="009374D1" w:rsidP="00975B8B">
      <w:pPr>
        <w:pStyle w:val="Heading3"/>
      </w:pPr>
      <w:bookmarkStart w:id="147" w:name="_Toc70714869"/>
      <w:r>
        <w:t>Proposed Timeline</w:t>
      </w:r>
      <w:bookmarkEnd w:id="147"/>
    </w:p>
    <w:p w14:paraId="4765FB18" w14:textId="5445C896" w:rsidR="001C5A96" w:rsidRPr="001C5A96" w:rsidRDefault="00246703" w:rsidP="001C5A96">
      <w:pPr>
        <w:pStyle w:val="Title"/>
      </w:pPr>
      <w:r>
        <w:t>The timeline below describe</w:t>
      </w:r>
      <w:r w:rsidR="00037A3D">
        <w:t>s</w:t>
      </w:r>
      <w:r>
        <w:t xml:space="preserve"> our proposed timelines including our phase timelines, individual contribution timelines, and our evaluation phase of our SMART goals. </w:t>
      </w:r>
      <w:r w:rsidR="002010FD">
        <w:t>Contributions by Nicholas are indicated in dark blue, contributions by Sterling are indicated in orange, and contributions by Matt are indicated in purple.</w:t>
      </w:r>
    </w:p>
    <w:p w14:paraId="7075F6FD" w14:textId="77777777" w:rsidR="00977704" w:rsidRDefault="00911373" w:rsidP="00977704">
      <w:pPr>
        <w:pStyle w:val="Title"/>
        <w:keepNext/>
      </w:pPr>
      <w:r w:rsidRPr="00911373">
        <w:lastRenderedPageBreak/>
        <w:drawing>
          <wp:inline distT="0" distB="0" distL="0" distR="0" wp14:anchorId="1CA75815" wp14:editId="5ABC7CAC">
            <wp:extent cx="5943600" cy="32740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74060"/>
                    </a:xfrm>
                    <a:prstGeom prst="rect">
                      <a:avLst/>
                    </a:prstGeom>
                    <a:noFill/>
                    <a:ln>
                      <a:noFill/>
                    </a:ln>
                  </pic:spPr>
                </pic:pic>
              </a:graphicData>
            </a:graphic>
          </wp:inline>
        </w:drawing>
      </w:r>
    </w:p>
    <w:p w14:paraId="47898593" w14:textId="52E62F81" w:rsidR="00D678BB" w:rsidRDefault="00977704" w:rsidP="00911373">
      <w:pPr>
        <w:pStyle w:val="ChapterHeading1Char"/>
        <w:jc w:val="center"/>
      </w:pPr>
      <w:bookmarkStart w:id="148" w:name="_Toc70714716"/>
      <w:r>
        <w:t xml:space="preserve">Figure </w:t>
      </w:r>
      <w:fldSimple w:instr=" SEQ Figure \* ARABIC ">
        <w:r>
          <w:rPr>
            <w:noProof/>
          </w:rPr>
          <w:t>6</w:t>
        </w:r>
      </w:fldSimple>
      <w:r>
        <w:t>. Project Proposal Timeline</w:t>
      </w:r>
      <w:bookmarkEnd w:id="148"/>
    </w:p>
    <w:p w14:paraId="1FF020C5" w14:textId="4F193072" w:rsidR="009374D1" w:rsidRDefault="009374D1" w:rsidP="000B03EB">
      <w:pPr>
        <w:pStyle w:val="Heading3"/>
      </w:pPr>
      <w:bookmarkStart w:id="149" w:name="_Toc70714870"/>
      <w:r>
        <w:t>Actual Timeline</w:t>
      </w:r>
      <w:bookmarkEnd w:id="149"/>
    </w:p>
    <w:p w14:paraId="1E3D3CC8" w14:textId="3463D133" w:rsidR="00037A3D" w:rsidRDefault="00037A3D" w:rsidP="00037A3D">
      <w:pPr>
        <w:pStyle w:val="Title"/>
      </w:pPr>
      <w:r>
        <w:t xml:space="preserve">The timeline below describes our actual timelines including our phase timelines, individual contribution timelines, and our evaluation phase of our SMART goals. </w:t>
      </w:r>
      <w:r w:rsidR="002010FD">
        <w:t>Contributions by Nicholas are indicated in dark blue, contributions by Sterling are indicated in orange, and contributions by Matt are indicated in purple.</w:t>
      </w:r>
    </w:p>
    <w:p w14:paraId="65EF091B" w14:textId="77777777" w:rsidR="00037A3D" w:rsidRPr="00037A3D" w:rsidRDefault="00037A3D" w:rsidP="00037A3D">
      <w:pPr>
        <w:pStyle w:val="Title"/>
      </w:pPr>
    </w:p>
    <w:p w14:paraId="06A6C97C" w14:textId="77777777" w:rsidR="00007344" w:rsidRDefault="00007344" w:rsidP="00037A3D">
      <w:pPr>
        <w:pStyle w:val="Title"/>
        <w:keepNext/>
      </w:pPr>
      <w:r w:rsidRPr="00007344">
        <w:drawing>
          <wp:inline distT="0" distB="0" distL="0" distR="0" wp14:anchorId="0A1D1D96" wp14:editId="301C6280">
            <wp:extent cx="5943600" cy="29749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74975"/>
                    </a:xfrm>
                    <a:prstGeom prst="rect">
                      <a:avLst/>
                    </a:prstGeom>
                    <a:noFill/>
                    <a:ln>
                      <a:noFill/>
                    </a:ln>
                  </pic:spPr>
                </pic:pic>
              </a:graphicData>
            </a:graphic>
          </wp:inline>
        </w:drawing>
      </w:r>
    </w:p>
    <w:p w14:paraId="5A25DAD7" w14:textId="0C5ECC58" w:rsidR="0007270C" w:rsidRPr="0007270C" w:rsidRDefault="00007344" w:rsidP="00CD6FE7">
      <w:pPr>
        <w:pStyle w:val="ChapterHeading1Char"/>
        <w:jc w:val="center"/>
      </w:pPr>
      <w:bookmarkStart w:id="150" w:name="_Toc70714717"/>
      <w:r>
        <w:t xml:space="preserve">Figure </w:t>
      </w:r>
      <w:fldSimple w:instr=" SEQ Figure \* ARABIC ">
        <w:r>
          <w:rPr>
            <w:noProof/>
          </w:rPr>
          <w:t>7</w:t>
        </w:r>
      </w:fldSimple>
      <w:r>
        <w:t>. Actual Project Timeline</w:t>
      </w:r>
      <w:bookmarkEnd w:id="150"/>
    </w:p>
    <w:p w14:paraId="27ACD588" w14:textId="389C8EAF" w:rsidR="00987A62" w:rsidRDefault="00987A62" w:rsidP="00987A62">
      <w:pPr>
        <w:pStyle w:val="Heading3"/>
      </w:pPr>
      <w:bookmarkStart w:id="151" w:name="_Toc70714871"/>
      <w:r>
        <w:t>Late Deliverables</w:t>
      </w:r>
      <w:bookmarkEnd w:id="151"/>
    </w:p>
    <w:p w14:paraId="424190FE" w14:textId="67E5ED49" w:rsidR="00987A62" w:rsidRPr="00B07FC5" w:rsidRDefault="00987A62" w:rsidP="00987A62">
      <w:pPr>
        <w:pStyle w:val="Title"/>
      </w:pPr>
      <w:r>
        <w:t xml:space="preserve">During the semester, Nicholas had to switch the deadlines of the music mode software and Bluetooth software and wiring due to delays in the lighting strip shipment. </w:t>
      </w:r>
      <w:r w:rsidR="00343324">
        <w:t>He</w:t>
      </w:r>
      <w:r>
        <w:t xml:space="preserve"> needed the physical lighting strip to develop and test the music mode software and the system response to various patterns and intensities. </w:t>
      </w:r>
      <w:r w:rsidR="00343324">
        <w:t>He</w:t>
      </w:r>
      <w:r>
        <w:t xml:space="preserve"> decided to do the Bluetooth software and hardware </w:t>
      </w:r>
      <w:r w:rsidR="001A322A">
        <w:t>first</w:t>
      </w:r>
      <w:r>
        <w:t xml:space="preserve"> since </w:t>
      </w:r>
      <w:r w:rsidR="001A322A">
        <w:t>he</w:t>
      </w:r>
      <w:r>
        <w:t xml:space="preserve"> already had the Bluetooth module</w:t>
      </w:r>
      <w:r w:rsidR="001A322A">
        <w:t xml:space="preserve">. Matt needed a few extra weeks </w:t>
      </w:r>
      <w:r w:rsidR="002010FD">
        <w:t xml:space="preserve">for the high-frequency tone circuit due to added complexity requested by the project adviser. </w:t>
      </w:r>
    </w:p>
    <w:p w14:paraId="41DA43F6" w14:textId="77777777" w:rsidR="00987A62" w:rsidRPr="00987A62" w:rsidRDefault="00987A62" w:rsidP="00987A62">
      <w:pPr>
        <w:pStyle w:val="Title"/>
      </w:pPr>
    </w:p>
    <w:p w14:paraId="79494990" w14:textId="77777777" w:rsidR="009374D1" w:rsidRDefault="00C155E4" w:rsidP="00905206">
      <w:pPr>
        <w:pStyle w:val="Heading2"/>
      </w:pPr>
      <w:bookmarkStart w:id="152" w:name="_Toc70714872"/>
      <w:r>
        <w:t xml:space="preserve">Budget </w:t>
      </w:r>
      <w:r w:rsidR="009374D1">
        <w:t>Evaluation</w:t>
      </w:r>
      <w:bookmarkEnd w:id="152"/>
    </w:p>
    <w:p w14:paraId="7D2B537A" w14:textId="7970B3CB" w:rsidR="00374E1E" w:rsidRDefault="00374E1E" w:rsidP="00374E1E">
      <w:pPr>
        <w:pStyle w:val="CommentSubject"/>
      </w:pPr>
      <w:r>
        <w:t>By Sterling LaBarbera</w:t>
      </w:r>
    </w:p>
    <w:p w14:paraId="4ADF110A" w14:textId="5F3BA04A" w:rsidR="00374E1E" w:rsidRPr="00374E1E" w:rsidRDefault="009C6B11" w:rsidP="00374E1E">
      <w:pPr>
        <w:pStyle w:val="Title"/>
      </w:pPr>
      <w:r>
        <w:t xml:space="preserve">Below are a set of charts for the proposed and actual budgets for this product. </w:t>
      </w:r>
      <w:r w:rsidR="001875A5">
        <w:t xml:space="preserve">The proposed budgets were </w:t>
      </w:r>
      <w:r w:rsidR="00AC4F25">
        <w:t>made</w:t>
      </w:r>
      <w:r w:rsidR="00785587">
        <w:t xml:space="preserve"> in December 2020. The actual budget reflects the costs </w:t>
      </w:r>
      <w:r w:rsidR="00935ED8">
        <w:t>to fully complete this product.</w:t>
      </w:r>
    </w:p>
    <w:p w14:paraId="0B9802E4" w14:textId="77777777" w:rsidR="009374D1" w:rsidRDefault="009374D1" w:rsidP="00905206">
      <w:pPr>
        <w:pStyle w:val="Title"/>
      </w:pPr>
    </w:p>
    <w:p w14:paraId="61B395C1" w14:textId="77777777" w:rsidR="009374D1" w:rsidRDefault="009374D1" w:rsidP="000B03EB">
      <w:pPr>
        <w:pStyle w:val="Heading3"/>
      </w:pPr>
      <w:bookmarkStart w:id="153" w:name="_Toc70714873"/>
      <w:r>
        <w:t xml:space="preserve">Proposed </w:t>
      </w:r>
      <w:r w:rsidR="00C155E4">
        <w:t>Budget</w:t>
      </w:r>
      <w:bookmarkEnd w:id="153"/>
    </w:p>
    <w:p w14:paraId="2BDE55B5" w14:textId="32FA7183" w:rsidR="00935ED8" w:rsidRPr="00935ED8" w:rsidRDefault="008A147A" w:rsidP="00935ED8">
      <w:pPr>
        <w:pStyle w:val="Title"/>
      </w:pPr>
      <w:r>
        <w:t xml:space="preserve">The four charts below indicate the overall budget, and breakdowns for unit 1, unit 2, and contingency plans for </w:t>
      </w:r>
      <w:r w:rsidR="00291AA3">
        <w:t>high-risk</w:t>
      </w:r>
      <w:r>
        <w:t xml:space="preserve"> elements.</w:t>
      </w:r>
    </w:p>
    <w:p w14:paraId="2F1FE8E4" w14:textId="63BD2523" w:rsidR="00AE36EF" w:rsidRDefault="009711F0" w:rsidP="00291AA3">
      <w:pPr>
        <w:pStyle w:val="Title"/>
        <w:keepNext/>
      </w:pPr>
      <w:r>
        <w:rPr>
          <w:noProof/>
        </w:rPr>
        <w:lastRenderedPageBreak/>
        <w:drawing>
          <wp:inline distT="0" distB="0" distL="0" distR="0" wp14:anchorId="668A807E" wp14:editId="32575B70">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184FE68" w14:textId="1180D0F0" w:rsidR="009374D1" w:rsidRDefault="00AE36EF" w:rsidP="00AE36EF">
      <w:pPr>
        <w:pStyle w:val="ChapterHeading1Char"/>
        <w:jc w:val="center"/>
      </w:pPr>
      <w:bookmarkStart w:id="154" w:name="_Toc70714718"/>
      <w:r>
        <w:t xml:space="preserve">Figure </w:t>
      </w:r>
      <w:r>
        <w:fldChar w:fldCharType="begin"/>
      </w:r>
      <w:r>
        <w:instrText>SEQ Figure \* ARABIC</w:instrText>
      </w:r>
      <w:r>
        <w:fldChar w:fldCharType="separate"/>
      </w:r>
      <w:r w:rsidR="006C4DD1">
        <w:rPr>
          <w:noProof/>
        </w:rPr>
        <w:t>8</w:t>
      </w:r>
      <w:r>
        <w:fldChar w:fldCharType="end"/>
      </w:r>
      <w:r>
        <w:t>. Overall proposed budget</w:t>
      </w:r>
      <w:r w:rsidR="00291AA3">
        <w:t>.</w:t>
      </w:r>
      <w:bookmarkEnd w:id="154"/>
    </w:p>
    <w:p w14:paraId="20F75B18" w14:textId="77777777" w:rsidR="00AE36EF" w:rsidRDefault="0008341A" w:rsidP="00E60780">
      <w:pPr>
        <w:pStyle w:val="Title"/>
        <w:keepNext/>
      </w:pPr>
      <w:r>
        <w:rPr>
          <w:noProof/>
        </w:rPr>
        <w:drawing>
          <wp:inline distT="0" distB="0" distL="0" distR="0" wp14:anchorId="4B36D52A" wp14:editId="580A3A72">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E0AE76E" w14:textId="05BE5F19" w:rsidR="0008341A" w:rsidRDefault="00AE36EF" w:rsidP="00AE36EF">
      <w:pPr>
        <w:pStyle w:val="ChapterHeading1Char"/>
        <w:jc w:val="center"/>
      </w:pPr>
      <w:bookmarkStart w:id="155" w:name="_Toc70714719"/>
      <w:r>
        <w:t xml:space="preserve">Figure </w:t>
      </w:r>
      <w:r>
        <w:fldChar w:fldCharType="begin"/>
      </w:r>
      <w:r>
        <w:instrText>SEQ Figure \* ARABIC</w:instrText>
      </w:r>
      <w:r>
        <w:fldChar w:fldCharType="separate"/>
      </w:r>
      <w:r w:rsidR="006C4DD1">
        <w:rPr>
          <w:noProof/>
        </w:rPr>
        <w:t>9</w:t>
      </w:r>
      <w:r>
        <w:fldChar w:fldCharType="end"/>
      </w:r>
      <w:r>
        <w:t>. Unit 1 proposed budget</w:t>
      </w:r>
      <w:r w:rsidR="000E203D">
        <w:t>.</w:t>
      </w:r>
      <w:bookmarkEnd w:id="155"/>
    </w:p>
    <w:p w14:paraId="00AF519B" w14:textId="77777777" w:rsidR="00AE36EF" w:rsidRDefault="00DF2044" w:rsidP="00291AA3">
      <w:pPr>
        <w:pStyle w:val="Title"/>
        <w:keepNext/>
      </w:pPr>
      <w:r>
        <w:rPr>
          <w:noProof/>
        </w:rPr>
        <w:lastRenderedPageBreak/>
        <w:drawing>
          <wp:inline distT="0" distB="0" distL="0" distR="0" wp14:anchorId="43DF88F1" wp14:editId="65ADF4A4">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926CC4A" w14:textId="06913EEB" w:rsidR="00DF2044" w:rsidRDefault="00AE36EF" w:rsidP="00AE36EF">
      <w:pPr>
        <w:pStyle w:val="ChapterHeading1Char"/>
        <w:jc w:val="center"/>
      </w:pPr>
      <w:bookmarkStart w:id="156" w:name="_Toc70714720"/>
      <w:r>
        <w:t xml:space="preserve">Figure </w:t>
      </w:r>
      <w:r>
        <w:fldChar w:fldCharType="begin"/>
      </w:r>
      <w:r>
        <w:instrText>SEQ Figure \* ARABIC</w:instrText>
      </w:r>
      <w:r>
        <w:fldChar w:fldCharType="separate"/>
      </w:r>
      <w:r w:rsidR="006C4DD1">
        <w:rPr>
          <w:noProof/>
        </w:rPr>
        <w:t>10</w:t>
      </w:r>
      <w:r>
        <w:fldChar w:fldCharType="end"/>
      </w:r>
      <w:r>
        <w:t>. Unit 2 proposed budget</w:t>
      </w:r>
      <w:r w:rsidR="000E203D">
        <w:t>.</w:t>
      </w:r>
      <w:bookmarkEnd w:id="156"/>
    </w:p>
    <w:p w14:paraId="107BBD92" w14:textId="77777777" w:rsidR="00AE36EF" w:rsidRDefault="00ED5D0D" w:rsidP="00AE36EF">
      <w:pPr>
        <w:pStyle w:val="Title"/>
        <w:keepNext/>
      </w:pPr>
      <w:r>
        <w:rPr>
          <w:noProof/>
        </w:rPr>
        <w:drawing>
          <wp:inline distT="0" distB="0" distL="0" distR="0" wp14:anchorId="4532AACA" wp14:editId="5710AF0C">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E630B2F" w14:textId="47CF72F9" w:rsidR="00ED5D0D" w:rsidRDefault="00AE36EF" w:rsidP="00AE36EF">
      <w:pPr>
        <w:pStyle w:val="ChapterHeading1Char"/>
        <w:jc w:val="center"/>
      </w:pPr>
      <w:bookmarkStart w:id="157" w:name="_Toc70714721"/>
      <w:r>
        <w:t xml:space="preserve">Figure </w:t>
      </w:r>
      <w:r>
        <w:fldChar w:fldCharType="begin"/>
      </w:r>
      <w:r>
        <w:instrText>SEQ Figure \* ARABIC</w:instrText>
      </w:r>
      <w:r>
        <w:fldChar w:fldCharType="separate"/>
      </w:r>
      <w:r w:rsidR="006C4DD1">
        <w:rPr>
          <w:noProof/>
        </w:rPr>
        <w:t>11</w:t>
      </w:r>
      <w:r>
        <w:fldChar w:fldCharType="end"/>
      </w:r>
      <w:r>
        <w:t>. Contingency proposed budget</w:t>
      </w:r>
      <w:r w:rsidR="000E203D">
        <w:t>.</w:t>
      </w:r>
      <w:bookmarkEnd w:id="157"/>
    </w:p>
    <w:p w14:paraId="0334BF61" w14:textId="77777777" w:rsidR="00ED5D0D" w:rsidRDefault="00ED5D0D" w:rsidP="00905206">
      <w:pPr>
        <w:pStyle w:val="Title"/>
      </w:pPr>
    </w:p>
    <w:p w14:paraId="1297C4FD" w14:textId="77777777" w:rsidR="00207E7A" w:rsidRDefault="009374D1" w:rsidP="000B03EB">
      <w:pPr>
        <w:pStyle w:val="Heading3"/>
      </w:pPr>
      <w:bookmarkStart w:id="158" w:name="_Toc70714874"/>
      <w:r>
        <w:lastRenderedPageBreak/>
        <w:t xml:space="preserve">Actual </w:t>
      </w:r>
      <w:r w:rsidR="00C155E4">
        <w:t>Budget</w:t>
      </w:r>
      <w:bookmarkEnd w:id="158"/>
    </w:p>
    <w:p w14:paraId="442EB579" w14:textId="63734F73" w:rsidR="00316331" w:rsidRPr="00316331" w:rsidRDefault="00316331" w:rsidP="00316331">
      <w:pPr>
        <w:pStyle w:val="Title"/>
      </w:pPr>
      <w:r>
        <w:fldChar w:fldCharType="begin"/>
      </w:r>
      <w:r>
        <w:instrText xml:space="preserve"> REF _Ref70703625 \h </w:instrText>
      </w:r>
      <w:r>
        <w:fldChar w:fldCharType="separate"/>
      </w:r>
      <w:r>
        <w:t xml:space="preserve">Table </w:t>
      </w:r>
      <w:r>
        <w:rPr>
          <w:noProof/>
        </w:rPr>
        <w:t>6</w:t>
      </w:r>
      <w:r>
        <w:fldChar w:fldCharType="end"/>
      </w:r>
      <w:r>
        <w:t xml:space="preserve"> below shows the </w:t>
      </w:r>
      <w:r w:rsidR="008B63F5">
        <w:t>Comparisons of our actual budget for the entire project</w:t>
      </w:r>
      <w:r w:rsidR="004A2905">
        <w:t xml:space="preserve"> with the proposed budgets. </w:t>
      </w:r>
      <w:r w:rsidR="00805980">
        <w:t>It also provides a comparison for Unit 1</w:t>
      </w:r>
      <w:r w:rsidR="007D1115">
        <w:t>,</w:t>
      </w:r>
      <w:r w:rsidR="00805980">
        <w:t xml:space="preserve"> Unit 2, and the contingency</w:t>
      </w:r>
      <w:r w:rsidR="007D1115">
        <w:t xml:space="preserve"> plans. </w:t>
      </w:r>
      <w:r w:rsidR="008A58C9">
        <w:t xml:space="preserve">The tables after </w:t>
      </w:r>
      <w:proofErr w:type="gramStart"/>
      <w:r w:rsidR="008A58C9">
        <w:t>break</w:t>
      </w:r>
      <w:proofErr w:type="gramEnd"/>
      <w:r w:rsidR="008A58C9">
        <w:t xml:space="preserve"> down the costs of each unit</w:t>
      </w:r>
      <w:r w:rsidR="002D423C">
        <w:t xml:space="preserve"> with the same comparisons.</w:t>
      </w:r>
    </w:p>
    <w:p w14:paraId="0A265FF3" w14:textId="77777777" w:rsidR="002B46BA" w:rsidRDefault="00207E7A" w:rsidP="007A6B24">
      <w:pPr>
        <w:jc w:val="center"/>
      </w:pPr>
      <w:r>
        <w:rPr>
          <w:noProof/>
        </w:rPr>
        <w:drawing>
          <wp:inline distT="0" distB="0" distL="0" distR="0" wp14:anchorId="534857AC" wp14:editId="16A43E0B">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DD37E3B" w14:textId="4CE0A594" w:rsidR="009374D1" w:rsidRDefault="002B46BA" w:rsidP="000B0511">
      <w:pPr>
        <w:pStyle w:val="ChapterHeading1Char"/>
        <w:jc w:val="center"/>
      </w:pPr>
      <w:bookmarkStart w:id="159" w:name="_Ref70703619"/>
      <w:bookmarkStart w:id="160" w:name="_Ref70703625"/>
      <w:bookmarkStart w:id="161" w:name="_Toc70714727"/>
      <w:r>
        <w:t xml:space="preserve">Table </w:t>
      </w:r>
      <w:fldSimple w:instr=" SEQ Table \* ARABIC ">
        <w:r w:rsidR="00C8669C">
          <w:rPr>
            <w:noProof/>
          </w:rPr>
          <w:t>6</w:t>
        </w:r>
      </w:fldSimple>
      <w:bookmarkEnd w:id="160"/>
      <w:r>
        <w:t>. Actual vs prop</w:t>
      </w:r>
      <w:r w:rsidR="00136A55">
        <w:t>o</w:t>
      </w:r>
      <w:r>
        <w:t>sed budgets overall and each unit.</w:t>
      </w:r>
      <w:bookmarkEnd w:id="159"/>
      <w:bookmarkEnd w:id="161"/>
    </w:p>
    <w:p w14:paraId="42254E5F" w14:textId="4D2EB317" w:rsidR="001901E7" w:rsidRPr="00AA293D" w:rsidRDefault="00494C9E" w:rsidP="001901E7">
      <w:pPr>
        <w:pStyle w:val="Title"/>
      </w:pPr>
      <w:r>
        <w:fldChar w:fldCharType="begin"/>
      </w:r>
      <w:r>
        <w:instrText xml:space="preserve"> REF _Ref70704168 \h </w:instrText>
      </w:r>
      <w:r>
        <w:fldChar w:fldCharType="separate"/>
      </w:r>
      <w:r>
        <w:t xml:space="preserve">Table </w:t>
      </w:r>
      <w:r>
        <w:rPr>
          <w:noProof/>
        </w:rPr>
        <w:t>7</w:t>
      </w:r>
      <w:r>
        <w:fldChar w:fldCharType="end"/>
      </w:r>
      <w:r>
        <w:t xml:space="preserve"> shows the breakdown for each</w:t>
      </w:r>
      <w:r w:rsidR="00BB264A">
        <w:t xml:space="preserve"> assembly of Unit 1 with proposed vs actual costs. </w:t>
      </w:r>
      <w:r w:rsidR="006C4B71">
        <w:t xml:space="preserve">The solar panel and battery ended up being </w:t>
      </w:r>
      <w:r w:rsidR="00AA781A">
        <w:t xml:space="preserve">more expensive than proposed. However, since there was a </w:t>
      </w:r>
      <w:r w:rsidR="00965FB9">
        <w:t xml:space="preserve">compatible MPPT from previous projects, we saved </w:t>
      </w:r>
      <w:r w:rsidR="00180F0E">
        <w:t xml:space="preserve">the full price on that </w:t>
      </w:r>
      <w:r w:rsidR="003052ED">
        <w:t>Assembly.</w:t>
      </w:r>
      <w:r w:rsidR="001901E7">
        <w:t xml:space="preserve"> </w:t>
      </w:r>
      <w:r w:rsidR="001901E7">
        <w:t xml:space="preserve">The discrepancy in cost was partly because we found the MPPT before purchasing and knew we had spare budget, and partly due to the </w:t>
      </w:r>
      <w:r w:rsidR="003035C0">
        <w:t>proposed cost only being an estimate based on current Amazon products</w:t>
      </w:r>
      <w:r w:rsidR="001901E7">
        <w:t>.</w:t>
      </w:r>
      <w:r w:rsidR="003D5D79">
        <w:t xml:space="preserve"> The PSU parts </w:t>
      </w:r>
      <w:r w:rsidR="00EE053A">
        <w:t xml:space="preserve">came out about even </w:t>
      </w:r>
      <w:r w:rsidR="00E07290">
        <w:t>considering shipping costs, which ar</w:t>
      </w:r>
      <w:r w:rsidR="008E1067">
        <w:t>e only estimated here</w:t>
      </w:r>
      <w:r w:rsidR="0079328F">
        <w:t>.</w:t>
      </w:r>
    </w:p>
    <w:p w14:paraId="48D824B8" w14:textId="2C3C768B" w:rsidR="000B0511" w:rsidRPr="000B0511" w:rsidRDefault="000B0511" w:rsidP="001901E7">
      <w:pPr>
        <w:pStyle w:val="Title"/>
      </w:pPr>
    </w:p>
    <w:p w14:paraId="336CEDB6" w14:textId="77777777" w:rsidR="000B0511" w:rsidRDefault="00F73F1D" w:rsidP="000B0511">
      <w:pPr>
        <w:pStyle w:val="Title"/>
        <w:keepNext/>
      </w:pPr>
      <w:r>
        <w:rPr>
          <w:noProof/>
        </w:rPr>
        <w:lastRenderedPageBreak/>
        <w:drawing>
          <wp:inline distT="0" distB="0" distL="0" distR="0" wp14:anchorId="604085F8" wp14:editId="39074169">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59E6DD5" w14:textId="7F0795B0" w:rsidR="009374D1" w:rsidRDefault="000B0511" w:rsidP="000B0511">
      <w:pPr>
        <w:pStyle w:val="ChapterHeading1Char"/>
        <w:jc w:val="center"/>
      </w:pPr>
      <w:bookmarkStart w:id="162" w:name="_Ref70704168"/>
      <w:bookmarkStart w:id="163" w:name="_Toc70714728"/>
      <w:r>
        <w:t xml:space="preserve">Table </w:t>
      </w:r>
      <w:fldSimple w:instr=" SEQ Table \* ARABIC ">
        <w:r w:rsidR="00C8669C">
          <w:rPr>
            <w:noProof/>
          </w:rPr>
          <w:t>7</w:t>
        </w:r>
      </w:fldSimple>
      <w:bookmarkEnd w:id="162"/>
      <w:r>
        <w:t>. Actual Budget breakdown for assemblies in Unit 1.</w:t>
      </w:r>
      <w:bookmarkEnd w:id="163"/>
    </w:p>
    <w:p w14:paraId="16E9BC10" w14:textId="6EF92512" w:rsidR="00A95C34" w:rsidRPr="00A95C34" w:rsidRDefault="00D10207" w:rsidP="00352808">
      <w:pPr>
        <w:pStyle w:val="Title"/>
      </w:pPr>
      <w:r>
        <w:tab/>
      </w:r>
      <w:r w:rsidR="00291AA3">
        <w:fldChar w:fldCharType="begin"/>
      </w:r>
      <w:r w:rsidR="00291AA3">
        <w:instrText xml:space="preserve"> REF _Ref70705714 \h </w:instrText>
      </w:r>
      <w:r w:rsidR="00291AA3">
        <w:fldChar w:fldCharType="separate"/>
      </w:r>
      <w:r w:rsidR="00291AA3">
        <w:t xml:space="preserve">Table </w:t>
      </w:r>
      <w:r w:rsidR="00291AA3">
        <w:rPr>
          <w:noProof/>
        </w:rPr>
        <w:t>8</w:t>
      </w:r>
      <w:r w:rsidR="00291AA3">
        <w:fldChar w:fldCharType="end"/>
      </w:r>
      <w:r w:rsidR="00291AA3">
        <w:t xml:space="preserve"> s</w:t>
      </w:r>
      <w:r w:rsidR="00825977">
        <w:t xml:space="preserve">hows the cost breakdown and comparison for Unit 2. </w:t>
      </w:r>
      <w:r w:rsidR="00447735">
        <w:t xml:space="preserve">We </w:t>
      </w:r>
      <w:r w:rsidR="002E3EF1">
        <w:t xml:space="preserve">already had an Arduino for the controller allowing for a full savings, </w:t>
      </w:r>
      <w:r w:rsidR="00352808">
        <w:t>and the lighting strip ended up being much cheaper than anticipated.</w:t>
      </w:r>
      <w:r w:rsidR="001767E7">
        <w:t xml:space="preserve"> The Bluetooth module and </w:t>
      </w:r>
      <w:r w:rsidR="00774D14">
        <w:t xml:space="preserve">audio sensor ended up being </w:t>
      </w:r>
      <w:r w:rsidR="006C505A">
        <w:t>well above our estimates since we purchased multip</w:t>
      </w:r>
      <w:r w:rsidR="00BE697C">
        <w:t xml:space="preserve">le of each to reduce </w:t>
      </w:r>
      <w:r w:rsidR="00D40EC3">
        <w:t xml:space="preserve">risk. </w:t>
      </w:r>
      <w:r w:rsidR="004351B1">
        <w:t xml:space="preserve">We also knew we still had good savings from the MPPT and </w:t>
      </w:r>
      <w:r w:rsidR="001111EC">
        <w:t xml:space="preserve">lighting strip, allowing for </w:t>
      </w:r>
      <w:r w:rsidR="006F16EB">
        <w:t>slightly more expenditure here.</w:t>
      </w:r>
    </w:p>
    <w:p w14:paraId="294F8839" w14:textId="77777777" w:rsidR="00C8669C" w:rsidRDefault="00A95C34" w:rsidP="00C8669C">
      <w:pPr>
        <w:keepNext/>
        <w:jc w:val="center"/>
      </w:pPr>
      <w:r>
        <w:rPr>
          <w:noProof/>
        </w:rPr>
        <w:lastRenderedPageBreak/>
        <w:drawing>
          <wp:inline distT="0" distB="0" distL="0" distR="0" wp14:anchorId="245E3FEA" wp14:editId="0D1398CF">
            <wp:extent cx="5486400" cy="32004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59DA7B3" w14:textId="50E23DF3" w:rsidR="00AA293D" w:rsidRDefault="00C8669C" w:rsidP="00C8669C">
      <w:pPr>
        <w:pStyle w:val="ChapterHeading1Char"/>
        <w:jc w:val="center"/>
      </w:pPr>
      <w:bookmarkStart w:id="164" w:name="_Ref70705714"/>
      <w:bookmarkStart w:id="165" w:name="_Toc70714729"/>
      <w:r>
        <w:t xml:space="preserve">Table </w:t>
      </w:r>
      <w:fldSimple w:instr=" SEQ Table \* ARABIC ">
        <w:r>
          <w:rPr>
            <w:noProof/>
          </w:rPr>
          <w:t>8</w:t>
        </w:r>
      </w:fldSimple>
      <w:bookmarkEnd w:id="164"/>
      <w:r>
        <w:t>. Proposed vs actual budget for Unit 2.</w:t>
      </w:r>
      <w:bookmarkEnd w:id="165"/>
    </w:p>
    <w:p w14:paraId="117B4A38" w14:textId="77777777" w:rsidR="009C7A4A" w:rsidRDefault="009C7A4A" w:rsidP="00A95C34">
      <w:pPr>
        <w:jc w:val="center"/>
      </w:pPr>
    </w:p>
    <w:p w14:paraId="09A313F9" w14:textId="17971CE2" w:rsidR="009C7A4A" w:rsidRDefault="000338DA" w:rsidP="003F6231">
      <w:pPr>
        <w:pStyle w:val="Title"/>
      </w:pPr>
      <w:r>
        <w:t>Finally, for the contingencies</w:t>
      </w:r>
      <w:r w:rsidR="002B07F9">
        <w:t xml:space="preserve"> shown in </w:t>
      </w:r>
      <w:r w:rsidR="00291AA3">
        <w:fldChar w:fldCharType="begin"/>
      </w:r>
      <w:r w:rsidR="00291AA3">
        <w:instrText xml:space="preserve"> REF _Ref70705698 \h </w:instrText>
      </w:r>
      <w:r w:rsidR="00291AA3">
        <w:fldChar w:fldCharType="separate"/>
      </w:r>
      <w:r w:rsidR="00291AA3">
        <w:t xml:space="preserve">Table </w:t>
      </w:r>
      <w:r w:rsidR="00291AA3">
        <w:rPr>
          <w:noProof/>
        </w:rPr>
        <w:t>9</w:t>
      </w:r>
      <w:r w:rsidR="00291AA3">
        <w:fldChar w:fldCharType="end"/>
      </w:r>
      <w:r>
        <w:t xml:space="preserve">, </w:t>
      </w:r>
      <w:r w:rsidR="00400A49">
        <w:t xml:space="preserve">the replacement power supplies from amazon ended up being much cheaper than our estimates, </w:t>
      </w:r>
      <w:r w:rsidR="00354956">
        <w:t xml:space="preserve">and </w:t>
      </w:r>
      <w:r w:rsidR="00CE3521">
        <w:t xml:space="preserve">we did not have to </w:t>
      </w:r>
      <w:r w:rsidR="00B97819">
        <w:t xml:space="preserve">resort to any of the other contingency purchasing we </w:t>
      </w:r>
      <w:r w:rsidR="00454D78">
        <w:t>planned.</w:t>
      </w:r>
    </w:p>
    <w:p w14:paraId="15291DF1" w14:textId="77777777" w:rsidR="00C8669C" w:rsidRDefault="00944F43" w:rsidP="00C8669C">
      <w:pPr>
        <w:pStyle w:val="Title"/>
        <w:keepNext/>
      </w:pPr>
      <w:r>
        <w:rPr>
          <w:noProof/>
        </w:rPr>
        <w:lastRenderedPageBreak/>
        <w:drawing>
          <wp:inline distT="0" distB="0" distL="0" distR="0" wp14:anchorId="7D451674" wp14:editId="62CD5429">
            <wp:extent cx="5486400" cy="32004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CB05F65" w14:textId="06AB0383" w:rsidR="002B07F9" w:rsidRDefault="00C8669C" w:rsidP="00C8669C">
      <w:pPr>
        <w:pStyle w:val="ChapterHeading1Char"/>
        <w:jc w:val="center"/>
      </w:pPr>
      <w:bookmarkStart w:id="166" w:name="_Ref70705698"/>
      <w:bookmarkStart w:id="167" w:name="_Toc70714730"/>
      <w:r>
        <w:t xml:space="preserve">Table </w:t>
      </w:r>
      <w:fldSimple w:instr=" SEQ Table \* ARABIC ">
        <w:r>
          <w:rPr>
            <w:noProof/>
          </w:rPr>
          <w:t>9</w:t>
        </w:r>
      </w:fldSimple>
      <w:bookmarkEnd w:id="166"/>
      <w:r>
        <w:t>. Proposed vs actual budget for contingencies.</w:t>
      </w:r>
      <w:bookmarkEnd w:id="167"/>
    </w:p>
    <w:p w14:paraId="25CED424" w14:textId="77777777" w:rsidR="00C8669C" w:rsidRPr="00AA293D" w:rsidRDefault="00C8669C" w:rsidP="002B07F9">
      <w:pPr>
        <w:pStyle w:val="Title"/>
      </w:pPr>
    </w:p>
    <w:p w14:paraId="4C4DDDBA" w14:textId="77777777" w:rsidR="0010678F" w:rsidRDefault="0010678F" w:rsidP="001B6570">
      <w:pPr>
        <w:pStyle w:val="Heading3Char"/>
      </w:pPr>
      <w:bookmarkStart w:id="168" w:name="_Toc70714875"/>
      <w:r>
        <w:lastRenderedPageBreak/>
        <w:t>Conclusions</w:t>
      </w:r>
      <w:bookmarkEnd w:id="168"/>
    </w:p>
    <w:p w14:paraId="62400D1F" w14:textId="071EA0B0" w:rsidR="00ED24E7" w:rsidRDefault="00A3490E" w:rsidP="00905206">
      <w:pPr>
        <w:pStyle w:val="Title"/>
      </w:pPr>
      <w:r>
        <w:t xml:space="preserve">This section </w:t>
      </w:r>
      <w:r w:rsidR="0006576D">
        <w:t>describes the overall outcome of the project</w:t>
      </w:r>
      <w:r w:rsidR="00E55D30">
        <w:t>, its successes, failures, limitations, and suggested future improvements</w:t>
      </w:r>
      <w:r w:rsidR="006D2C0D">
        <w:t xml:space="preserve"> for the system. </w:t>
      </w:r>
    </w:p>
    <w:p w14:paraId="4E445552" w14:textId="77777777" w:rsidR="0007270C" w:rsidRPr="0007270C" w:rsidRDefault="00007A31" w:rsidP="0007270C">
      <w:pPr>
        <w:pStyle w:val="Heading2"/>
      </w:pPr>
      <w:bookmarkStart w:id="169" w:name="_Toc70714876"/>
      <w:r>
        <w:t>Successes</w:t>
      </w:r>
      <w:bookmarkEnd w:id="169"/>
    </w:p>
    <w:p w14:paraId="7B58A8EA" w14:textId="2F7FAE50" w:rsidR="00203513" w:rsidRPr="00203513" w:rsidRDefault="00203513" w:rsidP="00203513">
      <w:pPr>
        <w:pStyle w:val="CommentSubject"/>
      </w:pPr>
      <w:r>
        <w:t xml:space="preserve">By Matt </w:t>
      </w:r>
      <w:proofErr w:type="spellStart"/>
      <w:r>
        <w:t>Soehngen</w:t>
      </w:r>
      <w:proofErr w:type="spellEnd"/>
    </w:p>
    <w:p w14:paraId="2E8A1CAE" w14:textId="7B4C07DE" w:rsidR="00007A31" w:rsidRDefault="00796231" w:rsidP="00905206">
      <w:pPr>
        <w:pStyle w:val="Title"/>
      </w:pPr>
      <w:r>
        <w:t>Numerous assemblies of this project perform</w:t>
      </w:r>
      <w:r w:rsidR="0032398C" w:rsidRPr="0032398C">
        <w:t xml:space="preserve"> </w:t>
      </w:r>
      <w:r w:rsidR="0032398C">
        <w:t>as expected</w:t>
      </w:r>
      <w:r>
        <w:t xml:space="preserve"> according to </w:t>
      </w:r>
      <w:r w:rsidR="0032398C">
        <w:t xml:space="preserve">the </w:t>
      </w:r>
      <w:r w:rsidR="00CD6FE7">
        <w:t>design</w:t>
      </w:r>
      <w:r w:rsidR="0032398C">
        <w:t xml:space="preserve"> at the beginning of the project development.</w:t>
      </w:r>
      <w:r w:rsidR="00304B76">
        <w:t xml:space="preserve"> </w:t>
      </w:r>
      <w:r w:rsidR="00002D3C">
        <w:t>The audio feedback contro</w:t>
      </w:r>
      <w:r w:rsidR="00687F32">
        <w:t xml:space="preserve">l for the music </w:t>
      </w:r>
      <w:r w:rsidR="008835E0">
        <w:t xml:space="preserve">pulsing </w:t>
      </w:r>
      <w:r w:rsidR="00687F32">
        <w:t xml:space="preserve">mode </w:t>
      </w:r>
      <w:r w:rsidR="00150E5A">
        <w:t>operates</w:t>
      </w:r>
      <w:r w:rsidR="008835E0">
        <w:t xml:space="preserve"> with </w:t>
      </w:r>
      <w:r w:rsidR="00350A38">
        <w:t xml:space="preserve">3 </w:t>
      </w:r>
      <w:r w:rsidR="00E250E4">
        <w:t xml:space="preserve">separate </w:t>
      </w:r>
      <w:r w:rsidR="000F1140">
        <w:t xml:space="preserve">patterns </w:t>
      </w:r>
      <w:r w:rsidR="00E250E4">
        <w:t xml:space="preserve">based on the intensity of </w:t>
      </w:r>
      <w:proofErr w:type="gramStart"/>
      <w:r w:rsidR="00E250E4">
        <w:t xml:space="preserve">signal, </w:t>
      </w:r>
      <w:r w:rsidR="00BA7D85">
        <w:t>and</w:t>
      </w:r>
      <w:proofErr w:type="gramEnd"/>
      <w:r w:rsidR="00BA7D85">
        <w:t xml:space="preserve"> was programmed to respond</w:t>
      </w:r>
      <w:r w:rsidR="0026416F">
        <w:t xml:space="preserve"> to input</w:t>
      </w:r>
      <w:r w:rsidR="002C2DED">
        <w:t xml:space="preserve"> signal changes</w:t>
      </w:r>
      <w:r w:rsidR="0026416F">
        <w:t xml:space="preserve"> </w:t>
      </w:r>
      <w:r w:rsidR="00BA7D85">
        <w:t xml:space="preserve">with no more delay than </w:t>
      </w:r>
      <w:r w:rsidR="0060153D">
        <w:t>0.0</w:t>
      </w:r>
      <w:r w:rsidR="007518E4">
        <w:t xml:space="preserve">3 </w:t>
      </w:r>
      <w:r w:rsidR="0060153D">
        <w:t>seconds</w:t>
      </w:r>
      <w:r w:rsidR="00E40166">
        <w:t xml:space="preserve">. </w:t>
      </w:r>
      <w:r w:rsidR="006D2994">
        <w:t xml:space="preserve">The pest deterrent ultrasound generator </w:t>
      </w:r>
      <w:r w:rsidR="00E33AC8">
        <w:t xml:space="preserve">operates </w:t>
      </w:r>
      <w:r w:rsidR="00AA0D45">
        <w:t xml:space="preserve">in the </w:t>
      </w:r>
      <w:r w:rsidR="009908DA">
        <w:t>intended frequency rang</w:t>
      </w:r>
      <w:r w:rsidR="00274F9B">
        <w:t xml:space="preserve">e and </w:t>
      </w:r>
      <w:r w:rsidR="005920CD">
        <w:t xml:space="preserve">produces an output at a volume of </w:t>
      </w:r>
      <w:r w:rsidR="008D1998">
        <w:t xml:space="preserve">about 55dB </w:t>
      </w:r>
      <w:r w:rsidR="00274F9B">
        <w:t>when tuned to the human hearing</w:t>
      </w:r>
      <w:r w:rsidR="008D1998">
        <w:t xml:space="preserve"> range. </w:t>
      </w:r>
      <w:r w:rsidR="009A066A">
        <w:t xml:space="preserve">The app control includes </w:t>
      </w:r>
      <w:r w:rsidR="009461EC">
        <w:t xml:space="preserve">a </w:t>
      </w:r>
      <w:r w:rsidR="00553D2A">
        <w:t xml:space="preserve">continuous </w:t>
      </w:r>
      <w:r w:rsidR="00AD686C">
        <w:t>color selection</w:t>
      </w:r>
      <w:r w:rsidR="00274F9B">
        <w:t xml:space="preserve"> </w:t>
      </w:r>
      <w:r w:rsidR="00834431">
        <w:t>slider</w:t>
      </w:r>
      <w:r w:rsidR="00A62B0D">
        <w:t xml:space="preserve"> set, </w:t>
      </w:r>
      <w:r w:rsidR="00EF5968">
        <w:t xml:space="preserve">music mode and </w:t>
      </w:r>
      <w:r w:rsidR="00222BAA">
        <w:t xml:space="preserve">flow mode buttons, and </w:t>
      </w:r>
      <w:r w:rsidR="00A65B54">
        <w:t xml:space="preserve">a Bluetooth connection </w:t>
      </w:r>
      <w:r w:rsidR="00597488">
        <w:t xml:space="preserve">menu and settings menu. </w:t>
      </w:r>
      <w:r w:rsidR="001E095C">
        <w:t xml:space="preserve">The solar panel and MPPT </w:t>
      </w:r>
      <w:r w:rsidR="00960DD0">
        <w:t xml:space="preserve">are sufficient to charge the battery </w:t>
      </w:r>
      <w:r w:rsidR="00EC62EF">
        <w:t>of</w:t>
      </w:r>
      <w:r w:rsidR="00960DD0">
        <w:t xml:space="preserve"> the system at </w:t>
      </w:r>
      <w:r w:rsidR="00712885">
        <w:t xml:space="preserve">a rate above the </w:t>
      </w:r>
      <w:r w:rsidR="00724B0E">
        <w:t>desired threshold fo</w:t>
      </w:r>
      <w:r w:rsidR="00ED212C">
        <w:t xml:space="preserve">r expected </w:t>
      </w:r>
      <w:r w:rsidR="003850EB">
        <w:t xml:space="preserve">in-season </w:t>
      </w:r>
      <w:r w:rsidR="00ED212C">
        <w:t>use</w:t>
      </w:r>
      <w:r w:rsidR="003850EB">
        <w:t xml:space="preserve"> rate. </w:t>
      </w:r>
    </w:p>
    <w:p w14:paraId="037B1CA7" w14:textId="77777777" w:rsidR="00C04EC0" w:rsidRDefault="00C04EC0" w:rsidP="00905206">
      <w:pPr>
        <w:pStyle w:val="Heading2"/>
      </w:pPr>
      <w:bookmarkStart w:id="170" w:name="_Toc70714877"/>
      <w:r>
        <w:t>Limitations</w:t>
      </w:r>
      <w:bookmarkEnd w:id="170"/>
    </w:p>
    <w:p w14:paraId="3A524494" w14:textId="585CAEBE" w:rsidR="00FF1CF1" w:rsidDel="00FF1CF1" w:rsidRDefault="004A6419" w:rsidP="00FF1CF1">
      <w:pPr>
        <w:pStyle w:val="Title"/>
      </w:pPr>
      <w:r>
        <w:t xml:space="preserve">Some parts of this project </w:t>
      </w:r>
      <w:r w:rsidR="00CE739F">
        <w:t xml:space="preserve">were limited in </w:t>
      </w:r>
      <w:r w:rsidR="002C1A45">
        <w:t xml:space="preserve">complexity and functionality for a few </w:t>
      </w:r>
      <w:r w:rsidR="006123DD">
        <w:t xml:space="preserve">different </w:t>
      </w:r>
      <w:r w:rsidR="002C1A45">
        <w:t xml:space="preserve">reasons. </w:t>
      </w:r>
      <w:r w:rsidR="006123DD">
        <w:t xml:space="preserve">The </w:t>
      </w:r>
      <w:r w:rsidR="00071992">
        <w:t xml:space="preserve">sensitivity of the audio sensor can be manually changed </w:t>
      </w:r>
      <w:r w:rsidR="008156C1">
        <w:t xml:space="preserve">in the code of the microcontroller by editing a global variable </w:t>
      </w:r>
      <w:r w:rsidR="002E2BE6">
        <w:t xml:space="preserve">for the music mode program. </w:t>
      </w:r>
      <w:r w:rsidR="00C34316">
        <w:t>Ideally, this could be controlled in the app through a selection in the settings</w:t>
      </w:r>
      <w:r w:rsidR="005E7ADA">
        <w:t xml:space="preserve"> for music mode. </w:t>
      </w:r>
      <w:r w:rsidR="00941AEA">
        <w:t xml:space="preserve">For the pest deterrent ultrasound generator, </w:t>
      </w:r>
      <w:r w:rsidR="004150F1">
        <w:t>restricted bread</w:t>
      </w:r>
      <w:r w:rsidR="00B62A2E">
        <w:t>board</w:t>
      </w:r>
      <w:r w:rsidR="002F2873">
        <w:t xml:space="preserve"> space </w:t>
      </w:r>
      <w:r w:rsidR="009B6FA6">
        <w:t>and</w:t>
      </w:r>
      <w:r w:rsidR="004150F1">
        <w:t xml:space="preserve"> insufficient</w:t>
      </w:r>
      <w:r w:rsidR="009B6FA6">
        <w:t xml:space="preserve"> </w:t>
      </w:r>
      <w:r w:rsidR="00B62A2E">
        <w:t>resources for design reference</w:t>
      </w:r>
      <w:r w:rsidR="004150F1">
        <w:t xml:space="preserve"> limited the complexity of the </w:t>
      </w:r>
      <w:r w:rsidR="00920A34">
        <w:t>signal modulation to a simple two</w:t>
      </w:r>
      <w:r w:rsidR="004549E6">
        <w:t>-</w:t>
      </w:r>
      <w:r w:rsidR="00920A34">
        <w:t xml:space="preserve">tone frequency alternation. </w:t>
      </w:r>
      <w:ins w:id="171" w:author="Labarbera, Sterling (MU-Student)">
        <w:r w:rsidR="00FF1CF1" w:rsidDel="00FF1CF1">
          <w:t xml:space="preserve">The limitations for the project were the inability to add a frequency response element to the music mode response of the lighting strip. We would have liked to implement this feature and would have had to have an aux input instead of a surrounding sound audio response. </w:t>
        </w:r>
      </w:ins>
      <w:r w:rsidR="00FF1CF1" w:rsidDel="00FF1CF1">
        <w:t xml:space="preserve">The response of the lighting strip from the signal sent to the controller is 100ms due to noise from the serial connection with the mobile phone. The project would send 0 values for the red, green, blue stored value to display the output without a sufficient delay in the controller software. </w:t>
      </w:r>
    </w:p>
    <w:p w14:paraId="11E0ABD6" w14:textId="77777777" w:rsidR="00007A31" w:rsidRDefault="00007A31" w:rsidP="00905206">
      <w:pPr>
        <w:pStyle w:val="Heading2"/>
      </w:pPr>
      <w:bookmarkStart w:id="172" w:name="_Toc70714878"/>
      <w:r>
        <w:t>Failures</w:t>
      </w:r>
      <w:bookmarkEnd w:id="172"/>
    </w:p>
    <w:p w14:paraId="732CEA96" w14:textId="70AA0282" w:rsidR="00007A31" w:rsidRDefault="0046545C" w:rsidP="00905206">
      <w:pPr>
        <w:pStyle w:val="Title"/>
      </w:pPr>
      <w:r>
        <w:t xml:space="preserve">Parts of this project development that did not work out </w:t>
      </w:r>
      <w:r w:rsidR="00E12660">
        <w:t xml:space="preserve">as intended </w:t>
      </w:r>
      <w:r>
        <w:t xml:space="preserve">include </w:t>
      </w:r>
      <w:r w:rsidR="00E12660">
        <w:t xml:space="preserve">an initial attempt at weatherproofing the audio feedback </w:t>
      </w:r>
      <w:r w:rsidR="006B7DB3">
        <w:t xml:space="preserve">sensor by covering the entire </w:t>
      </w:r>
      <w:r w:rsidR="00FD42D7">
        <w:t>front of the sensor with a caulk</w:t>
      </w:r>
      <w:r w:rsidR="006C1B21">
        <w:t xml:space="preserve">. </w:t>
      </w:r>
      <w:r w:rsidR="008C463E">
        <w:t xml:space="preserve">This method </w:t>
      </w:r>
      <w:r w:rsidR="00D359EE">
        <w:t xml:space="preserve">detrimentally </w:t>
      </w:r>
      <w:r w:rsidR="00750F08">
        <w:t xml:space="preserve">decreased the sensitivity of the sensor rendering it unusable. Another failure for the project </w:t>
      </w:r>
      <w:r w:rsidR="00914B24">
        <w:t xml:space="preserve">is the </w:t>
      </w:r>
      <w:r w:rsidR="00532FBE">
        <w:t>design</w:t>
      </w:r>
      <w:r w:rsidR="003041D4">
        <w:t>ing</w:t>
      </w:r>
      <w:r w:rsidR="00532FBE">
        <w:t xml:space="preserve"> of a low</w:t>
      </w:r>
      <w:r w:rsidR="003F6E37">
        <w:t>-</w:t>
      </w:r>
      <w:r w:rsidR="00532FBE">
        <w:t>side switch</w:t>
      </w:r>
      <w:r w:rsidR="00594E45">
        <w:t xml:space="preserve"> </w:t>
      </w:r>
      <w:r w:rsidR="00532FBE">
        <w:t>mod</w:t>
      </w:r>
      <w:r w:rsidR="0096443A">
        <w:t>e power supply</w:t>
      </w:r>
      <w:r w:rsidR="003041D4">
        <w:t>. The execution was more difficult than anticipated</w:t>
      </w:r>
      <w:r w:rsidR="005A61D9">
        <w:t xml:space="preserve"> and a COTS power supply was required </w:t>
      </w:r>
      <w:proofErr w:type="gramStart"/>
      <w:r w:rsidR="005A61D9">
        <w:t>in order to</w:t>
      </w:r>
      <w:proofErr w:type="gramEnd"/>
      <w:r w:rsidR="005A61D9">
        <w:t xml:space="preserve"> power the project in the end. </w:t>
      </w:r>
    </w:p>
    <w:p w14:paraId="1D305F06" w14:textId="7382F09E" w:rsidR="00007A31" w:rsidRDefault="00007A31" w:rsidP="00905206">
      <w:pPr>
        <w:pStyle w:val="Heading2"/>
      </w:pPr>
      <w:bookmarkStart w:id="173" w:name="_Toc70714879"/>
      <w:r>
        <w:t>Suggested Improvement</w:t>
      </w:r>
      <w:r>
        <w:t>s</w:t>
      </w:r>
      <w:bookmarkEnd w:id="173"/>
    </w:p>
    <w:p w14:paraId="7ADAF1CC" w14:textId="4763D082" w:rsidR="00B84234" w:rsidRDefault="005A61D9" w:rsidP="00153580">
      <w:pPr>
        <w:pStyle w:val="Title"/>
      </w:pPr>
      <w:r>
        <w:t xml:space="preserve">One improvement </w:t>
      </w:r>
      <w:r w:rsidR="00EE19E5">
        <w:t xml:space="preserve">for this project is the </w:t>
      </w:r>
      <w:r w:rsidR="00CE6C90">
        <w:t xml:space="preserve">design of a high-side </w:t>
      </w:r>
      <w:r w:rsidR="003F6E37">
        <w:t>switch</w:t>
      </w:r>
      <w:r w:rsidR="00594E45">
        <w:t xml:space="preserve"> </w:t>
      </w:r>
      <w:r w:rsidR="003F6E37">
        <w:t xml:space="preserve">mode power supply possibly being a more straightforward </w:t>
      </w:r>
      <w:r w:rsidR="00157993">
        <w:t>approach for a</w:t>
      </w:r>
      <w:r w:rsidR="003A51ED">
        <w:t xml:space="preserve">n in-house </w:t>
      </w:r>
      <w:r w:rsidR="009C6342">
        <w:t>switch</w:t>
      </w:r>
      <w:r w:rsidR="00594E45">
        <w:t xml:space="preserve"> </w:t>
      </w:r>
      <w:r w:rsidR="009C6342">
        <w:t xml:space="preserve">mode </w:t>
      </w:r>
      <w:r w:rsidR="003A51ED">
        <w:t>power supply</w:t>
      </w:r>
      <w:r w:rsidR="009C6342">
        <w:t xml:space="preserve">. </w:t>
      </w:r>
      <w:r w:rsidR="00594E45">
        <w:t xml:space="preserve">Another improvement would be to </w:t>
      </w:r>
      <w:r w:rsidR="00897A62">
        <w:t xml:space="preserve">modulate the frequency of the </w:t>
      </w:r>
      <w:r w:rsidR="00953024">
        <w:t xml:space="preserve">ultrasound tone in the pest deterrent ultrasound generator </w:t>
      </w:r>
      <w:proofErr w:type="gramStart"/>
      <w:r w:rsidR="00953024">
        <w:t>through the use of</w:t>
      </w:r>
      <w:proofErr w:type="gramEnd"/>
      <w:r w:rsidR="00953024">
        <w:t xml:space="preserve"> sinusoidal signal generation components which could better emulate </w:t>
      </w:r>
      <w:r w:rsidR="00A45887">
        <w:t xml:space="preserve">changing </w:t>
      </w:r>
      <w:r w:rsidR="00493542">
        <w:t xml:space="preserve">motion of </w:t>
      </w:r>
      <w:r w:rsidR="00A45887">
        <w:t xml:space="preserve">a </w:t>
      </w:r>
      <w:r w:rsidR="00493542">
        <w:t>high frequency audio source</w:t>
      </w:r>
      <w:r w:rsidR="00A45887">
        <w:t xml:space="preserve">. </w:t>
      </w:r>
      <w:r w:rsidR="00DB3CB3">
        <w:t xml:space="preserve">As mentioned above, the inclusion of additional settings in the app control for audio sensitivity adjustment and other settings like flow mode </w:t>
      </w:r>
      <w:r w:rsidR="00A21796">
        <w:t xml:space="preserve">color switching speed </w:t>
      </w:r>
      <w:r w:rsidR="000A421D">
        <w:t xml:space="preserve">control </w:t>
      </w:r>
      <w:r w:rsidR="00A21796">
        <w:t>and</w:t>
      </w:r>
      <w:r w:rsidR="00DB3CB3">
        <w:t xml:space="preserve"> </w:t>
      </w:r>
      <w:r w:rsidR="005C736C">
        <w:t>an on/off</w:t>
      </w:r>
      <w:r w:rsidR="004B0D14">
        <w:t xml:space="preserve"> button for the lights in</w:t>
      </w:r>
      <w:r w:rsidR="0041776C">
        <w:t xml:space="preserve"> the standard illumination mode could improve the user experience when controlling the system. </w:t>
      </w:r>
      <w:r w:rsidR="0085061C">
        <w:t xml:space="preserve">Adding a frequency response element to the music mode response of the lighting strip could be achieved by either using an aux input instead of </w:t>
      </w:r>
      <w:proofErr w:type="gramStart"/>
      <w:r w:rsidR="0085061C">
        <w:t>a</w:t>
      </w:r>
      <w:proofErr w:type="gramEnd"/>
      <w:r w:rsidR="0085061C">
        <w:t xml:space="preserve"> </w:t>
      </w:r>
      <w:r w:rsidR="00550F6E">
        <w:t>ambient</w:t>
      </w:r>
      <w:r w:rsidR="0085061C">
        <w:t xml:space="preserve"> audio response</w:t>
      </w:r>
      <w:r w:rsidR="0047508C">
        <w:t xml:space="preserve">, or through accessing the media output signal from the user’s device </w:t>
      </w:r>
      <w:r w:rsidR="0077546B">
        <w:t xml:space="preserve">through the app </w:t>
      </w:r>
      <w:r w:rsidR="0047508C">
        <w:t xml:space="preserve">if their device is the source of the </w:t>
      </w:r>
      <w:r w:rsidR="00153580">
        <w:t xml:space="preserve">music being played. </w:t>
      </w:r>
    </w:p>
    <w:p w14:paraId="3C7B14AC" w14:textId="77777777" w:rsidR="00B84234" w:rsidRDefault="00B84234">
      <w:pPr>
        <w:sectPr w:rsidR="00B84234" w:rsidSect="00B84234">
          <w:footerReference w:type="default" r:id="rId28"/>
          <w:pgSz w:w="12240" w:h="15840"/>
          <w:pgMar w:top="1440" w:right="1440" w:bottom="1440" w:left="1440" w:header="720" w:footer="720" w:gutter="0"/>
          <w:pgNumType w:start="1"/>
          <w:cols w:space="720"/>
          <w:docGrid w:linePitch="360"/>
        </w:sectPr>
      </w:pPr>
    </w:p>
    <w:p w14:paraId="3F12EF25" w14:textId="77777777" w:rsidR="001B0729" w:rsidRDefault="001B0729" w:rsidP="0071503A">
      <w:pPr>
        <w:pStyle w:val="Heading4Char"/>
      </w:pPr>
      <w:bookmarkStart w:id="174" w:name="_Toc70714880"/>
      <w:r>
        <w:lastRenderedPageBreak/>
        <w:t>Software</w:t>
      </w:r>
      <w:bookmarkEnd w:id="174"/>
    </w:p>
    <w:p w14:paraId="546D3AAD" w14:textId="77777777" w:rsidR="00AD3E19" w:rsidRDefault="00AD3E19" w:rsidP="00AD3E19">
      <w:pPr>
        <w:pStyle w:val="Title"/>
      </w:pPr>
      <w:r>
        <w:t>&lt;DELETEME&gt; It is recommended that you use an Excel (or similar) spreadsheet to document your</w:t>
      </w:r>
      <w:r w:rsidR="0079683E">
        <w:t xml:space="preserve"> detailed</w:t>
      </w:r>
      <w:r>
        <w:t xml:space="preserve"> software </w:t>
      </w:r>
      <w:r w:rsidR="006113C5">
        <w:t>requirements</w:t>
      </w:r>
      <w:r>
        <w:t>. If you use a spreadsheet, use the following format to name the spreadsheet file:</w:t>
      </w:r>
    </w:p>
    <w:p w14:paraId="7D70EFB0" w14:textId="77777777" w:rsidR="00AD3E19" w:rsidRPr="00B93713" w:rsidRDefault="00AD3E19" w:rsidP="00AD3E19">
      <w:pPr>
        <w:pStyle w:val="Title"/>
        <w:rPr>
          <w:rFonts w:ascii="Courier New" w:hAnsi="Courier New" w:cs="Courier New"/>
          <w:color w:val="943634" w:themeColor="accent2" w:themeShade="BF"/>
          <w:sz w:val="22"/>
        </w:rPr>
      </w:pPr>
      <w:r w:rsidRPr="00B93713">
        <w:rPr>
          <w:rFonts w:ascii="Courier New" w:hAnsi="Courier New" w:cs="Courier New"/>
          <w:color w:val="943634" w:themeColor="accent2" w:themeShade="BF"/>
          <w:sz w:val="22"/>
        </w:rPr>
        <w:t>ece</w:t>
      </w:r>
      <w:r w:rsidR="009C51A4">
        <w:rPr>
          <w:rFonts w:ascii="Courier New" w:hAnsi="Courier New" w:cs="Courier New"/>
          <w:color w:val="943634" w:themeColor="accent2" w:themeShade="BF"/>
          <w:sz w:val="22"/>
        </w:rPr>
        <w:t>4980</w:t>
      </w:r>
      <w:r w:rsidRPr="00B93713">
        <w:rPr>
          <w:rFonts w:ascii="Courier New" w:hAnsi="Courier New" w:cs="Courier New"/>
          <w:color w:val="943634" w:themeColor="accent2" w:themeShade="BF"/>
          <w:sz w:val="22"/>
        </w:rPr>
        <w:t>-s&lt;#&gt;-&lt;year&gt;-</w:t>
      </w:r>
      <w:r w:rsidR="00B93713">
        <w:rPr>
          <w:rFonts w:ascii="Courier New" w:hAnsi="Courier New" w:cs="Courier New"/>
          <w:color w:val="943634" w:themeColor="accent2" w:themeShade="BF"/>
          <w:sz w:val="22"/>
        </w:rPr>
        <w:t>{spring|fall}</w:t>
      </w:r>
      <w:r w:rsidRPr="00B93713">
        <w:rPr>
          <w:rFonts w:ascii="Courier New" w:hAnsi="Courier New" w:cs="Courier New"/>
          <w:color w:val="943634" w:themeColor="accent2" w:themeShade="BF"/>
          <w:sz w:val="22"/>
        </w:rPr>
        <w:t>-G&lt;N</w:t>
      </w:r>
      <w:r w:rsidR="00B93713">
        <w:rPr>
          <w:rFonts w:ascii="Courier New" w:hAnsi="Courier New" w:cs="Courier New"/>
          <w:color w:val="943634" w:themeColor="accent2" w:themeShade="BF"/>
          <w:sz w:val="22"/>
        </w:rPr>
        <w:t>N&gt;-</w:t>
      </w:r>
      <w:proofErr w:type="gramStart"/>
      <w:r w:rsidR="00B93713">
        <w:rPr>
          <w:rFonts w:ascii="Courier New" w:hAnsi="Courier New" w:cs="Courier New"/>
          <w:color w:val="943634" w:themeColor="accent2" w:themeShade="BF"/>
          <w:sz w:val="22"/>
        </w:rPr>
        <w:t>SoftwareSpecs.{</w:t>
      </w:r>
      <w:proofErr w:type="gramEnd"/>
      <w:r w:rsidR="00B93713">
        <w:rPr>
          <w:rFonts w:ascii="Courier New" w:hAnsi="Courier New" w:cs="Courier New"/>
          <w:color w:val="943634" w:themeColor="accent2" w:themeShade="BF"/>
          <w:sz w:val="22"/>
        </w:rPr>
        <w:t>xlsx</w:t>
      </w:r>
      <w:r w:rsidRPr="00B93713">
        <w:rPr>
          <w:rFonts w:ascii="Courier New" w:hAnsi="Courier New" w:cs="Courier New"/>
          <w:color w:val="943634" w:themeColor="accent2" w:themeShade="BF"/>
          <w:sz w:val="22"/>
        </w:rPr>
        <w:t>|ods}</w:t>
      </w:r>
    </w:p>
    <w:p w14:paraId="70A821E7" w14:textId="77777777" w:rsidR="00AD3E19" w:rsidRDefault="00AD3E19" w:rsidP="00AD3E19">
      <w:pPr>
        <w:pStyle w:val="Title"/>
      </w:pPr>
      <w:r>
        <w:t xml:space="preserve">where &lt;#&gt; is the course section number (1, 2, 3, …), &lt;year&gt; is the four-digit year (e.g., 2015), either </w:t>
      </w:r>
      <w:r w:rsidR="00D91298">
        <w:t xml:space="preserve">the </w:t>
      </w:r>
      <w:r>
        <w:t>“spring” or “fall”</w:t>
      </w:r>
      <w:r w:rsidR="00D91298">
        <w:t xml:space="preserve"> term</w:t>
      </w:r>
      <w:r>
        <w:t xml:space="preserve">, and </w:t>
      </w:r>
      <w:r w:rsidR="007906AC">
        <w:t>&lt;</w:t>
      </w:r>
      <w:r>
        <w:t>NN</w:t>
      </w:r>
      <w:r w:rsidR="007906AC">
        <w:t>&gt;</w:t>
      </w:r>
      <w:r>
        <w:t xml:space="preserve"> is your group number (two digits, padded with a leading zero as needed). For example: </w:t>
      </w:r>
    </w:p>
    <w:p w14:paraId="7D299B91" w14:textId="77777777" w:rsidR="00AD3E19" w:rsidRPr="00B93713" w:rsidRDefault="00AD3E19" w:rsidP="00AD3E19">
      <w:pPr>
        <w:pStyle w:val="Title"/>
        <w:rPr>
          <w:rFonts w:ascii="Courier New" w:hAnsi="Courier New" w:cs="Courier New"/>
          <w:color w:val="943634" w:themeColor="accent2" w:themeShade="BF"/>
          <w:sz w:val="22"/>
        </w:rPr>
      </w:pPr>
      <w:r w:rsidRPr="00B93713">
        <w:rPr>
          <w:rFonts w:ascii="Courier New" w:hAnsi="Courier New" w:cs="Courier New"/>
          <w:color w:val="943634" w:themeColor="accent2" w:themeShade="BF"/>
          <w:sz w:val="22"/>
        </w:rPr>
        <w:t>ece</w:t>
      </w:r>
      <w:r w:rsidR="009C51A4">
        <w:rPr>
          <w:rFonts w:ascii="Courier New" w:hAnsi="Courier New" w:cs="Courier New"/>
          <w:color w:val="943634" w:themeColor="accent2" w:themeShade="BF"/>
          <w:sz w:val="22"/>
        </w:rPr>
        <w:t>4980</w:t>
      </w:r>
      <w:r w:rsidRPr="00B93713">
        <w:rPr>
          <w:rFonts w:ascii="Courier New" w:hAnsi="Courier New" w:cs="Courier New"/>
          <w:color w:val="943634" w:themeColor="accent2" w:themeShade="BF"/>
          <w:sz w:val="22"/>
        </w:rPr>
        <w:t>-s1-2015-spring-g02-SoftwareSpecs.xlsx</w:t>
      </w:r>
    </w:p>
    <w:p w14:paraId="4042053C" w14:textId="77777777" w:rsidR="00AD3E19" w:rsidRPr="00B93713" w:rsidRDefault="00AD3E19" w:rsidP="00AD3E19">
      <w:pPr>
        <w:pStyle w:val="Title"/>
        <w:rPr>
          <w:rFonts w:ascii="Courier New" w:hAnsi="Courier New" w:cs="Courier New"/>
          <w:color w:val="943634" w:themeColor="accent2" w:themeShade="BF"/>
          <w:sz w:val="22"/>
        </w:rPr>
      </w:pPr>
      <w:r w:rsidRPr="00B93713">
        <w:rPr>
          <w:rFonts w:ascii="Courier New" w:hAnsi="Courier New" w:cs="Courier New"/>
          <w:color w:val="943634" w:themeColor="accent2" w:themeShade="BF"/>
          <w:sz w:val="22"/>
        </w:rPr>
        <w:t>ece</w:t>
      </w:r>
      <w:r w:rsidR="009C51A4">
        <w:rPr>
          <w:rFonts w:ascii="Courier New" w:hAnsi="Courier New" w:cs="Courier New"/>
          <w:color w:val="943634" w:themeColor="accent2" w:themeShade="BF"/>
          <w:sz w:val="22"/>
        </w:rPr>
        <w:t>4980</w:t>
      </w:r>
      <w:r w:rsidRPr="00B93713">
        <w:rPr>
          <w:rFonts w:ascii="Courier New" w:hAnsi="Courier New" w:cs="Courier New"/>
          <w:color w:val="943634" w:themeColor="accent2" w:themeShade="BF"/>
          <w:sz w:val="22"/>
        </w:rPr>
        <w:t>-s2-2015-fall-g13-SoftwareSpecs.ods</w:t>
      </w:r>
    </w:p>
    <w:p w14:paraId="3FCF9681" w14:textId="77777777" w:rsidR="00AD3E19" w:rsidRDefault="00AD3E19" w:rsidP="00AD3E19">
      <w:pPr>
        <w:pStyle w:val="Title"/>
      </w:pPr>
      <w:r>
        <w:t xml:space="preserve">Then, in this appendix, inform the reader that the </w:t>
      </w:r>
      <w:r w:rsidR="00017F49">
        <w:t xml:space="preserve">software </w:t>
      </w:r>
      <w:r w:rsidR="006113C5">
        <w:t>requirements</w:t>
      </w:r>
      <w:r>
        <w:t xml:space="preserve"> are provided in a separate spreadsheet file named “&lt;give the file name&gt;”, which accompanies this GROUP report. &lt;/DELETEME&gt;</w:t>
      </w:r>
    </w:p>
    <w:p w14:paraId="19CDA630" w14:textId="77777777" w:rsidR="00857D6C" w:rsidRDefault="00857D6C" w:rsidP="00905206">
      <w:pPr>
        <w:pStyle w:val="Title"/>
      </w:pPr>
    </w:p>
    <w:p w14:paraId="016D3251" w14:textId="77777777" w:rsidR="00857D6C" w:rsidRDefault="00C6167F" w:rsidP="00857D6C">
      <w:pPr>
        <w:pStyle w:val="Heading4Char"/>
      </w:pPr>
      <w:bookmarkStart w:id="175" w:name="_Toc70714881"/>
      <w:r>
        <w:lastRenderedPageBreak/>
        <w:t xml:space="preserve">Replaceable </w:t>
      </w:r>
      <w:r w:rsidR="00042B57">
        <w:t>Parts</w:t>
      </w:r>
      <w:bookmarkEnd w:id="175"/>
    </w:p>
    <w:p w14:paraId="55300DB7" w14:textId="77777777" w:rsidR="00956F4F" w:rsidRDefault="00956F4F" w:rsidP="00905206">
      <w:pPr>
        <w:pStyle w:val="Title"/>
      </w:pPr>
      <w:r w:rsidRPr="00956F4F">
        <w:rPr>
          <w:b/>
        </w:rPr>
        <w:t>HINT:</w:t>
      </w:r>
      <w:r>
        <w:t xml:space="preserve"> Use the Excel spreadsheet “Group Report – Parts List” to compile </w:t>
      </w:r>
      <w:r w:rsidR="005132CE">
        <w:t xml:space="preserve">the information in this </w:t>
      </w:r>
      <w:r w:rsidR="0053262C">
        <w:t xml:space="preserve">parts list </w:t>
      </w:r>
      <w:r w:rsidR="005132CE">
        <w:t>appendix</w:t>
      </w:r>
      <w:r>
        <w:t>.</w:t>
      </w:r>
      <w:r w:rsidR="0061238E">
        <w:t xml:space="preserve"> </w:t>
      </w:r>
      <w:r w:rsidR="0053262C">
        <w:t>You are not required to use the spreadsheet</w:t>
      </w:r>
      <w:r w:rsidR="0061238E">
        <w:t>, but systems like the one demonstrated herein are commonly used in industry to identify a) the original equipment manufacturers (the companies that make the parts you used), and b) the distributors from whom you purchased the parts you used, and c) the set of top-level “units” that comprise the system, and d) the assemblies and subassemblies that comprise each unit.</w:t>
      </w:r>
    </w:p>
    <w:p w14:paraId="2F8AF97A" w14:textId="77777777" w:rsidR="00287E4F" w:rsidRPr="00956F4F" w:rsidRDefault="00287E4F" w:rsidP="00FA1518">
      <w:pPr>
        <w:pStyle w:val="AbstractTextChar"/>
      </w:pPr>
      <w:bookmarkStart w:id="176" w:name="_Toc70714882"/>
      <w:r>
        <w:t>Original Equipment Manufacturers</w:t>
      </w:r>
      <w:bookmarkEnd w:id="176"/>
    </w:p>
    <w:p w14:paraId="01919404" w14:textId="0A9F5D9D" w:rsidR="00F209E1" w:rsidRDefault="00F209E1" w:rsidP="00126C18">
      <w:pPr>
        <w:pStyle w:val="SampleText1Char"/>
      </w:pPr>
      <w:bookmarkStart w:id="177" w:name="_Toc70714731"/>
      <w:r>
        <w:t xml:space="preserve">Table </w:t>
      </w:r>
      <w:fldSimple w:instr=" SEQ Table \* ARABIC ">
        <w:r w:rsidR="00C8669C">
          <w:rPr>
            <w:noProof/>
          </w:rPr>
          <w:t>10</w:t>
        </w:r>
      </w:fldSimple>
      <w:r>
        <w:t xml:space="preserve"> – Original Equipment Manufacturer (OEM) </w:t>
      </w:r>
      <w:r w:rsidR="005470F8">
        <w:t>c</w:t>
      </w:r>
      <w:r>
        <w:t>odes</w:t>
      </w:r>
      <w:r w:rsidR="00126C18">
        <w:t>.</w:t>
      </w:r>
      <w:bookmarkEnd w:id="177"/>
    </w:p>
    <w:tbl>
      <w:tblPr>
        <w:tblW w:w="9400" w:type="dxa"/>
        <w:tblLook w:val="04A0" w:firstRow="1" w:lastRow="0" w:firstColumn="1" w:lastColumn="0" w:noHBand="0" w:noVBand="1"/>
      </w:tblPr>
      <w:tblGrid>
        <w:gridCol w:w="700"/>
        <w:gridCol w:w="2780"/>
        <w:gridCol w:w="5920"/>
      </w:tblGrid>
      <w:tr w:rsidR="00F209E1" w:rsidRPr="00F659F3" w14:paraId="38F6ACE3" w14:textId="77777777" w:rsidTr="00090D19">
        <w:trPr>
          <w:trHeight w:val="240"/>
          <w:tblHeader/>
        </w:trPr>
        <w:tc>
          <w:tcPr>
            <w:tcW w:w="700" w:type="dxa"/>
            <w:tcBorders>
              <w:top w:val="single" w:sz="4" w:space="0" w:color="BFBFBF"/>
              <w:left w:val="single" w:sz="4" w:space="0" w:color="BFBFBF"/>
              <w:bottom w:val="single" w:sz="4" w:space="0" w:color="BFBFBF"/>
              <w:right w:val="single" w:sz="4" w:space="0" w:color="BFBFBF"/>
            </w:tcBorders>
            <w:shd w:val="clear" w:color="5B9BD5" w:fill="5B9BD5"/>
            <w:noWrap/>
            <w:vAlign w:val="bottom"/>
            <w:hideMark/>
          </w:tcPr>
          <w:p w14:paraId="48E816FF" w14:textId="77777777" w:rsidR="00F209E1" w:rsidRPr="00F659F3" w:rsidRDefault="00F209E1" w:rsidP="00090D19">
            <w:pPr>
              <w:spacing w:after="0" w:line="240" w:lineRule="auto"/>
              <w:rPr>
                <w:rFonts w:ascii="Calibri" w:eastAsia="Times New Roman" w:hAnsi="Calibri" w:cs="Times New Roman"/>
                <w:b/>
                <w:bCs/>
                <w:color w:val="FFFFFF"/>
                <w:sz w:val="18"/>
                <w:szCs w:val="18"/>
              </w:rPr>
            </w:pPr>
            <w:r w:rsidRPr="00F659F3">
              <w:rPr>
                <w:rFonts w:ascii="Calibri" w:eastAsia="Times New Roman" w:hAnsi="Calibri" w:cs="Times New Roman"/>
                <w:b/>
                <w:bCs/>
                <w:color w:val="FFFFFF"/>
                <w:sz w:val="18"/>
                <w:szCs w:val="18"/>
              </w:rPr>
              <w:t>Code</w:t>
            </w:r>
          </w:p>
        </w:tc>
        <w:tc>
          <w:tcPr>
            <w:tcW w:w="2780" w:type="dxa"/>
            <w:tcBorders>
              <w:top w:val="single" w:sz="4" w:space="0" w:color="BFBFBF"/>
              <w:left w:val="single" w:sz="4" w:space="0" w:color="BFBFBF"/>
              <w:bottom w:val="single" w:sz="4" w:space="0" w:color="BFBFBF"/>
              <w:right w:val="single" w:sz="4" w:space="0" w:color="BFBFBF"/>
            </w:tcBorders>
            <w:shd w:val="clear" w:color="5B9BD5" w:fill="5B9BD5"/>
            <w:noWrap/>
            <w:vAlign w:val="bottom"/>
            <w:hideMark/>
          </w:tcPr>
          <w:p w14:paraId="0AC721AA" w14:textId="77777777" w:rsidR="00F209E1" w:rsidRPr="00F659F3" w:rsidRDefault="00F209E1" w:rsidP="00090D19">
            <w:pPr>
              <w:spacing w:after="0" w:line="240" w:lineRule="auto"/>
              <w:rPr>
                <w:rFonts w:ascii="Calibri" w:eastAsia="Times New Roman" w:hAnsi="Calibri" w:cs="Times New Roman"/>
                <w:b/>
                <w:bCs/>
                <w:color w:val="FFFFFF"/>
                <w:sz w:val="18"/>
                <w:szCs w:val="18"/>
              </w:rPr>
            </w:pPr>
            <w:r>
              <w:rPr>
                <w:rFonts w:ascii="Calibri" w:eastAsia="Times New Roman" w:hAnsi="Calibri" w:cs="Times New Roman"/>
                <w:b/>
                <w:bCs/>
                <w:color w:val="FFFFFF"/>
                <w:sz w:val="18"/>
                <w:szCs w:val="18"/>
              </w:rPr>
              <w:t>OEM</w:t>
            </w:r>
            <w:r w:rsidRPr="00F659F3">
              <w:rPr>
                <w:rFonts w:ascii="Calibri" w:eastAsia="Times New Roman" w:hAnsi="Calibri" w:cs="Times New Roman"/>
                <w:b/>
                <w:bCs/>
                <w:color w:val="FFFFFF"/>
                <w:sz w:val="18"/>
                <w:szCs w:val="18"/>
              </w:rPr>
              <w:t xml:space="preserve"> Name</w:t>
            </w:r>
          </w:p>
        </w:tc>
        <w:tc>
          <w:tcPr>
            <w:tcW w:w="5920" w:type="dxa"/>
            <w:tcBorders>
              <w:top w:val="single" w:sz="4" w:space="0" w:color="BFBFBF"/>
              <w:left w:val="single" w:sz="4" w:space="0" w:color="BFBFBF"/>
              <w:bottom w:val="single" w:sz="4" w:space="0" w:color="BFBFBF"/>
              <w:right w:val="single" w:sz="4" w:space="0" w:color="BFBFBF"/>
            </w:tcBorders>
            <w:shd w:val="clear" w:color="5B9BD5" w:fill="5B9BD5"/>
            <w:noWrap/>
            <w:vAlign w:val="bottom"/>
            <w:hideMark/>
          </w:tcPr>
          <w:p w14:paraId="14631A5A" w14:textId="77777777" w:rsidR="00F209E1" w:rsidRPr="00F659F3" w:rsidRDefault="00F209E1" w:rsidP="00090D19">
            <w:pPr>
              <w:spacing w:after="0" w:line="240" w:lineRule="auto"/>
              <w:rPr>
                <w:rFonts w:ascii="Calibri" w:eastAsia="Times New Roman" w:hAnsi="Calibri" w:cs="Times New Roman"/>
                <w:b/>
                <w:bCs/>
                <w:color w:val="FFFFFF"/>
                <w:sz w:val="18"/>
                <w:szCs w:val="18"/>
              </w:rPr>
            </w:pPr>
            <w:r w:rsidRPr="00F659F3">
              <w:rPr>
                <w:rFonts w:ascii="Calibri" w:eastAsia="Times New Roman" w:hAnsi="Calibri" w:cs="Times New Roman"/>
                <w:b/>
                <w:bCs/>
                <w:color w:val="FFFFFF"/>
                <w:sz w:val="18"/>
                <w:szCs w:val="18"/>
              </w:rPr>
              <w:t>Website URL</w:t>
            </w:r>
          </w:p>
        </w:tc>
      </w:tr>
      <w:tr w:rsidR="00F209E1" w:rsidRPr="00F659F3" w14:paraId="0C46B664" w14:textId="77777777" w:rsidTr="00090D19">
        <w:trPr>
          <w:trHeight w:val="240"/>
        </w:trPr>
        <w:tc>
          <w:tcPr>
            <w:tcW w:w="700" w:type="dxa"/>
            <w:tcBorders>
              <w:top w:val="single" w:sz="4" w:space="0" w:color="5B9BD5"/>
              <w:left w:val="single" w:sz="4" w:space="0" w:color="5B9BD5"/>
              <w:bottom w:val="nil"/>
              <w:right w:val="nil"/>
            </w:tcBorders>
            <w:shd w:val="clear" w:color="auto" w:fill="auto"/>
            <w:noWrap/>
            <w:vAlign w:val="bottom"/>
            <w:hideMark/>
          </w:tcPr>
          <w:p w14:paraId="6A535129" w14:textId="77777777" w:rsidR="00F209E1" w:rsidRPr="00F659F3" w:rsidRDefault="00F209E1"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1</w:t>
            </w:r>
          </w:p>
        </w:tc>
        <w:tc>
          <w:tcPr>
            <w:tcW w:w="2780" w:type="dxa"/>
            <w:tcBorders>
              <w:top w:val="single" w:sz="4" w:space="0" w:color="5B9BD5"/>
              <w:left w:val="single" w:sz="4" w:space="0" w:color="5B9BD5"/>
              <w:bottom w:val="nil"/>
              <w:right w:val="nil"/>
            </w:tcBorders>
            <w:shd w:val="clear" w:color="auto" w:fill="auto"/>
            <w:vAlign w:val="bottom"/>
            <w:hideMark/>
          </w:tcPr>
          <w:p w14:paraId="195D83CA" w14:textId="77777777" w:rsidR="00F209E1" w:rsidRPr="00F659F3" w:rsidRDefault="00F209E1"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Atmel</w:t>
            </w:r>
          </w:p>
        </w:tc>
        <w:tc>
          <w:tcPr>
            <w:tcW w:w="5920" w:type="dxa"/>
            <w:tcBorders>
              <w:top w:val="single" w:sz="4" w:space="0" w:color="5B9BD5"/>
              <w:left w:val="single" w:sz="4" w:space="0" w:color="5B9BD5"/>
              <w:bottom w:val="nil"/>
              <w:right w:val="single" w:sz="4" w:space="0" w:color="5B9BD5"/>
            </w:tcBorders>
            <w:shd w:val="clear" w:color="auto" w:fill="auto"/>
            <w:vAlign w:val="bottom"/>
            <w:hideMark/>
          </w:tcPr>
          <w:p w14:paraId="33959375" w14:textId="77777777" w:rsidR="00F209E1" w:rsidRPr="00E55732" w:rsidRDefault="006D463E" w:rsidP="00774EF1">
            <w:pPr>
              <w:spacing w:after="0" w:line="240" w:lineRule="auto"/>
              <w:rPr>
                <w:rStyle w:val="MyHeading9"/>
                <w:rFonts w:ascii="Calibri" w:eastAsia="Times New Roman" w:hAnsi="Calibri" w:cs="Times New Roman"/>
                <w:sz w:val="18"/>
                <w:szCs w:val="18"/>
              </w:rPr>
            </w:pPr>
            <w:hyperlink r:id="rId29" w:history="1">
              <w:r w:rsidR="00047DB7" w:rsidRPr="00E55732">
                <w:rPr>
                  <w:rStyle w:val="MyHeading9"/>
                  <w:rFonts w:ascii="Calibri" w:eastAsia="Times New Roman" w:hAnsi="Calibri" w:cs="Times New Roman"/>
                  <w:sz w:val="18"/>
                  <w:szCs w:val="18"/>
                </w:rPr>
                <w:t>http://www.atmel.com</w:t>
              </w:r>
            </w:hyperlink>
            <w:r w:rsidR="00047DB7" w:rsidRPr="00E55732">
              <w:rPr>
                <w:rStyle w:val="MyHeading9"/>
                <w:rFonts w:ascii="Calibri" w:eastAsia="Times New Roman" w:hAnsi="Calibri" w:cs="Times New Roman"/>
                <w:sz w:val="18"/>
                <w:szCs w:val="18"/>
              </w:rPr>
              <w:t xml:space="preserve"> </w:t>
            </w:r>
          </w:p>
        </w:tc>
      </w:tr>
      <w:tr w:rsidR="00F209E1" w:rsidRPr="00F659F3" w14:paraId="2B2C3F30" w14:textId="77777777" w:rsidTr="00090D19">
        <w:trPr>
          <w:trHeight w:val="240"/>
        </w:trPr>
        <w:tc>
          <w:tcPr>
            <w:tcW w:w="700" w:type="dxa"/>
            <w:tcBorders>
              <w:top w:val="single" w:sz="4" w:space="0" w:color="5B9BD5"/>
              <w:left w:val="single" w:sz="4" w:space="0" w:color="5B9BD5"/>
              <w:bottom w:val="nil"/>
              <w:right w:val="nil"/>
            </w:tcBorders>
            <w:shd w:val="clear" w:color="auto" w:fill="auto"/>
            <w:noWrap/>
            <w:vAlign w:val="bottom"/>
            <w:hideMark/>
          </w:tcPr>
          <w:p w14:paraId="0FCFC75D" w14:textId="77777777" w:rsidR="00F209E1" w:rsidRPr="00F659F3" w:rsidRDefault="00F209E1"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2</w:t>
            </w:r>
          </w:p>
        </w:tc>
        <w:tc>
          <w:tcPr>
            <w:tcW w:w="2780" w:type="dxa"/>
            <w:tcBorders>
              <w:top w:val="single" w:sz="4" w:space="0" w:color="5B9BD5"/>
              <w:left w:val="single" w:sz="4" w:space="0" w:color="5B9BD5"/>
              <w:bottom w:val="nil"/>
              <w:right w:val="nil"/>
            </w:tcBorders>
            <w:shd w:val="clear" w:color="auto" w:fill="auto"/>
            <w:vAlign w:val="bottom"/>
            <w:hideMark/>
          </w:tcPr>
          <w:p w14:paraId="311FF4A2" w14:textId="77777777" w:rsidR="00F209E1" w:rsidRPr="00F659F3" w:rsidRDefault="00F209E1"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Yageo</w:t>
            </w:r>
          </w:p>
        </w:tc>
        <w:tc>
          <w:tcPr>
            <w:tcW w:w="5920" w:type="dxa"/>
            <w:tcBorders>
              <w:top w:val="single" w:sz="4" w:space="0" w:color="5B9BD5"/>
              <w:left w:val="single" w:sz="4" w:space="0" w:color="5B9BD5"/>
              <w:bottom w:val="nil"/>
              <w:right w:val="single" w:sz="4" w:space="0" w:color="5B9BD5"/>
            </w:tcBorders>
            <w:shd w:val="clear" w:color="auto" w:fill="auto"/>
            <w:vAlign w:val="bottom"/>
            <w:hideMark/>
          </w:tcPr>
          <w:p w14:paraId="31F8A705" w14:textId="77777777" w:rsidR="00F209E1" w:rsidRPr="00E55732" w:rsidRDefault="006D463E" w:rsidP="00182FBD">
            <w:pPr>
              <w:spacing w:after="0" w:line="240" w:lineRule="auto"/>
              <w:rPr>
                <w:rStyle w:val="MyHeading9"/>
                <w:rFonts w:ascii="Calibri" w:eastAsia="Times New Roman" w:hAnsi="Calibri" w:cs="Times New Roman"/>
                <w:sz w:val="18"/>
                <w:szCs w:val="18"/>
              </w:rPr>
            </w:pPr>
            <w:hyperlink r:id="rId30" w:history="1">
              <w:r w:rsidR="00182FBD" w:rsidRPr="00E55732">
                <w:rPr>
                  <w:rStyle w:val="MyHeading9"/>
                  <w:rFonts w:ascii="Calibri" w:eastAsia="Times New Roman" w:hAnsi="Calibri" w:cs="Times New Roman"/>
                  <w:sz w:val="18"/>
                  <w:szCs w:val="18"/>
                </w:rPr>
                <w:t>http://www.yageo.com</w:t>
              </w:r>
            </w:hyperlink>
          </w:p>
        </w:tc>
      </w:tr>
      <w:tr w:rsidR="00F209E1" w:rsidRPr="00F659F3" w14:paraId="743A89FD" w14:textId="77777777" w:rsidTr="00090D19">
        <w:trPr>
          <w:trHeight w:val="240"/>
        </w:trPr>
        <w:tc>
          <w:tcPr>
            <w:tcW w:w="700" w:type="dxa"/>
            <w:tcBorders>
              <w:top w:val="single" w:sz="4" w:space="0" w:color="5B9BD5"/>
              <w:left w:val="single" w:sz="4" w:space="0" w:color="5B9BD5"/>
              <w:bottom w:val="nil"/>
              <w:right w:val="nil"/>
            </w:tcBorders>
            <w:shd w:val="clear" w:color="auto" w:fill="auto"/>
            <w:noWrap/>
            <w:vAlign w:val="bottom"/>
            <w:hideMark/>
          </w:tcPr>
          <w:p w14:paraId="5B80DC24" w14:textId="77777777" w:rsidR="00F209E1" w:rsidRPr="00F659F3" w:rsidRDefault="00F209E1"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3</w:t>
            </w:r>
          </w:p>
        </w:tc>
        <w:tc>
          <w:tcPr>
            <w:tcW w:w="2780" w:type="dxa"/>
            <w:tcBorders>
              <w:top w:val="single" w:sz="4" w:space="0" w:color="5B9BD5"/>
              <w:left w:val="single" w:sz="4" w:space="0" w:color="5B9BD5"/>
              <w:bottom w:val="nil"/>
              <w:right w:val="nil"/>
            </w:tcBorders>
            <w:shd w:val="clear" w:color="auto" w:fill="auto"/>
            <w:vAlign w:val="bottom"/>
            <w:hideMark/>
          </w:tcPr>
          <w:p w14:paraId="798A4AC2" w14:textId="77777777" w:rsidR="00F209E1" w:rsidRPr="00F659F3" w:rsidRDefault="00F209E1"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Nichicon</w:t>
            </w:r>
          </w:p>
        </w:tc>
        <w:tc>
          <w:tcPr>
            <w:tcW w:w="5920" w:type="dxa"/>
            <w:tcBorders>
              <w:top w:val="single" w:sz="4" w:space="0" w:color="5B9BD5"/>
              <w:left w:val="single" w:sz="4" w:space="0" w:color="5B9BD5"/>
              <w:bottom w:val="nil"/>
              <w:right w:val="single" w:sz="4" w:space="0" w:color="5B9BD5"/>
            </w:tcBorders>
            <w:shd w:val="clear" w:color="auto" w:fill="auto"/>
            <w:vAlign w:val="bottom"/>
            <w:hideMark/>
          </w:tcPr>
          <w:p w14:paraId="4962F414" w14:textId="77777777" w:rsidR="00F209E1" w:rsidRPr="00E55732" w:rsidRDefault="006D463E" w:rsidP="00090D19">
            <w:pPr>
              <w:spacing w:after="0" w:line="240" w:lineRule="auto"/>
              <w:rPr>
                <w:rStyle w:val="MyHeading9"/>
                <w:rFonts w:ascii="Calibri" w:hAnsi="Calibri"/>
                <w:sz w:val="18"/>
                <w:szCs w:val="18"/>
              </w:rPr>
            </w:pPr>
            <w:hyperlink r:id="rId31" w:history="1">
              <w:r w:rsidR="00182FBD" w:rsidRPr="00E55732">
                <w:rPr>
                  <w:rStyle w:val="MyHeading9"/>
                  <w:rFonts w:ascii="Calibri" w:eastAsia="Times New Roman" w:hAnsi="Calibri" w:cs="Times New Roman"/>
                  <w:sz w:val="18"/>
                  <w:szCs w:val="18"/>
                </w:rPr>
                <w:t>http://www.nichicon.co.jp</w:t>
              </w:r>
            </w:hyperlink>
            <w:r w:rsidR="00182FBD" w:rsidRPr="00E55732">
              <w:rPr>
                <w:rStyle w:val="MyHeading9"/>
                <w:rFonts w:ascii="Calibri" w:hAnsi="Calibri"/>
                <w:sz w:val="18"/>
                <w:szCs w:val="18"/>
              </w:rPr>
              <w:t xml:space="preserve"> </w:t>
            </w:r>
          </w:p>
        </w:tc>
      </w:tr>
      <w:tr w:rsidR="00F209E1" w:rsidRPr="00F659F3" w14:paraId="15E7D5FE" w14:textId="77777777" w:rsidTr="00090D19">
        <w:trPr>
          <w:trHeight w:val="240"/>
        </w:trPr>
        <w:tc>
          <w:tcPr>
            <w:tcW w:w="700" w:type="dxa"/>
            <w:tcBorders>
              <w:top w:val="single" w:sz="4" w:space="0" w:color="5B9BD5"/>
              <w:left w:val="single" w:sz="4" w:space="0" w:color="5B9BD5"/>
              <w:bottom w:val="nil"/>
              <w:right w:val="nil"/>
            </w:tcBorders>
            <w:shd w:val="clear" w:color="auto" w:fill="auto"/>
            <w:noWrap/>
            <w:vAlign w:val="bottom"/>
            <w:hideMark/>
          </w:tcPr>
          <w:p w14:paraId="04CCB03E" w14:textId="77777777" w:rsidR="00F209E1" w:rsidRPr="00F659F3" w:rsidRDefault="00F209E1"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4</w:t>
            </w:r>
          </w:p>
        </w:tc>
        <w:tc>
          <w:tcPr>
            <w:tcW w:w="2780" w:type="dxa"/>
            <w:tcBorders>
              <w:top w:val="single" w:sz="4" w:space="0" w:color="5B9BD5"/>
              <w:left w:val="single" w:sz="4" w:space="0" w:color="5B9BD5"/>
              <w:bottom w:val="nil"/>
              <w:right w:val="nil"/>
            </w:tcBorders>
            <w:shd w:val="clear" w:color="auto" w:fill="auto"/>
            <w:vAlign w:val="bottom"/>
            <w:hideMark/>
          </w:tcPr>
          <w:p w14:paraId="3B91DB6B" w14:textId="77777777" w:rsidR="00F209E1" w:rsidRPr="00F659F3" w:rsidRDefault="00F209E1"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Kemet</w:t>
            </w:r>
          </w:p>
        </w:tc>
        <w:tc>
          <w:tcPr>
            <w:tcW w:w="5920" w:type="dxa"/>
            <w:tcBorders>
              <w:top w:val="single" w:sz="4" w:space="0" w:color="5B9BD5"/>
              <w:left w:val="single" w:sz="4" w:space="0" w:color="5B9BD5"/>
              <w:bottom w:val="nil"/>
              <w:right w:val="single" w:sz="4" w:space="0" w:color="5B9BD5"/>
            </w:tcBorders>
            <w:shd w:val="clear" w:color="auto" w:fill="auto"/>
            <w:vAlign w:val="bottom"/>
            <w:hideMark/>
          </w:tcPr>
          <w:p w14:paraId="659B67BE" w14:textId="77777777" w:rsidR="00F209E1" w:rsidRPr="00E55732" w:rsidRDefault="006D463E" w:rsidP="00090D19">
            <w:pPr>
              <w:spacing w:after="0" w:line="240" w:lineRule="auto"/>
              <w:rPr>
                <w:rStyle w:val="MyHeading9"/>
                <w:rFonts w:ascii="Calibri" w:hAnsi="Calibri"/>
                <w:sz w:val="18"/>
                <w:szCs w:val="18"/>
              </w:rPr>
            </w:pPr>
            <w:hyperlink r:id="rId32" w:history="1">
              <w:r w:rsidR="00F209E1" w:rsidRPr="00E55732">
                <w:rPr>
                  <w:rStyle w:val="MyHeading9"/>
                  <w:rFonts w:ascii="Calibri" w:hAnsi="Calibri"/>
                  <w:sz w:val="18"/>
                  <w:szCs w:val="18"/>
                </w:rPr>
                <w:t>http://www.kemet.com</w:t>
              </w:r>
            </w:hyperlink>
          </w:p>
        </w:tc>
      </w:tr>
      <w:tr w:rsidR="00F209E1" w:rsidRPr="00F659F3" w14:paraId="785BFFCF" w14:textId="77777777" w:rsidTr="00090D19">
        <w:trPr>
          <w:trHeight w:val="240"/>
        </w:trPr>
        <w:tc>
          <w:tcPr>
            <w:tcW w:w="700" w:type="dxa"/>
            <w:tcBorders>
              <w:top w:val="single" w:sz="4" w:space="0" w:color="5B9BD5"/>
              <w:left w:val="single" w:sz="4" w:space="0" w:color="5B9BD5"/>
              <w:bottom w:val="nil"/>
              <w:right w:val="nil"/>
            </w:tcBorders>
            <w:shd w:val="clear" w:color="auto" w:fill="auto"/>
            <w:noWrap/>
            <w:vAlign w:val="bottom"/>
            <w:hideMark/>
          </w:tcPr>
          <w:p w14:paraId="7A092F50" w14:textId="77777777" w:rsidR="00F209E1" w:rsidRPr="00F659F3" w:rsidRDefault="00F209E1"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5</w:t>
            </w:r>
          </w:p>
        </w:tc>
        <w:tc>
          <w:tcPr>
            <w:tcW w:w="2780" w:type="dxa"/>
            <w:tcBorders>
              <w:top w:val="single" w:sz="4" w:space="0" w:color="5B9BD5"/>
              <w:left w:val="single" w:sz="4" w:space="0" w:color="5B9BD5"/>
              <w:bottom w:val="nil"/>
              <w:right w:val="nil"/>
            </w:tcBorders>
            <w:shd w:val="clear" w:color="auto" w:fill="auto"/>
            <w:vAlign w:val="bottom"/>
            <w:hideMark/>
          </w:tcPr>
          <w:p w14:paraId="4D68F930" w14:textId="77777777" w:rsidR="00F209E1" w:rsidRPr="00F659F3" w:rsidRDefault="00F209E1"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Microchip Technology</w:t>
            </w:r>
          </w:p>
        </w:tc>
        <w:tc>
          <w:tcPr>
            <w:tcW w:w="5920" w:type="dxa"/>
            <w:tcBorders>
              <w:top w:val="single" w:sz="4" w:space="0" w:color="5B9BD5"/>
              <w:left w:val="single" w:sz="4" w:space="0" w:color="5B9BD5"/>
              <w:bottom w:val="nil"/>
              <w:right w:val="single" w:sz="4" w:space="0" w:color="5B9BD5"/>
            </w:tcBorders>
            <w:shd w:val="clear" w:color="auto" w:fill="auto"/>
            <w:vAlign w:val="bottom"/>
            <w:hideMark/>
          </w:tcPr>
          <w:p w14:paraId="4F2C7A48" w14:textId="77777777" w:rsidR="00F209E1" w:rsidRPr="00E55732" w:rsidRDefault="006D463E" w:rsidP="00090D19">
            <w:pPr>
              <w:spacing w:after="0" w:line="240" w:lineRule="auto"/>
              <w:rPr>
                <w:rStyle w:val="MyHeading9"/>
                <w:rFonts w:ascii="Calibri" w:hAnsi="Calibri"/>
                <w:sz w:val="18"/>
                <w:szCs w:val="18"/>
              </w:rPr>
            </w:pPr>
            <w:hyperlink r:id="rId33" w:history="1">
              <w:r w:rsidR="00F209E1" w:rsidRPr="00E55732">
                <w:rPr>
                  <w:rStyle w:val="MyHeading9"/>
                  <w:rFonts w:ascii="Calibri" w:hAnsi="Calibri"/>
                  <w:sz w:val="18"/>
                  <w:szCs w:val="18"/>
                </w:rPr>
                <w:t>http://www.microchip.com</w:t>
              </w:r>
            </w:hyperlink>
          </w:p>
        </w:tc>
      </w:tr>
      <w:tr w:rsidR="00F209E1" w:rsidRPr="00F659F3" w14:paraId="5D593BFB" w14:textId="77777777" w:rsidTr="00090D19">
        <w:trPr>
          <w:trHeight w:val="240"/>
        </w:trPr>
        <w:tc>
          <w:tcPr>
            <w:tcW w:w="700" w:type="dxa"/>
            <w:tcBorders>
              <w:top w:val="single" w:sz="4" w:space="0" w:color="5B9BD5"/>
              <w:left w:val="single" w:sz="4" w:space="0" w:color="5B9BD5"/>
              <w:bottom w:val="nil"/>
              <w:right w:val="nil"/>
            </w:tcBorders>
            <w:shd w:val="clear" w:color="auto" w:fill="auto"/>
            <w:noWrap/>
            <w:vAlign w:val="bottom"/>
            <w:hideMark/>
          </w:tcPr>
          <w:p w14:paraId="7C71985D" w14:textId="77777777" w:rsidR="00F209E1" w:rsidRPr="00F659F3" w:rsidRDefault="00F209E1"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6</w:t>
            </w:r>
          </w:p>
        </w:tc>
        <w:tc>
          <w:tcPr>
            <w:tcW w:w="2780" w:type="dxa"/>
            <w:tcBorders>
              <w:top w:val="single" w:sz="4" w:space="0" w:color="5B9BD5"/>
              <w:left w:val="single" w:sz="4" w:space="0" w:color="5B9BD5"/>
              <w:bottom w:val="nil"/>
              <w:right w:val="nil"/>
            </w:tcBorders>
            <w:shd w:val="clear" w:color="auto" w:fill="auto"/>
            <w:vAlign w:val="bottom"/>
            <w:hideMark/>
          </w:tcPr>
          <w:p w14:paraId="2CEF24D8" w14:textId="77777777" w:rsidR="00F209E1" w:rsidRPr="00F659F3" w:rsidRDefault="00F209E1"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ON Semiconductor</w:t>
            </w:r>
          </w:p>
        </w:tc>
        <w:tc>
          <w:tcPr>
            <w:tcW w:w="5920" w:type="dxa"/>
            <w:tcBorders>
              <w:top w:val="single" w:sz="4" w:space="0" w:color="5B9BD5"/>
              <w:left w:val="single" w:sz="4" w:space="0" w:color="5B9BD5"/>
              <w:bottom w:val="nil"/>
              <w:right w:val="single" w:sz="4" w:space="0" w:color="5B9BD5"/>
            </w:tcBorders>
            <w:shd w:val="clear" w:color="auto" w:fill="auto"/>
            <w:vAlign w:val="bottom"/>
            <w:hideMark/>
          </w:tcPr>
          <w:p w14:paraId="6D652C16" w14:textId="77777777" w:rsidR="00F209E1" w:rsidRPr="00E55732" w:rsidRDefault="006D463E" w:rsidP="00090D19">
            <w:pPr>
              <w:spacing w:after="0" w:line="240" w:lineRule="auto"/>
              <w:rPr>
                <w:rStyle w:val="MyHeading9"/>
                <w:rFonts w:ascii="Calibri" w:hAnsi="Calibri"/>
                <w:sz w:val="18"/>
                <w:szCs w:val="18"/>
              </w:rPr>
            </w:pPr>
            <w:hyperlink r:id="rId34" w:history="1">
              <w:r w:rsidR="00F209E1" w:rsidRPr="00E55732">
                <w:rPr>
                  <w:rStyle w:val="MyHeading9"/>
                  <w:rFonts w:ascii="Calibri" w:hAnsi="Calibri"/>
                  <w:sz w:val="18"/>
                  <w:szCs w:val="18"/>
                </w:rPr>
                <w:t>http://www.onsemi.com</w:t>
              </w:r>
            </w:hyperlink>
          </w:p>
        </w:tc>
      </w:tr>
      <w:tr w:rsidR="00F209E1" w:rsidRPr="00F659F3" w14:paraId="591B3C5F" w14:textId="77777777" w:rsidTr="00090D19">
        <w:trPr>
          <w:trHeight w:val="240"/>
        </w:trPr>
        <w:tc>
          <w:tcPr>
            <w:tcW w:w="700" w:type="dxa"/>
            <w:tcBorders>
              <w:top w:val="single" w:sz="4" w:space="0" w:color="5B9BD5"/>
              <w:left w:val="single" w:sz="4" w:space="0" w:color="5B9BD5"/>
              <w:bottom w:val="single" w:sz="4" w:space="0" w:color="5B9BD5"/>
              <w:right w:val="nil"/>
            </w:tcBorders>
            <w:shd w:val="clear" w:color="auto" w:fill="auto"/>
            <w:noWrap/>
            <w:vAlign w:val="bottom"/>
            <w:hideMark/>
          </w:tcPr>
          <w:p w14:paraId="435EECEB" w14:textId="77777777" w:rsidR="00F209E1" w:rsidRPr="00F659F3" w:rsidRDefault="00F209E1"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7</w:t>
            </w:r>
          </w:p>
        </w:tc>
        <w:tc>
          <w:tcPr>
            <w:tcW w:w="2780" w:type="dxa"/>
            <w:tcBorders>
              <w:top w:val="single" w:sz="4" w:space="0" w:color="5B9BD5"/>
              <w:left w:val="single" w:sz="4" w:space="0" w:color="5B9BD5"/>
              <w:bottom w:val="single" w:sz="4" w:space="0" w:color="5B9BD5"/>
              <w:right w:val="nil"/>
            </w:tcBorders>
            <w:shd w:val="clear" w:color="auto" w:fill="auto"/>
            <w:vAlign w:val="bottom"/>
            <w:hideMark/>
          </w:tcPr>
          <w:p w14:paraId="2BB3B9F5" w14:textId="77777777" w:rsidR="00F209E1" w:rsidRPr="00F659F3" w:rsidRDefault="00F209E1" w:rsidP="00090D19">
            <w:pPr>
              <w:spacing w:after="0" w:line="240" w:lineRule="auto"/>
              <w:rPr>
                <w:rFonts w:ascii="Calibri" w:eastAsia="Times New Roman" w:hAnsi="Calibri" w:cs="Times New Roman"/>
                <w:color w:val="000000"/>
                <w:sz w:val="18"/>
                <w:szCs w:val="18"/>
              </w:rPr>
            </w:pPr>
            <w:proofErr w:type="spellStart"/>
            <w:r w:rsidRPr="00F659F3">
              <w:rPr>
                <w:rFonts w:ascii="Calibri" w:eastAsia="Times New Roman" w:hAnsi="Calibri" w:cs="Times New Roman"/>
                <w:color w:val="000000"/>
                <w:sz w:val="18"/>
                <w:szCs w:val="18"/>
              </w:rPr>
              <w:t>Aavid</w:t>
            </w:r>
            <w:proofErr w:type="spellEnd"/>
            <w:r w:rsidRPr="00F659F3">
              <w:rPr>
                <w:rFonts w:ascii="Calibri" w:eastAsia="Times New Roman" w:hAnsi="Calibri" w:cs="Times New Roman"/>
                <w:color w:val="000000"/>
                <w:sz w:val="18"/>
                <w:szCs w:val="18"/>
              </w:rPr>
              <w:t xml:space="preserve"> </w:t>
            </w:r>
            <w:proofErr w:type="spellStart"/>
            <w:r w:rsidRPr="00F659F3">
              <w:rPr>
                <w:rFonts w:ascii="Calibri" w:eastAsia="Times New Roman" w:hAnsi="Calibri" w:cs="Times New Roman"/>
                <w:color w:val="000000"/>
                <w:sz w:val="18"/>
                <w:szCs w:val="18"/>
              </w:rPr>
              <w:t>Thermalloy</w:t>
            </w:r>
            <w:proofErr w:type="spellEnd"/>
          </w:p>
        </w:tc>
        <w:tc>
          <w:tcPr>
            <w:tcW w:w="5920" w:type="dxa"/>
            <w:tcBorders>
              <w:top w:val="single" w:sz="4" w:space="0" w:color="5B9BD5"/>
              <w:left w:val="single" w:sz="4" w:space="0" w:color="5B9BD5"/>
              <w:bottom w:val="single" w:sz="4" w:space="0" w:color="5B9BD5"/>
              <w:right w:val="single" w:sz="4" w:space="0" w:color="5B9BD5"/>
            </w:tcBorders>
            <w:shd w:val="clear" w:color="auto" w:fill="auto"/>
            <w:vAlign w:val="bottom"/>
            <w:hideMark/>
          </w:tcPr>
          <w:p w14:paraId="28F1A387" w14:textId="77777777" w:rsidR="00F209E1" w:rsidRPr="00E55732" w:rsidRDefault="006D463E" w:rsidP="00090D19">
            <w:pPr>
              <w:spacing w:after="0" w:line="240" w:lineRule="auto"/>
              <w:rPr>
                <w:rStyle w:val="MyHeading9"/>
                <w:rFonts w:ascii="Calibri" w:hAnsi="Calibri"/>
                <w:sz w:val="18"/>
                <w:szCs w:val="18"/>
              </w:rPr>
            </w:pPr>
            <w:hyperlink r:id="rId35" w:history="1">
              <w:r w:rsidR="00F209E1" w:rsidRPr="00E55732">
                <w:rPr>
                  <w:rStyle w:val="MyHeading9"/>
                  <w:rFonts w:ascii="Calibri" w:hAnsi="Calibri"/>
                  <w:sz w:val="18"/>
                  <w:szCs w:val="18"/>
                </w:rPr>
                <w:t>http://www.aavid.com</w:t>
              </w:r>
            </w:hyperlink>
          </w:p>
        </w:tc>
      </w:tr>
    </w:tbl>
    <w:p w14:paraId="04E7E98C" w14:textId="77777777" w:rsidR="00F209E1" w:rsidRDefault="00F209E1" w:rsidP="00F209E1"/>
    <w:p w14:paraId="4FF75BF4" w14:textId="77777777" w:rsidR="00287E4F" w:rsidRDefault="00287E4F" w:rsidP="00FA1518">
      <w:pPr>
        <w:pStyle w:val="AbstractTextChar"/>
      </w:pPr>
      <w:bookmarkStart w:id="178" w:name="_Toc70714883"/>
      <w:r>
        <w:t>Distributors</w:t>
      </w:r>
      <w:bookmarkEnd w:id="178"/>
    </w:p>
    <w:p w14:paraId="5F8F6D0A" w14:textId="2BFDBFF2" w:rsidR="005470F8" w:rsidRDefault="005470F8" w:rsidP="00126C18">
      <w:pPr>
        <w:pStyle w:val="SampleText1Char"/>
      </w:pPr>
      <w:bookmarkStart w:id="179" w:name="_Toc70714732"/>
      <w:r>
        <w:t xml:space="preserve">Table </w:t>
      </w:r>
      <w:fldSimple w:instr=" SEQ Table \* ARABIC ">
        <w:r w:rsidR="00C8669C">
          <w:rPr>
            <w:noProof/>
          </w:rPr>
          <w:t>11</w:t>
        </w:r>
      </w:fldSimple>
      <w:r>
        <w:t xml:space="preserve"> – Distributor codes</w:t>
      </w:r>
      <w:r w:rsidR="00126C18">
        <w:t>.</w:t>
      </w:r>
      <w:bookmarkEnd w:id="179"/>
    </w:p>
    <w:tbl>
      <w:tblPr>
        <w:tblW w:w="9400" w:type="dxa"/>
        <w:tblLook w:val="04A0" w:firstRow="1" w:lastRow="0" w:firstColumn="1" w:lastColumn="0" w:noHBand="0" w:noVBand="1"/>
      </w:tblPr>
      <w:tblGrid>
        <w:gridCol w:w="700"/>
        <w:gridCol w:w="2780"/>
        <w:gridCol w:w="5920"/>
      </w:tblGrid>
      <w:tr w:rsidR="00F209E1" w:rsidRPr="00F659F3" w14:paraId="06EB51DE" w14:textId="77777777" w:rsidTr="00090D19">
        <w:trPr>
          <w:trHeight w:val="240"/>
          <w:tblHeader/>
        </w:trPr>
        <w:tc>
          <w:tcPr>
            <w:tcW w:w="700" w:type="dxa"/>
            <w:tcBorders>
              <w:top w:val="single" w:sz="4" w:space="0" w:color="BFBFBF"/>
              <w:left w:val="single" w:sz="4" w:space="0" w:color="BFBFBF"/>
              <w:bottom w:val="single" w:sz="4" w:space="0" w:color="BFBFBF"/>
              <w:right w:val="single" w:sz="4" w:space="0" w:color="BFBFBF"/>
            </w:tcBorders>
            <w:shd w:val="clear" w:color="5B9BD5" w:fill="5B9BD5"/>
            <w:noWrap/>
            <w:vAlign w:val="bottom"/>
            <w:hideMark/>
          </w:tcPr>
          <w:p w14:paraId="1C570AD3" w14:textId="77777777" w:rsidR="00F209E1" w:rsidRPr="00F659F3" w:rsidRDefault="00F209E1" w:rsidP="00090D19">
            <w:pPr>
              <w:spacing w:after="0" w:line="240" w:lineRule="auto"/>
              <w:rPr>
                <w:rFonts w:ascii="Calibri" w:eastAsia="Times New Roman" w:hAnsi="Calibri" w:cs="Times New Roman"/>
                <w:b/>
                <w:bCs/>
                <w:color w:val="FFFFFF"/>
                <w:sz w:val="18"/>
                <w:szCs w:val="18"/>
              </w:rPr>
            </w:pPr>
            <w:r w:rsidRPr="00F659F3">
              <w:rPr>
                <w:rFonts w:ascii="Calibri" w:eastAsia="Times New Roman" w:hAnsi="Calibri" w:cs="Times New Roman"/>
                <w:b/>
                <w:bCs/>
                <w:color w:val="FFFFFF"/>
                <w:sz w:val="18"/>
                <w:szCs w:val="18"/>
              </w:rPr>
              <w:t>Code</w:t>
            </w:r>
          </w:p>
        </w:tc>
        <w:tc>
          <w:tcPr>
            <w:tcW w:w="2780" w:type="dxa"/>
            <w:tcBorders>
              <w:top w:val="single" w:sz="4" w:space="0" w:color="BFBFBF"/>
              <w:left w:val="single" w:sz="4" w:space="0" w:color="BFBFBF"/>
              <w:bottom w:val="single" w:sz="4" w:space="0" w:color="BFBFBF"/>
              <w:right w:val="single" w:sz="4" w:space="0" w:color="BFBFBF"/>
            </w:tcBorders>
            <w:shd w:val="clear" w:color="5B9BD5" w:fill="5B9BD5"/>
            <w:noWrap/>
            <w:vAlign w:val="bottom"/>
            <w:hideMark/>
          </w:tcPr>
          <w:p w14:paraId="52471399" w14:textId="77777777" w:rsidR="00F209E1" w:rsidRPr="00F659F3" w:rsidRDefault="00F209E1" w:rsidP="00090D19">
            <w:pPr>
              <w:spacing w:after="0" w:line="240" w:lineRule="auto"/>
              <w:rPr>
                <w:rFonts w:ascii="Calibri" w:eastAsia="Times New Roman" w:hAnsi="Calibri" w:cs="Times New Roman"/>
                <w:b/>
                <w:bCs/>
                <w:color w:val="FFFFFF"/>
                <w:sz w:val="18"/>
                <w:szCs w:val="18"/>
              </w:rPr>
            </w:pPr>
            <w:r w:rsidRPr="00F659F3">
              <w:rPr>
                <w:rFonts w:ascii="Calibri" w:eastAsia="Times New Roman" w:hAnsi="Calibri" w:cs="Times New Roman"/>
                <w:b/>
                <w:bCs/>
                <w:color w:val="FFFFFF"/>
                <w:sz w:val="18"/>
                <w:szCs w:val="18"/>
              </w:rPr>
              <w:t>Distributor Name</w:t>
            </w:r>
          </w:p>
        </w:tc>
        <w:tc>
          <w:tcPr>
            <w:tcW w:w="5920" w:type="dxa"/>
            <w:tcBorders>
              <w:top w:val="single" w:sz="4" w:space="0" w:color="BFBFBF"/>
              <w:left w:val="single" w:sz="4" w:space="0" w:color="BFBFBF"/>
              <w:bottom w:val="single" w:sz="4" w:space="0" w:color="BFBFBF"/>
              <w:right w:val="single" w:sz="4" w:space="0" w:color="BFBFBF"/>
            </w:tcBorders>
            <w:shd w:val="clear" w:color="5B9BD5" w:fill="5B9BD5"/>
            <w:noWrap/>
            <w:vAlign w:val="bottom"/>
            <w:hideMark/>
          </w:tcPr>
          <w:p w14:paraId="0BC7B159" w14:textId="77777777" w:rsidR="00F209E1" w:rsidRPr="00F659F3" w:rsidRDefault="00F209E1" w:rsidP="00090D19">
            <w:pPr>
              <w:spacing w:after="0" w:line="240" w:lineRule="auto"/>
              <w:rPr>
                <w:rFonts w:ascii="Calibri" w:eastAsia="Times New Roman" w:hAnsi="Calibri" w:cs="Times New Roman"/>
                <w:b/>
                <w:bCs/>
                <w:color w:val="FFFFFF"/>
                <w:sz w:val="18"/>
                <w:szCs w:val="18"/>
              </w:rPr>
            </w:pPr>
            <w:r w:rsidRPr="00F659F3">
              <w:rPr>
                <w:rFonts w:ascii="Calibri" w:eastAsia="Times New Roman" w:hAnsi="Calibri" w:cs="Times New Roman"/>
                <w:b/>
                <w:bCs/>
                <w:color w:val="FFFFFF"/>
                <w:sz w:val="18"/>
                <w:szCs w:val="18"/>
              </w:rPr>
              <w:t>Website URL</w:t>
            </w:r>
          </w:p>
        </w:tc>
      </w:tr>
      <w:tr w:rsidR="00F209E1" w:rsidRPr="00F659F3" w14:paraId="6A4BF057" w14:textId="77777777" w:rsidTr="00090D19">
        <w:trPr>
          <w:trHeight w:val="240"/>
        </w:trPr>
        <w:tc>
          <w:tcPr>
            <w:tcW w:w="700" w:type="dxa"/>
            <w:tcBorders>
              <w:top w:val="single" w:sz="4" w:space="0" w:color="5B9BD5"/>
              <w:left w:val="single" w:sz="4" w:space="0" w:color="5B9BD5"/>
              <w:bottom w:val="nil"/>
              <w:right w:val="nil"/>
            </w:tcBorders>
            <w:shd w:val="clear" w:color="auto" w:fill="auto"/>
            <w:noWrap/>
            <w:vAlign w:val="bottom"/>
            <w:hideMark/>
          </w:tcPr>
          <w:p w14:paraId="0CB05D69" w14:textId="77777777" w:rsidR="00F209E1" w:rsidRPr="00F659F3" w:rsidRDefault="00F209E1"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1</w:t>
            </w:r>
          </w:p>
        </w:tc>
        <w:tc>
          <w:tcPr>
            <w:tcW w:w="2780" w:type="dxa"/>
            <w:tcBorders>
              <w:top w:val="single" w:sz="4" w:space="0" w:color="5B9BD5"/>
              <w:left w:val="single" w:sz="4" w:space="0" w:color="5B9BD5"/>
              <w:bottom w:val="nil"/>
              <w:right w:val="nil"/>
            </w:tcBorders>
            <w:shd w:val="clear" w:color="auto" w:fill="auto"/>
            <w:vAlign w:val="bottom"/>
            <w:hideMark/>
          </w:tcPr>
          <w:p w14:paraId="64FC3B9E" w14:textId="77777777" w:rsidR="00F209E1" w:rsidRPr="00F659F3" w:rsidRDefault="00F209E1"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Digi-Key</w:t>
            </w:r>
          </w:p>
        </w:tc>
        <w:tc>
          <w:tcPr>
            <w:tcW w:w="5920" w:type="dxa"/>
            <w:tcBorders>
              <w:top w:val="single" w:sz="4" w:space="0" w:color="5B9BD5"/>
              <w:left w:val="single" w:sz="4" w:space="0" w:color="5B9BD5"/>
              <w:bottom w:val="nil"/>
              <w:right w:val="single" w:sz="4" w:space="0" w:color="5B9BD5"/>
            </w:tcBorders>
            <w:shd w:val="clear" w:color="auto" w:fill="auto"/>
            <w:vAlign w:val="bottom"/>
            <w:hideMark/>
          </w:tcPr>
          <w:p w14:paraId="3B87F843" w14:textId="77777777" w:rsidR="00F209E1" w:rsidRPr="00F659F3" w:rsidRDefault="006D463E" w:rsidP="00090D19">
            <w:pPr>
              <w:spacing w:after="0" w:line="240" w:lineRule="auto"/>
              <w:rPr>
                <w:rFonts w:ascii="Calibri" w:eastAsia="Times New Roman" w:hAnsi="Calibri" w:cs="Times New Roman"/>
                <w:color w:val="0563C1"/>
                <w:sz w:val="18"/>
                <w:szCs w:val="18"/>
                <w:u w:val="single"/>
              </w:rPr>
            </w:pPr>
            <w:hyperlink r:id="rId36" w:history="1">
              <w:r w:rsidR="00F209E1" w:rsidRPr="00F659F3">
                <w:rPr>
                  <w:rFonts w:ascii="Calibri" w:eastAsia="Times New Roman" w:hAnsi="Calibri" w:cs="Times New Roman"/>
                  <w:color w:val="0563C1"/>
                  <w:sz w:val="18"/>
                  <w:szCs w:val="18"/>
                  <w:u w:val="single"/>
                </w:rPr>
                <w:t>http://www.digikey.com</w:t>
              </w:r>
            </w:hyperlink>
          </w:p>
        </w:tc>
      </w:tr>
      <w:tr w:rsidR="00F209E1" w:rsidRPr="00F659F3" w14:paraId="5051A5D2" w14:textId="77777777" w:rsidTr="00090D19">
        <w:trPr>
          <w:trHeight w:val="240"/>
        </w:trPr>
        <w:tc>
          <w:tcPr>
            <w:tcW w:w="700" w:type="dxa"/>
            <w:tcBorders>
              <w:top w:val="single" w:sz="4" w:space="0" w:color="5B9BD5"/>
              <w:left w:val="single" w:sz="4" w:space="0" w:color="5B9BD5"/>
              <w:bottom w:val="single" w:sz="4" w:space="0" w:color="5B9BD5"/>
              <w:right w:val="nil"/>
            </w:tcBorders>
            <w:shd w:val="clear" w:color="auto" w:fill="auto"/>
            <w:noWrap/>
            <w:vAlign w:val="bottom"/>
            <w:hideMark/>
          </w:tcPr>
          <w:p w14:paraId="7E5016D0" w14:textId="77777777" w:rsidR="00F209E1" w:rsidRPr="00F659F3" w:rsidRDefault="00F209E1"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2</w:t>
            </w:r>
          </w:p>
        </w:tc>
        <w:tc>
          <w:tcPr>
            <w:tcW w:w="2780" w:type="dxa"/>
            <w:tcBorders>
              <w:top w:val="single" w:sz="4" w:space="0" w:color="5B9BD5"/>
              <w:left w:val="single" w:sz="4" w:space="0" w:color="5B9BD5"/>
              <w:bottom w:val="single" w:sz="4" w:space="0" w:color="5B9BD5"/>
              <w:right w:val="nil"/>
            </w:tcBorders>
            <w:shd w:val="clear" w:color="auto" w:fill="auto"/>
            <w:vAlign w:val="bottom"/>
            <w:hideMark/>
          </w:tcPr>
          <w:p w14:paraId="61882844" w14:textId="77777777" w:rsidR="00F209E1" w:rsidRPr="00F659F3" w:rsidRDefault="00F209E1" w:rsidP="00090D19">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Newark</w:t>
            </w:r>
          </w:p>
        </w:tc>
        <w:tc>
          <w:tcPr>
            <w:tcW w:w="5920" w:type="dxa"/>
            <w:tcBorders>
              <w:top w:val="single" w:sz="4" w:space="0" w:color="5B9BD5"/>
              <w:left w:val="single" w:sz="4" w:space="0" w:color="5B9BD5"/>
              <w:bottom w:val="single" w:sz="4" w:space="0" w:color="5B9BD5"/>
              <w:right w:val="single" w:sz="4" w:space="0" w:color="5B9BD5"/>
            </w:tcBorders>
            <w:shd w:val="clear" w:color="auto" w:fill="auto"/>
            <w:vAlign w:val="bottom"/>
            <w:hideMark/>
          </w:tcPr>
          <w:p w14:paraId="3F7D9889" w14:textId="77777777" w:rsidR="00F209E1" w:rsidRPr="00F659F3" w:rsidRDefault="006D463E" w:rsidP="00090D19">
            <w:pPr>
              <w:spacing w:after="0" w:line="240" w:lineRule="auto"/>
              <w:rPr>
                <w:rFonts w:ascii="Calibri" w:eastAsia="Times New Roman" w:hAnsi="Calibri" w:cs="Times New Roman"/>
                <w:color w:val="0563C1"/>
                <w:sz w:val="18"/>
                <w:szCs w:val="18"/>
                <w:u w:val="single"/>
              </w:rPr>
            </w:pPr>
            <w:hyperlink r:id="rId37" w:history="1">
              <w:r w:rsidR="00F209E1" w:rsidRPr="00F659F3">
                <w:rPr>
                  <w:rFonts w:ascii="Calibri" w:eastAsia="Times New Roman" w:hAnsi="Calibri" w:cs="Times New Roman"/>
                  <w:color w:val="0563C1"/>
                  <w:sz w:val="18"/>
                  <w:szCs w:val="18"/>
                  <w:u w:val="single"/>
                </w:rPr>
                <w:t>http://www.newark.com</w:t>
              </w:r>
            </w:hyperlink>
          </w:p>
        </w:tc>
      </w:tr>
    </w:tbl>
    <w:p w14:paraId="67535243" w14:textId="77777777" w:rsidR="00F209E1" w:rsidRDefault="00F209E1" w:rsidP="00F209E1"/>
    <w:p w14:paraId="0287C08A" w14:textId="77777777" w:rsidR="00E956F9" w:rsidRDefault="007F6257" w:rsidP="00FA1518">
      <w:pPr>
        <w:pStyle w:val="AbstractTextChar"/>
      </w:pPr>
      <w:bookmarkStart w:id="180" w:name="_Toc70714884"/>
      <w:r>
        <w:t xml:space="preserve">Project </w:t>
      </w:r>
      <w:r w:rsidR="00703BF3">
        <w:t>Units</w:t>
      </w:r>
      <w:bookmarkEnd w:id="180"/>
    </w:p>
    <w:p w14:paraId="2CF22CB3" w14:textId="56146AED" w:rsidR="00BA05F8" w:rsidRDefault="00BA05F8" w:rsidP="00126C18">
      <w:pPr>
        <w:pStyle w:val="SampleText1Char"/>
      </w:pPr>
      <w:bookmarkStart w:id="181" w:name="_Toc70714733"/>
      <w:r>
        <w:t xml:space="preserve">Table </w:t>
      </w:r>
      <w:fldSimple w:instr=" SEQ Table \* ARABIC ">
        <w:r w:rsidR="00C8669C">
          <w:rPr>
            <w:noProof/>
          </w:rPr>
          <w:t>12</w:t>
        </w:r>
      </w:fldSimple>
      <w:r>
        <w:t xml:space="preserve"> – </w:t>
      </w:r>
      <w:r w:rsidR="00206FC3">
        <w:t>Project</w:t>
      </w:r>
      <w:r>
        <w:t xml:space="preserve"> unit</w:t>
      </w:r>
      <w:r w:rsidR="00A41A72">
        <w:t>s</w:t>
      </w:r>
      <w:r w:rsidR="00126C18">
        <w:t>.</w:t>
      </w:r>
      <w:bookmarkEnd w:id="181"/>
    </w:p>
    <w:tbl>
      <w:tblPr>
        <w:tblW w:w="6920" w:type="dxa"/>
        <w:tblLook w:val="04A0" w:firstRow="1" w:lastRow="0" w:firstColumn="1" w:lastColumn="0" w:noHBand="0" w:noVBand="1"/>
      </w:tblPr>
      <w:tblGrid>
        <w:gridCol w:w="1000"/>
        <w:gridCol w:w="5920"/>
      </w:tblGrid>
      <w:tr w:rsidR="00F209E1" w:rsidRPr="00F659F3" w14:paraId="504E99F4" w14:textId="77777777" w:rsidTr="001D7EBF">
        <w:trPr>
          <w:trHeight w:val="240"/>
          <w:tblHeader/>
        </w:trPr>
        <w:tc>
          <w:tcPr>
            <w:tcW w:w="1000" w:type="dxa"/>
            <w:tcBorders>
              <w:top w:val="single" w:sz="4" w:space="0" w:color="BFBFBF"/>
              <w:left w:val="single" w:sz="4" w:space="0" w:color="BFBFBF"/>
              <w:bottom w:val="single" w:sz="4" w:space="0" w:color="BFBFBF"/>
              <w:right w:val="single" w:sz="4" w:space="0" w:color="BFBFBF"/>
            </w:tcBorders>
            <w:shd w:val="clear" w:color="5B9BD5" w:fill="5B9BD5"/>
            <w:noWrap/>
            <w:vAlign w:val="bottom"/>
            <w:hideMark/>
          </w:tcPr>
          <w:p w14:paraId="61A99C34" w14:textId="77777777" w:rsidR="00F209E1" w:rsidRPr="00F659F3" w:rsidRDefault="00F209E1" w:rsidP="00090D19">
            <w:pPr>
              <w:spacing w:after="0" w:line="240" w:lineRule="auto"/>
              <w:rPr>
                <w:rFonts w:ascii="Calibri" w:eastAsia="Times New Roman" w:hAnsi="Calibri" w:cs="Times New Roman"/>
                <w:b/>
                <w:bCs/>
                <w:color w:val="FFFFFF"/>
                <w:sz w:val="18"/>
                <w:szCs w:val="18"/>
              </w:rPr>
            </w:pPr>
            <w:r w:rsidRPr="00F659F3">
              <w:rPr>
                <w:rFonts w:ascii="Calibri" w:eastAsia="Times New Roman" w:hAnsi="Calibri" w:cs="Times New Roman"/>
                <w:b/>
                <w:bCs/>
                <w:color w:val="FFFFFF"/>
                <w:sz w:val="18"/>
                <w:szCs w:val="18"/>
              </w:rPr>
              <w:t>Identifier</w:t>
            </w:r>
          </w:p>
        </w:tc>
        <w:tc>
          <w:tcPr>
            <w:tcW w:w="5920" w:type="dxa"/>
            <w:tcBorders>
              <w:top w:val="single" w:sz="4" w:space="0" w:color="BFBFBF"/>
              <w:left w:val="single" w:sz="4" w:space="0" w:color="BFBFBF"/>
              <w:bottom w:val="single" w:sz="4" w:space="0" w:color="BFBFBF"/>
              <w:right w:val="single" w:sz="4" w:space="0" w:color="BFBFBF"/>
            </w:tcBorders>
            <w:shd w:val="clear" w:color="5B9BD5" w:fill="5B9BD5"/>
            <w:noWrap/>
            <w:vAlign w:val="bottom"/>
            <w:hideMark/>
          </w:tcPr>
          <w:p w14:paraId="42DA6B2E" w14:textId="77777777" w:rsidR="00F209E1" w:rsidRPr="00F659F3" w:rsidRDefault="00F209E1" w:rsidP="00090D19">
            <w:pPr>
              <w:spacing w:after="0" w:line="240" w:lineRule="auto"/>
              <w:rPr>
                <w:rFonts w:ascii="Calibri" w:eastAsia="Times New Roman" w:hAnsi="Calibri" w:cs="Times New Roman"/>
                <w:b/>
                <w:bCs/>
                <w:color w:val="FFFFFF"/>
                <w:sz w:val="18"/>
                <w:szCs w:val="18"/>
              </w:rPr>
            </w:pPr>
            <w:r w:rsidRPr="00F659F3">
              <w:rPr>
                <w:rFonts w:ascii="Calibri" w:eastAsia="Times New Roman" w:hAnsi="Calibri" w:cs="Times New Roman"/>
                <w:b/>
                <w:bCs/>
                <w:color w:val="FFFFFF"/>
                <w:sz w:val="18"/>
                <w:szCs w:val="18"/>
              </w:rPr>
              <w:t>Description</w:t>
            </w:r>
          </w:p>
        </w:tc>
      </w:tr>
      <w:tr w:rsidR="00F209E1" w:rsidRPr="00F659F3" w14:paraId="2BB46DB3" w14:textId="77777777" w:rsidTr="001D7EBF">
        <w:trPr>
          <w:trHeight w:val="240"/>
        </w:trPr>
        <w:tc>
          <w:tcPr>
            <w:tcW w:w="1000" w:type="dxa"/>
            <w:tcBorders>
              <w:top w:val="single" w:sz="4" w:space="0" w:color="5B9BD5"/>
              <w:left w:val="single" w:sz="4" w:space="0" w:color="5B9BD5"/>
              <w:bottom w:val="nil"/>
              <w:right w:val="nil"/>
            </w:tcBorders>
            <w:shd w:val="clear" w:color="auto" w:fill="auto"/>
            <w:noWrap/>
            <w:vAlign w:val="center"/>
            <w:hideMark/>
          </w:tcPr>
          <w:p w14:paraId="72750219" w14:textId="77777777" w:rsidR="00F209E1" w:rsidRPr="00F659F3" w:rsidRDefault="00F209E1"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1</w:t>
            </w:r>
          </w:p>
        </w:tc>
        <w:tc>
          <w:tcPr>
            <w:tcW w:w="5920" w:type="dxa"/>
            <w:tcBorders>
              <w:top w:val="single" w:sz="4" w:space="0" w:color="5B9BD5"/>
              <w:left w:val="single" w:sz="4" w:space="0" w:color="5B9BD5"/>
              <w:bottom w:val="nil"/>
              <w:right w:val="single" w:sz="4" w:space="0" w:color="5B9BD5"/>
            </w:tcBorders>
            <w:shd w:val="clear" w:color="auto" w:fill="auto"/>
            <w:vAlign w:val="bottom"/>
            <w:hideMark/>
          </w:tcPr>
          <w:p w14:paraId="0DDE7ED5" w14:textId="77777777" w:rsidR="00F209E1" w:rsidRPr="00F659F3" w:rsidRDefault="00451416" w:rsidP="00090D19">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Remote-controlled Vehicle</w:t>
            </w:r>
          </w:p>
        </w:tc>
      </w:tr>
      <w:tr w:rsidR="00F209E1" w:rsidRPr="00F659F3" w14:paraId="092C43CF" w14:textId="77777777" w:rsidTr="001D7EBF">
        <w:trPr>
          <w:trHeight w:val="240"/>
        </w:trPr>
        <w:tc>
          <w:tcPr>
            <w:tcW w:w="1000" w:type="dxa"/>
            <w:tcBorders>
              <w:top w:val="single" w:sz="4" w:space="0" w:color="5B9BD5"/>
              <w:left w:val="single" w:sz="4" w:space="0" w:color="5B9BD5"/>
              <w:bottom w:val="nil"/>
              <w:right w:val="nil"/>
            </w:tcBorders>
            <w:shd w:val="clear" w:color="auto" w:fill="auto"/>
            <w:noWrap/>
            <w:vAlign w:val="center"/>
            <w:hideMark/>
          </w:tcPr>
          <w:p w14:paraId="43E127F8" w14:textId="77777777" w:rsidR="00F209E1" w:rsidRPr="00F659F3" w:rsidRDefault="00F209E1" w:rsidP="00090D19">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2</w:t>
            </w:r>
          </w:p>
        </w:tc>
        <w:tc>
          <w:tcPr>
            <w:tcW w:w="5920" w:type="dxa"/>
            <w:tcBorders>
              <w:top w:val="single" w:sz="4" w:space="0" w:color="5B9BD5"/>
              <w:left w:val="single" w:sz="4" w:space="0" w:color="5B9BD5"/>
              <w:bottom w:val="nil"/>
              <w:right w:val="single" w:sz="4" w:space="0" w:color="5B9BD5"/>
            </w:tcBorders>
            <w:shd w:val="clear" w:color="auto" w:fill="auto"/>
            <w:vAlign w:val="bottom"/>
            <w:hideMark/>
          </w:tcPr>
          <w:p w14:paraId="2FC73AEC" w14:textId="77777777" w:rsidR="00F209E1" w:rsidRPr="00F659F3" w:rsidRDefault="00F21B77" w:rsidP="00090D19">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Base Station</w:t>
            </w:r>
          </w:p>
        </w:tc>
      </w:tr>
    </w:tbl>
    <w:p w14:paraId="02320809" w14:textId="77777777" w:rsidR="00F209E1" w:rsidRDefault="00F209E1" w:rsidP="00F209E1"/>
    <w:p w14:paraId="28EE3065" w14:textId="77777777" w:rsidR="00377245" w:rsidRDefault="00377245" w:rsidP="00377245">
      <w:pPr>
        <w:pStyle w:val="AbstractTextChar"/>
      </w:pPr>
      <w:bookmarkStart w:id="182" w:name="_Toc70714885"/>
      <w:r>
        <w:lastRenderedPageBreak/>
        <w:t>Unit 1: Remote-controlled Vehicle</w:t>
      </w:r>
      <w:bookmarkEnd w:id="182"/>
    </w:p>
    <w:p w14:paraId="54C36D5B" w14:textId="274DA43B" w:rsidR="00377245" w:rsidRDefault="00377245" w:rsidP="00377245">
      <w:pPr>
        <w:pStyle w:val="SampleText1Char"/>
      </w:pPr>
      <w:bookmarkStart w:id="183" w:name="_Toc70714734"/>
      <w:r>
        <w:t xml:space="preserve">Table </w:t>
      </w:r>
      <w:fldSimple w:instr=" SEQ Table \* ARABIC ">
        <w:r w:rsidR="00C8669C">
          <w:rPr>
            <w:noProof/>
          </w:rPr>
          <w:t>13</w:t>
        </w:r>
      </w:fldSimple>
      <w:r>
        <w:t xml:space="preserve"> – Remote-controlled vehicle assemblies.</w:t>
      </w:r>
      <w:bookmarkEnd w:id="183"/>
    </w:p>
    <w:tbl>
      <w:tblPr>
        <w:tblW w:w="6925" w:type="dxa"/>
        <w:tblLook w:val="04A0" w:firstRow="1" w:lastRow="0" w:firstColumn="1" w:lastColumn="0" w:noHBand="0" w:noVBand="1"/>
      </w:tblPr>
      <w:tblGrid>
        <w:gridCol w:w="1260"/>
        <w:gridCol w:w="5665"/>
      </w:tblGrid>
      <w:tr w:rsidR="00377245" w:rsidRPr="00F659F3" w14:paraId="23280C7D" w14:textId="77777777" w:rsidTr="006D463E">
        <w:trPr>
          <w:trHeight w:val="480"/>
          <w:tblHeader/>
        </w:trPr>
        <w:tc>
          <w:tcPr>
            <w:tcW w:w="1260" w:type="dxa"/>
            <w:tcBorders>
              <w:top w:val="single" w:sz="4" w:space="0" w:color="BFBFBF"/>
              <w:left w:val="single" w:sz="4" w:space="0" w:color="BFBFBF"/>
              <w:bottom w:val="single" w:sz="4" w:space="0" w:color="BFBFBF"/>
              <w:right w:val="single" w:sz="4" w:space="0" w:color="BFBFBF"/>
            </w:tcBorders>
            <w:shd w:val="clear" w:color="5B9BD5" w:fill="5B9BD5"/>
            <w:vAlign w:val="bottom"/>
            <w:hideMark/>
          </w:tcPr>
          <w:p w14:paraId="68470DA7" w14:textId="77777777" w:rsidR="00377245" w:rsidRPr="00F659F3" w:rsidRDefault="00377245" w:rsidP="006D463E">
            <w:pPr>
              <w:spacing w:after="0" w:line="240" w:lineRule="auto"/>
              <w:jc w:val="center"/>
              <w:rPr>
                <w:rFonts w:ascii="Calibri" w:eastAsia="Times New Roman" w:hAnsi="Calibri" w:cs="Times New Roman"/>
                <w:b/>
                <w:bCs/>
                <w:color w:val="FFFFFF"/>
                <w:sz w:val="18"/>
                <w:szCs w:val="18"/>
              </w:rPr>
            </w:pPr>
            <w:r w:rsidRPr="00F659F3">
              <w:rPr>
                <w:rFonts w:ascii="Calibri" w:eastAsia="Times New Roman" w:hAnsi="Calibri" w:cs="Times New Roman"/>
                <w:b/>
                <w:bCs/>
                <w:color w:val="FFFFFF"/>
                <w:sz w:val="18"/>
                <w:szCs w:val="18"/>
              </w:rPr>
              <w:t xml:space="preserve">Reference </w:t>
            </w:r>
            <w:r>
              <w:rPr>
                <w:rFonts w:ascii="Calibri" w:eastAsia="Times New Roman" w:hAnsi="Calibri" w:cs="Times New Roman"/>
                <w:b/>
                <w:bCs/>
                <w:color w:val="FFFFFF"/>
                <w:sz w:val="18"/>
                <w:szCs w:val="18"/>
              </w:rPr>
              <w:t>Designation</w:t>
            </w:r>
          </w:p>
        </w:tc>
        <w:tc>
          <w:tcPr>
            <w:tcW w:w="5665" w:type="dxa"/>
            <w:tcBorders>
              <w:top w:val="single" w:sz="4" w:space="0" w:color="BFBFBF"/>
              <w:left w:val="single" w:sz="4" w:space="0" w:color="BFBFBF"/>
              <w:bottom w:val="single" w:sz="4" w:space="0" w:color="BFBFBF"/>
              <w:right w:val="single" w:sz="4" w:space="0" w:color="BFBFBF"/>
            </w:tcBorders>
            <w:shd w:val="clear" w:color="5B9BD5" w:fill="5B9BD5"/>
            <w:noWrap/>
            <w:vAlign w:val="bottom"/>
            <w:hideMark/>
          </w:tcPr>
          <w:p w14:paraId="08E3B875" w14:textId="77777777" w:rsidR="00377245" w:rsidRPr="00F659F3" w:rsidRDefault="00377245" w:rsidP="006D463E">
            <w:pPr>
              <w:spacing w:after="0" w:line="240" w:lineRule="auto"/>
              <w:rPr>
                <w:rFonts w:ascii="Calibri" w:eastAsia="Times New Roman" w:hAnsi="Calibri" w:cs="Times New Roman"/>
                <w:b/>
                <w:bCs/>
                <w:color w:val="FFFFFF"/>
                <w:sz w:val="18"/>
                <w:szCs w:val="18"/>
              </w:rPr>
            </w:pPr>
            <w:r w:rsidRPr="00F659F3">
              <w:rPr>
                <w:rFonts w:ascii="Calibri" w:eastAsia="Times New Roman" w:hAnsi="Calibri" w:cs="Times New Roman"/>
                <w:b/>
                <w:bCs/>
                <w:color w:val="FFFFFF"/>
                <w:sz w:val="18"/>
                <w:szCs w:val="18"/>
              </w:rPr>
              <w:t>Description</w:t>
            </w:r>
          </w:p>
        </w:tc>
      </w:tr>
      <w:tr w:rsidR="00377245" w:rsidRPr="00F659F3" w14:paraId="47A3633A" w14:textId="77777777" w:rsidTr="006D463E">
        <w:trPr>
          <w:trHeight w:val="240"/>
        </w:trPr>
        <w:tc>
          <w:tcPr>
            <w:tcW w:w="1260" w:type="dxa"/>
            <w:tcBorders>
              <w:top w:val="single" w:sz="4" w:space="0" w:color="5B9BD5"/>
              <w:left w:val="single" w:sz="4" w:space="0" w:color="5B9BD5"/>
              <w:bottom w:val="nil"/>
              <w:right w:val="nil"/>
            </w:tcBorders>
            <w:shd w:val="clear" w:color="auto" w:fill="auto"/>
            <w:noWrap/>
            <w:vAlign w:val="center"/>
            <w:hideMark/>
          </w:tcPr>
          <w:p w14:paraId="5273E2CA" w14:textId="77777777" w:rsidR="00377245" w:rsidRPr="00F659F3" w:rsidRDefault="00377245" w:rsidP="006D463E">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1A1</w:t>
            </w:r>
          </w:p>
        </w:tc>
        <w:tc>
          <w:tcPr>
            <w:tcW w:w="5665" w:type="dxa"/>
            <w:tcBorders>
              <w:top w:val="single" w:sz="4" w:space="0" w:color="5B9BD5"/>
              <w:left w:val="single" w:sz="4" w:space="0" w:color="5B9BD5"/>
              <w:bottom w:val="nil"/>
              <w:right w:val="nil"/>
            </w:tcBorders>
            <w:shd w:val="clear" w:color="auto" w:fill="auto"/>
            <w:vAlign w:val="bottom"/>
            <w:hideMark/>
          </w:tcPr>
          <w:p w14:paraId="42D02EE2" w14:textId="77777777" w:rsidR="00377245" w:rsidRPr="00F659F3" w:rsidRDefault="00377245" w:rsidP="006D463E">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 xml:space="preserve">Linear amplifier, 20 </w:t>
            </w:r>
            <w:proofErr w:type="spellStart"/>
            <w:r>
              <w:rPr>
                <w:rFonts w:ascii="Calibri" w:eastAsia="Times New Roman" w:hAnsi="Calibri" w:cs="Times New Roman"/>
                <w:color w:val="000000"/>
                <w:sz w:val="18"/>
                <w:szCs w:val="18"/>
              </w:rPr>
              <w:t>dBV</w:t>
            </w:r>
            <w:proofErr w:type="spellEnd"/>
          </w:p>
        </w:tc>
      </w:tr>
      <w:tr w:rsidR="00377245" w:rsidRPr="00F659F3" w14:paraId="7C44DC4F" w14:textId="77777777" w:rsidTr="006D463E">
        <w:trPr>
          <w:trHeight w:val="240"/>
        </w:trPr>
        <w:tc>
          <w:tcPr>
            <w:tcW w:w="1260" w:type="dxa"/>
            <w:tcBorders>
              <w:top w:val="single" w:sz="4" w:space="0" w:color="5B9BD5"/>
              <w:left w:val="single" w:sz="4" w:space="0" w:color="5B9BD5"/>
              <w:bottom w:val="nil"/>
              <w:right w:val="nil"/>
            </w:tcBorders>
            <w:shd w:val="clear" w:color="auto" w:fill="auto"/>
            <w:noWrap/>
            <w:vAlign w:val="center"/>
            <w:hideMark/>
          </w:tcPr>
          <w:p w14:paraId="62227AB7" w14:textId="77777777" w:rsidR="00377245" w:rsidRPr="00F659F3" w:rsidRDefault="00377245" w:rsidP="006D463E">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1A2</w:t>
            </w:r>
          </w:p>
        </w:tc>
        <w:tc>
          <w:tcPr>
            <w:tcW w:w="5665" w:type="dxa"/>
            <w:tcBorders>
              <w:top w:val="single" w:sz="4" w:space="0" w:color="5B9BD5"/>
              <w:left w:val="single" w:sz="4" w:space="0" w:color="5B9BD5"/>
              <w:bottom w:val="nil"/>
              <w:right w:val="nil"/>
            </w:tcBorders>
            <w:shd w:val="clear" w:color="auto" w:fill="auto"/>
            <w:vAlign w:val="bottom"/>
            <w:hideMark/>
          </w:tcPr>
          <w:p w14:paraId="5FCAA5BB" w14:textId="77777777" w:rsidR="00377245" w:rsidRPr="00F659F3" w:rsidRDefault="00377245" w:rsidP="006D463E">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 xml:space="preserve">Butterworth </w:t>
            </w:r>
            <w:r w:rsidRPr="00F659F3">
              <w:rPr>
                <w:rFonts w:ascii="Calibri" w:eastAsia="Times New Roman" w:hAnsi="Calibri" w:cs="Times New Roman"/>
                <w:color w:val="000000"/>
                <w:sz w:val="18"/>
                <w:szCs w:val="18"/>
              </w:rPr>
              <w:t>5 Hz low</w:t>
            </w:r>
            <w:r>
              <w:rPr>
                <w:rFonts w:ascii="Calibri" w:eastAsia="Times New Roman" w:hAnsi="Calibri" w:cs="Times New Roman"/>
                <w:color w:val="000000"/>
                <w:sz w:val="18"/>
                <w:szCs w:val="18"/>
              </w:rPr>
              <w:t xml:space="preserve"> </w:t>
            </w:r>
            <w:r w:rsidRPr="00F659F3">
              <w:rPr>
                <w:rFonts w:ascii="Calibri" w:eastAsia="Times New Roman" w:hAnsi="Calibri" w:cs="Times New Roman"/>
                <w:color w:val="000000"/>
                <w:sz w:val="18"/>
                <w:szCs w:val="18"/>
              </w:rPr>
              <w:t>pass filter</w:t>
            </w:r>
          </w:p>
        </w:tc>
      </w:tr>
      <w:tr w:rsidR="00377245" w:rsidRPr="00F659F3" w14:paraId="5DBA3EC4" w14:textId="77777777" w:rsidTr="006D463E">
        <w:trPr>
          <w:trHeight w:val="240"/>
        </w:trPr>
        <w:tc>
          <w:tcPr>
            <w:tcW w:w="1260" w:type="dxa"/>
            <w:tcBorders>
              <w:top w:val="single" w:sz="4" w:space="0" w:color="5B9BD5"/>
              <w:left w:val="single" w:sz="4" w:space="0" w:color="5B9BD5"/>
              <w:bottom w:val="nil"/>
              <w:right w:val="nil"/>
            </w:tcBorders>
            <w:shd w:val="clear" w:color="auto" w:fill="auto"/>
            <w:noWrap/>
            <w:vAlign w:val="center"/>
            <w:hideMark/>
          </w:tcPr>
          <w:p w14:paraId="78C4B9AF" w14:textId="77777777" w:rsidR="00377245" w:rsidRPr="00F659F3" w:rsidRDefault="00377245" w:rsidP="006D463E">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1A3</w:t>
            </w:r>
          </w:p>
        </w:tc>
        <w:tc>
          <w:tcPr>
            <w:tcW w:w="5665" w:type="dxa"/>
            <w:tcBorders>
              <w:top w:val="single" w:sz="4" w:space="0" w:color="5B9BD5"/>
              <w:left w:val="single" w:sz="4" w:space="0" w:color="5B9BD5"/>
              <w:bottom w:val="nil"/>
              <w:right w:val="nil"/>
            </w:tcBorders>
            <w:shd w:val="clear" w:color="auto" w:fill="auto"/>
            <w:vAlign w:val="bottom"/>
            <w:hideMark/>
          </w:tcPr>
          <w:p w14:paraId="2E145980" w14:textId="77777777" w:rsidR="00377245" w:rsidRPr="00F659F3" w:rsidRDefault="00377245" w:rsidP="006D463E">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Controller</w:t>
            </w:r>
          </w:p>
        </w:tc>
      </w:tr>
      <w:tr w:rsidR="00377245" w:rsidRPr="00F659F3" w14:paraId="04D23393" w14:textId="77777777" w:rsidTr="006D463E">
        <w:trPr>
          <w:trHeight w:val="240"/>
        </w:trPr>
        <w:tc>
          <w:tcPr>
            <w:tcW w:w="1260" w:type="dxa"/>
            <w:tcBorders>
              <w:top w:val="single" w:sz="4" w:space="0" w:color="5B9BD5"/>
              <w:left w:val="single" w:sz="4" w:space="0" w:color="5B9BD5"/>
              <w:bottom w:val="single" w:sz="4" w:space="0" w:color="5B9BD5"/>
              <w:right w:val="nil"/>
            </w:tcBorders>
            <w:shd w:val="clear" w:color="auto" w:fill="auto"/>
            <w:noWrap/>
            <w:vAlign w:val="center"/>
            <w:hideMark/>
          </w:tcPr>
          <w:p w14:paraId="4D06D90B" w14:textId="77777777" w:rsidR="00377245" w:rsidRPr="00F659F3" w:rsidRDefault="00377245" w:rsidP="006D463E">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1A4</w:t>
            </w:r>
          </w:p>
        </w:tc>
        <w:tc>
          <w:tcPr>
            <w:tcW w:w="5665" w:type="dxa"/>
            <w:tcBorders>
              <w:top w:val="single" w:sz="4" w:space="0" w:color="5B9BD5"/>
              <w:left w:val="single" w:sz="4" w:space="0" w:color="5B9BD5"/>
              <w:bottom w:val="single" w:sz="4" w:space="0" w:color="5B9BD5"/>
              <w:right w:val="nil"/>
            </w:tcBorders>
            <w:shd w:val="clear" w:color="auto" w:fill="auto"/>
            <w:vAlign w:val="bottom"/>
            <w:hideMark/>
          </w:tcPr>
          <w:p w14:paraId="1AC14DCB" w14:textId="77777777" w:rsidR="00377245" w:rsidRPr="00F659F3" w:rsidRDefault="00377245" w:rsidP="006D463E">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Controller Power Supply, +3.3 VDC, 0.5 W</w:t>
            </w:r>
          </w:p>
        </w:tc>
      </w:tr>
      <w:tr w:rsidR="00377245" w:rsidRPr="00F659F3" w14:paraId="67FD96B9" w14:textId="77777777" w:rsidTr="006D463E">
        <w:trPr>
          <w:trHeight w:val="240"/>
        </w:trPr>
        <w:tc>
          <w:tcPr>
            <w:tcW w:w="1260" w:type="dxa"/>
            <w:tcBorders>
              <w:top w:val="single" w:sz="4" w:space="0" w:color="5B9BD5"/>
              <w:left w:val="single" w:sz="4" w:space="0" w:color="5B9BD5"/>
              <w:bottom w:val="single" w:sz="4" w:space="0" w:color="5B9BD5"/>
              <w:right w:val="nil"/>
            </w:tcBorders>
            <w:shd w:val="clear" w:color="auto" w:fill="auto"/>
            <w:noWrap/>
            <w:vAlign w:val="center"/>
          </w:tcPr>
          <w:p w14:paraId="0F11452E" w14:textId="77777777" w:rsidR="00377245" w:rsidRDefault="00377245" w:rsidP="006D463E">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1U1</w:t>
            </w:r>
          </w:p>
        </w:tc>
        <w:tc>
          <w:tcPr>
            <w:tcW w:w="5665" w:type="dxa"/>
            <w:tcBorders>
              <w:top w:val="single" w:sz="4" w:space="0" w:color="5B9BD5"/>
              <w:left w:val="single" w:sz="4" w:space="0" w:color="5B9BD5"/>
              <w:bottom w:val="single" w:sz="4" w:space="0" w:color="5B9BD5"/>
              <w:right w:val="nil"/>
            </w:tcBorders>
            <w:shd w:val="clear" w:color="auto" w:fill="auto"/>
            <w:vAlign w:val="bottom"/>
          </w:tcPr>
          <w:p w14:paraId="2497A0B9" w14:textId="77777777" w:rsidR="00377245" w:rsidRDefault="00377245" w:rsidP="006D463E">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IEEE 802.15.4 LR-WPAN transceiver</w:t>
            </w:r>
          </w:p>
        </w:tc>
      </w:tr>
    </w:tbl>
    <w:p w14:paraId="068C15EC" w14:textId="77777777" w:rsidR="00377245" w:rsidRDefault="00377245" w:rsidP="00377245"/>
    <w:p w14:paraId="4731A2A0" w14:textId="30B3B1A3" w:rsidR="00377245" w:rsidRDefault="00377245" w:rsidP="00377245">
      <w:pPr>
        <w:pStyle w:val="SampleText1Char"/>
      </w:pPr>
      <w:bookmarkStart w:id="184" w:name="_Toc70714735"/>
      <w:r>
        <w:t xml:space="preserve">Table </w:t>
      </w:r>
      <w:fldSimple w:instr=" SEQ Table \* ARABIC ">
        <w:r w:rsidR="00C8669C">
          <w:rPr>
            <w:noProof/>
          </w:rPr>
          <w:t>14</w:t>
        </w:r>
      </w:fldSimple>
      <w:r>
        <w:t xml:space="preserve"> – Remote-controlled vehicle parts list (example only; this list is not complete).</w:t>
      </w:r>
      <w:bookmarkEnd w:id="184"/>
    </w:p>
    <w:tbl>
      <w:tblPr>
        <w:tblW w:w="5000" w:type="pct"/>
        <w:tblLook w:val="04A0" w:firstRow="1" w:lastRow="0" w:firstColumn="1" w:lastColumn="0" w:noHBand="0" w:noVBand="1"/>
      </w:tblPr>
      <w:tblGrid>
        <w:gridCol w:w="1107"/>
        <w:gridCol w:w="596"/>
        <w:gridCol w:w="1547"/>
        <w:gridCol w:w="3738"/>
        <w:gridCol w:w="596"/>
        <w:gridCol w:w="1766"/>
      </w:tblGrid>
      <w:tr w:rsidR="00377245" w:rsidRPr="00F659F3" w14:paraId="4B45F5D4" w14:textId="77777777" w:rsidTr="006D463E">
        <w:trPr>
          <w:trHeight w:val="480"/>
          <w:tblHeader/>
        </w:trPr>
        <w:tc>
          <w:tcPr>
            <w:tcW w:w="411" w:type="pct"/>
            <w:tcBorders>
              <w:top w:val="single" w:sz="4" w:space="0" w:color="5B9BD5"/>
              <w:left w:val="single" w:sz="4" w:space="0" w:color="5B9BD5"/>
              <w:bottom w:val="single" w:sz="4" w:space="0" w:color="5B9BD5"/>
              <w:right w:val="single" w:sz="4" w:space="0" w:color="5B9BD5"/>
            </w:tcBorders>
            <w:shd w:val="clear" w:color="000000" w:fill="C6E0B4"/>
            <w:vAlign w:val="bottom"/>
            <w:hideMark/>
          </w:tcPr>
          <w:p w14:paraId="5638AE30" w14:textId="77777777" w:rsidR="00377245" w:rsidRPr="00F659F3" w:rsidRDefault="00377245" w:rsidP="006D463E">
            <w:pPr>
              <w:spacing w:after="0" w:line="240" w:lineRule="auto"/>
              <w:rPr>
                <w:rFonts w:ascii="Calibri" w:eastAsia="Times New Roman" w:hAnsi="Calibri" w:cs="Times New Roman"/>
                <w:b/>
                <w:bCs/>
                <w:sz w:val="18"/>
                <w:szCs w:val="18"/>
              </w:rPr>
            </w:pPr>
            <w:r w:rsidRPr="00F659F3">
              <w:rPr>
                <w:rFonts w:ascii="Calibri" w:eastAsia="Times New Roman" w:hAnsi="Calibri" w:cs="Times New Roman"/>
                <w:b/>
                <w:bCs/>
                <w:sz w:val="18"/>
                <w:szCs w:val="18"/>
              </w:rPr>
              <w:t>Ref</w:t>
            </w:r>
            <w:r>
              <w:rPr>
                <w:rFonts w:ascii="Calibri" w:eastAsia="Times New Roman" w:hAnsi="Calibri" w:cs="Times New Roman"/>
                <w:b/>
                <w:bCs/>
                <w:sz w:val="18"/>
                <w:szCs w:val="18"/>
              </w:rPr>
              <w:t>erence Designation</w:t>
            </w:r>
          </w:p>
        </w:tc>
        <w:tc>
          <w:tcPr>
            <w:tcW w:w="343" w:type="pct"/>
            <w:tcBorders>
              <w:top w:val="single" w:sz="4" w:space="0" w:color="5B9BD5"/>
              <w:left w:val="single" w:sz="4" w:space="0" w:color="5B9BD5"/>
              <w:bottom w:val="single" w:sz="4" w:space="0" w:color="5B9BD5"/>
              <w:right w:val="single" w:sz="4" w:space="0" w:color="5B9BD5"/>
            </w:tcBorders>
            <w:shd w:val="clear" w:color="000000" w:fill="C6E0B4"/>
            <w:vAlign w:val="bottom"/>
            <w:hideMark/>
          </w:tcPr>
          <w:p w14:paraId="577F4E03" w14:textId="77777777" w:rsidR="00377245" w:rsidRPr="00F659F3" w:rsidRDefault="00377245" w:rsidP="006D463E">
            <w:pPr>
              <w:spacing w:after="0" w:line="240" w:lineRule="auto"/>
              <w:rPr>
                <w:rFonts w:ascii="Calibri" w:eastAsia="Times New Roman" w:hAnsi="Calibri" w:cs="Times New Roman"/>
                <w:b/>
                <w:bCs/>
                <w:sz w:val="18"/>
                <w:szCs w:val="18"/>
              </w:rPr>
            </w:pPr>
            <w:r w:rsidRPr="00F659F3">
              <w:rPr>
                <w:rFonts w:ascii="Calibri" w:eastAsia="Times New Roman" w:hAnsi="Calibri" w:cs="Times New Roman"/>
                <w:b/>
                <w:bCs/>
                <w:sz w:val="18"/>
                <w:szCs w:val="18"/>
              </w:rPr>
              <w:t>OEM</w:t>
            </w:r>
            <w:r w:rsidRPr="00F659F3">
              <w:rPr>
                <w:rFonts w:ascii="Calibri" w:eastAsia="Times New Roman" w:hAnsi="Calibri" w:cs="Times New Roman"/>
                <w:b/>
                <w:bCs/>
                <w:sz w:val="18"/>
                <w:szCs w:val="18"/>
              </w:rPr>
              <w:br/>
              <w:t>Code</w:t>
            </w:r>
          </w:p>
        </w:tc>
        <w:tc>
          <w:tcPr>
            <w:tcW w:w="876" w:type="pct"/>
            <w:tcBorders>
              <w:top w:val="single" w:sz="4" w:space="0" w:color="5B9BD5"/>
              <w:left w:val="single" w:sz="4" w:space="0" w:color="5B9BD5"/>
              <w:bottom w:val="single" w:sz="4" w:space="0" w:color="5B9BD5"/>
              <w:right w:val="single" w:sz="4" w:space="0" w:color="5B9BD5"/>
            </w:tcBorders>
            <w:shd w:val="clear" w:color="000000" w:fill="C6E0B4"/>
            <w:noWrap/>
            <w:vAlign w:val="bottom"/>
            <w:hideMark/>
          </w:tcPr>
          <w:p w14:paraId="49E0BC7B" w14:textId="77777777" w:rsidR="00377245" w:rsidRPr="00F659F3" w:rsidRDefault="00377245" w:rsidP="006D463E">
            <w:pPr>
              <w:spacing w:after="0" w:line="240" w:lineRule="auto"/>
              <w:rPr>
                <w:rFonts w:ascii="Calibri" w:eastAsia="Times New Roman" w:hAnsi="Calibri" w:cs="Times New Roman"/>
                <w:b/>
                <w:bCs/>
                <w:sz w:val="18"/>
                <w:szCs w:val="18"/>
              </w:rPr>
            </w:pPr>
            <w:r w:rsidRPr="00F659F3">
              <w:rPr>
                <w:rFonts w:ascii="Calibri" w:eastAsia="Times New Roman" w:hAnsi="Calibri" w:cs="Times New Roman"/>
                <w:b/>
                <w:bCs/>
                <w:sz w:val="18"/>
                <w:szCs w:val="18"/>
              </w:rPr>
              <w:t>OEM P/N</w:t>
            </w:r>
          </w:p>
        </w:tc>
        <w:tc>
          <w:tcPr>
            <w:tcW w:w="2035" w:type="pct"/>
            <w:tcBorders>
              <w:top w:val="single" w:sz="4" w:space="0" w:color="5B9BD5"/>
              <w:left w:val="single" w:sz="4" w:space="0" w:color="5B9BD5"/>
              <w:bottom w:val="single" w:sz="4" w:space="0" w:color="5B9BD5"/>
              <w:right w:val="single" w:sz="4" w:space="0" w:color="5B9BD5"/>
            </w:tcBorders>
            <w:shd w:val="clear" w:color="000000" w:fill="C6E0B4"/>
            <w:noWrap/>
            <w:vAlign w:val="bottom"/>
            <w:hideMark/>
          </w:tcPr>
          <w:p w14:paraId="4DAB8A08" w14:textId="77777777" w:rsidR="00377245" w:rsidRPr="00F659F3" w:rsidRDefault="00377245" w:rsidP="006D463E">
            <w:pPr>
              <w:spacing w:after="0" w:line="240" w:lineRule="auto"/>
              <w:rPr>
                <w:rFonts w:ascii="Calibri" w:eastAsia="Times New Roman" w:hAnsi="Calibri" w:cs="Times New Roman"/>
                <w:b/>
                <w:bCs/>
                <w:sz w:val="18"/>
                <w:szCs w:val="18"/>
              </w:rPr>
            </w:pPr>
            <w:r w:rsidRPr="00F659F3">
              <w:rPr>
                <w:rFonts w:ascii="Calibri" w:eastAsia="Times New Roman" w:hAnsi="Calibri" w:cs="Times New Roman"/>
                <w:b/>
                <w:bCs/>
                <w:sz w:val="18"/>
                <w:szCs w:val="18"/>
              </w:rPr>
              <w:t>Description</w:t>
            </w:r>
          </w:p>
        </w:tc>
        <w:tc>
          <w:tcPr>
            <w:tcW w:w="343" w:type="pct"/>
            <w:tcBorders>
              <w:top w:val="single" w:sz="4" w:space="0" w:color="5B9BD5"/>
              <w:left w:val="single" w:sz="4" w:space="0" w:color="5B9BD5"/>
              <w:bottom w:val="single" w:sz="4" w:space="0" w:color="5B9BD5"/>
              <w:right w:val="single" w:sz="4" w:space="0" w:color="5B9BD5"/>
            </w:tcBorders>
            <w:shd w:val="clear" w:color="000000" w:fill="B4C6E7"/>
            <w:vAlign w:val="bottom"/>
            <w:hideMark/>
          </w:tcPr>
          <w:p w14:paraId="48DB3C75" w14:textId="77777777" w:rsidR="00377245" w:rsidRPr="00F659F3" w:rsidRDefault="00377245" w:rsidP="006D463E">
            <w:pPr>
              <w:spacing w:after="0" w:line="240" w:lineRule="auto"/>
              <w:rPr>
                <w:rFonts w:ascii="Calibri" w:eastAsia="Times New Roman" w:hAnsi="Calibri" w:cs="Times New Roman"/>
                <w:b/>
                <w:bCs/>
                <w:sz w:val="18"/>
                <w:szCs w:val="18"/>
              </w:rPr>
            </w:pPr>
            <w:r w:rsidRPr="00F659F3">
              <w:rPr>
                <w:rFonts w:ascii="Calibri" w:eastAsia="Times New Roman" w:hAnsi="Calibri" w:cs="Times New Roman"/>
                <w:b/>
                <w:bCs/>
                <w:sz w:val="18"/>
                <w:szCs w:val="18"/>
              </w:rPr>
              <w:t>Dist.</w:t>
            </w:r>
            <w:r w:rsidRPr="00F659F3">
              <w:rPr>
                <w:rFonts w:ascii="Calibri" w:eastAsia="Times New Roman" w:hAnsi="Calibri" w:cs="Times New Roman"/>
                <w:b/>
                <w:bCs/>
                <w:sz w:val="18"/>
                <w:szCs w:val="18"/>
              </w:rPr>
              <w:br/>
              <w:t>Code</w:t>
            </w:r>
          </w:p>
        </w:tc>
        <w:tc>
          <w:tcPr>
            <w:tcW w:w="993" w:type="pct"/>
            <w:tcBorders>
              <w:top w:val="single" w:sz="4" w:space="0" w:color="5B9BD5"/>
              <w:left w:val="single" w:sz="4" w:space="0" w:color="5B9BD5"/>
              <w:bottom w:val="single" w:sz="4" w:space="0" w:color="5B9BD5"/>
              <w:right w:val="single" w:sz="4" w:space="0" w:color="5B9BD5"/>
            </w:tcBorders>
            <w:shd w:val="clear" w:color="000000" w:fill="B4C6E7"/>
            <w:noWrap/>
            <w:vAlign w:val="bottom"/>
            <w:hideMark/>
          </w:tcPr>
          <w:p w14:paraId="1DAB2F65" w14:textId="77777777" w:rsidR="00377245" w:rsidRPr="00F659F3" w:rsidRDefault="00377245" w:rsidP="006D463E">
            <w:pPr>
              <w:spacing w:after="0" w:line="240" w:lineRule="auto"/>
              <w:rPr>
                <w:rFonts w:ascii="Calibri" w:eastAsia="Times New Roman" w:hAnsi="Calibri" w:cs="Times New Roman"/>
                <w:b/>
                <w:bCs/>
                <w:sz w:val="18"/>
                <w:szCs w:val="18"/>
              </w:rPr>
            </w:pPr>
            <w:r w:rsidRPr="00F659F3">
              <w:rPr>
                <w:rFonts w:ascii="Calibri" w:eastAsia="Times New Roman" w:hAnsi="Calibri" w:cs="Times New Roman"/>
                <w:b/>
                <w:bCs/>
                <w:sz w:val="18"/>
                <w:szCs w:val="18"/>
              </w:rPr>
              <w:t>Distributor P/N</w:t>
            </w:r>
          </w:p>
        </w:tc>
      </w:tr>
      <w:tr w:rsidR="00377245" w:rsidRPr="00F659F3" w14:paraId="1F79BAF1" w14:textId="77777777" w:rsidTr="006D463E">
        <w:trPr>
          <w:trHeight w:val="480"/>
        </w:trPr>
        <w:tc>
          <w:tcPr>
            <w:tcW w:w="411" w:type="pct"/>
            <w:tcBorders>
              <w:top w:val="single" w:sz="4" w:space="0" w:color="5B9BD5"/>
              <w:left w:val="single" w:sz="4" w:space="0" w:color="5B9BD5"/>
              <w:bottom w:val="nil"/>
              <w:right w:val="nil"/>
            </w:tcBorders>
            <w:shd w:val="clear" w:color="auto" w:fill="auto"/>
            <w:vAlign w:val="center"/>
            <w:hideMark/>
          </w:tcPr>
          <w:p w14:paraId="55F4B270" w14:textId="77777777" w:rsidR="00377245" w:rsidRPr="00F659F3" w:rsidRDefault="00377245" w:rsidP="006D463E">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1A3</w:t>
            </w:r>
            <w:r w:rsidRPr="00F659F3">
              <w:rPr>
                <w:rFonts w:ascii="Calibri" w:eastAsia="Times New Roman" w:hAnsi="Calibri" w:cs="Times New Roman"/>
                <w:color w:val="000000"/>
                <w:sz w:val="18"/>
                <w:szCs w:val="18"/>
              </w:rPr>
              <w:t>U1</w:t>
            </w:r>
          </w:p>
        </w:tc>
        <w:tc>
          <w:tcPr>
            <w:tcW w:w="343" w:type="pct"/>
            <w:tcBorders>
              <w:top w:val="single" w:sz="4" w:space="0" w:color="5B9BD5"/>
              <w:left w:val="single" w:sz="4" w:space="0" w:color="5B9BD5"/>
              <w:bottom w:val="nil"/>
              <w:right w:val="nil"/>
            </w:tcBorders>
            <w:shd w:val="clear" w:color="auto" w:fill="auto"/>
            <w:noWrap/>
            <w:vAlign w:val="center"/>
            <w:hideMark/>
          </w:tcPr>
          <w:p w14:paraId="276E4629" w14:textId="77777777" w:rsidR="00377245" w:rsidRPr="00F659F3" w:rsidRDefault="00377245" w:rsidP="006D463E">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1</w:t>
            </w:r>
          </w:p>
        </w:tc>
        <w:tc>
          <w:tcPr>
            <w:tcW w:w="876" w:type="pct"/>
            <w:tcBorders>
              <w:top w:val="single" w:sz="4" w:space="0" w:color="5B9BD5"/>
              <w:left w:val="single" w:sz="4" w:space="0" w:color="5B9BD5"/>
              <w:bottom w:val="nil"/>
              <w:right w:val="nil"/>
            </w:tcBorders>
            <w:shd w:val="clear" w:color="auto" w:fill="auto"/>
            <w:vAlign w:val="center"/>
            <w:hideMark/>
          </w:tcPr>
          <w:p w14:paraId="4C8653B5" w14:textId="77777777" w:rsidR="00377245" w:rsidRPr="00F659F3" w:rsidRDefault="00377245" w:rsidP="006D463E">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ATmega644PA-PU</w:t>
            </w:r>
          </w:p>
        </w:tc>
        <w:tc>
          <w:tcPr>
            <w:tcW w:w="2035" w:type="pct"/>
            <w:tcBorders>
              <w:top w:val="single" w:sz="4" w:space="0" w:color="5B9BD5"/>
              <w:left w:val="single" w:sz="4" w:space="0" w:color="5B9BD5"/>
              <w:bottom w:val="nil"/>
              <w:right w:val="nil"/>
            </w:tcBorders>
            <w:shd w:val="clear" w:color="auto" w:fill="auto"/>
            <w:vAlign w:val="center"/>
            <w:hideMark/>
          </w:tcPr>
          <w:p w14:paraId="5846252A" w14:textId="77777777" w:rsidR="00377245" w:rsidRPr="00F659F3" w:rsidRDefault="00377245" w:rsidP="006D463E">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8-bit MCU, 64kb Flash, 2k EEPROM, 4k SRAM, 20 MHz, 1.8~5.5V, 40-DIP</w:t>
            </w:r>
          </w:p>
        </w:tc>
        <w:tc>
          <w:tcPr>
            <w:tcW w:w="343" w:type="pct"/>
            <w:tcBorders>
              <w:top w:val="single" w:sz="4" w:space="0" w:color="5B9BD5"/>
              <w:left w:val="single" w:sz="4" w:space="0" w:color="5B9BD5"/>
              <w:bottom w:val="nil"/>
              <w:right w:val="nil"/>
            </w:tcBorders>
            <w:shd w:val="clear" w:color="auto" w:fill="auto"/>
            <w:noWrap/>
            <w:vAlign w:val="center"/>
            <w:hideMark/>
          </w:tcPr>
          <w:p w14:paraId="160C9101" w14:textId="77777777" w:rsidR="00377245" w:rsidRPr="00F659F3" w:rsidRDefault="00377245" w:rsidP="006D463E">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1</w:t>
            </w:r>
          </w:p>
        </w:tc>
        <w:tc>
          <w:tcPr>
            <w:tcW w:w="993" w:type="pct"/>
            <w:tcBorders>
              <w:top w:val="single" w:sz="4" w:space="0" w:color="5B9BD5"/>
              <w:left w:val="single" w:sz="4" w:space="0" w:color="5B9BD5"/>
              <w:bottom w:val="nil"/>
              <w:right w:val="single" w:sz="4" w:space="0" w:color="5B9BD5"/>
            </w:tcBorders>
            <w:shd w:val="clear" w:color="auto" w:fill="auto"/>
            <w:vAlign w:val="center"/>
            <w:hideMark/>
          </w:tcPr>
          <w:p w14:paraId="7B23978B" w14:textId="77777777" w:rsidR="00377245" w:rsidRPr="00F659F3" w:rsidRDefault="00377245" w:rsidP="006D463E">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ATMEGA644PA-PU-ND</w:t>
            </w:r>
          </w:p>
        </w:tc>
      </w:tr>
      <w:tr w:rsidR="00377245" w:rsidRPr="00F659F3" w14:paraId="76E7E6B5" w14:textId="77777777" w:rsidTr="006D463E">
        <w:trPr>
          <w:trHeight w:val="240"/>
        </w:trPr>
        <w:tc>
          <w:tcPr>
            <w:tcW w:w="411" w:type="pct"/>
            <w:tcBorders>
              <w:top w:val="single" w:sz="4" w:space="0" w:color="5B9BD5"/>
              <w:left w:val="single" w:sz="4" w:space="0" w:color="5B9BD5"/>
              <w:bottom w:val="nil"/>
              <w:right w:val="nil"/>
            </w:tcBorders>
            <w:shd w:val="clear" w:color="auto" w:fill="auto"/>
            <w:vAlign w:val="center"/>
            <w:hideMark/>
          </w:tcPr>
          <w:p w14:paraId="1C056461" w14:textId="77777777" w:rsidR="00377245" w:rsidRPr="00F659F3" w:rsidRDefault="00377245" w:rsidP="006D463E">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1A4</w:t>
            </w:r>
            <w:r w:rsidRPr="00F659F3">
              <w:rPr>
                <w:rFonts w:ascii="Calibri" w:eastAsia="Times New Roman" w:hAnsi="Calibri" w:cs="Times New Roman"/>
                <w:color w:val="000000"/>
                <w:sz w:val="18"/>
                <w:szCs w:val="18"/>
              </w:rPr>
              <w:t>C1</w:t>
            </w:r>
          </w:p>
        </w:tc>
        <w:tc>
          <w:tcPr>
            <w:tcW w:w="343" w:type="pct"/>
            <w:tcBorders>
              <w:top w:val="single" w:sz="4" w:space="0" w:color="5B9BD5"/>
              <w:left w:val="single" w:sz="4" w:space="0" w:color="5B9BD5"/>
              <w:bottom w:val="nil"/>
              <w:right w:val="nil"/>
            </w:tcBorders>
            <w:shd w:val="clear" w:color="auto" w:fill="auto"/>
            <w:noWrap/>
            <w:vAlign w:val="center"/>
            <w:hideMark/>
          </w:tcPr>
          <w:p w14:paraId="15E892E4" w14:textId="77777777" w:rsidR="00377245" w:rsidRPr="00F659F3" w:rsidRDefault="00377245" w:rsidP="006D463E">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3</w:t>
            </w:r>
          </w:p>
        </w:tc>
        <w:tc>
          <w:tcPr>
            <w:tcW w:w="876" w:type="pct"/>
            <w:tcBorders>
              <w:top w:val="single" w:sz="4" w:space="0" w:color="5B9BD5"/>
              <w:left w:val="single" w:sz="4" w:space="0" w:color="5B9BD5"/>
              <w:bottom w:val="nil"/>
              <w:right w:val="nil"/>
            </w:tcBorders>
            <w:shd w:val="clear" w:color="auto" w:fill="auto"/>
            <w:vAlign w:val="center"/>
            <w:hideMark/>
          </w:tcPr>
          <w:p w14:paraId="1657EA68" w14:textId="77777777" w:rsidR="00377245" w:rsidRPr="00F659F3" w:rsidRDefault="00377245" w:rsidP="006D463E">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UES1V100MEM</w:t>
            </w:r>
          </w:p>
        </w:tc>
        <w:tc>
          <w:tcPr>
            <w:tcW w:w="2035" w:type="pct"/>
            <w:tcBorders>
              <w:top w:val="single" w:sz="4" w:space="0" w:color="5B9BD5"/>
              <w:left w:val="single" w:sz="4" w:space="0" w:color="5B9BD5"/>
              <w:bottom w:val="nil"/>
              <w:right w:val="nil"/>
            </w:tcBorders>
            <w:shd w:val="clear" w:color="auto" w:fill="auto"/>
            <w:vAlign w:val="center"/>
            <w:hideMark/>
          </w:tcPr>
          <w:p w14:paraId="45C84663" w14:textId="77777777" w:rsidR="00377245" w:rsidRPr="00B05E2F" w:rsidRDefault="00377245" w:rsidP="006D463E">
            <w:pPr>
              <w:spacing w:after="0" w:line="240" w:lineRule="auto"/>
              <w:rPr>
                <w:rFonts w:ascii="Calibri" w:eastAsia="Times New Roman" w:hAnsi="Calibri" w:cs="Times New Roman"/>
                <w:color w:val="000000"/>
                <w:sz w:val="18"/>
                <w:szCs w:val="18"/>
                <w:lang w:val="es-ES"/>
              </w:rPr>
            </w:pPr>
            <w:r w:rsidRPr="00B05E2F">
              <w:rPr>
                <w:rFonts w:ascii="Calibri" w:eastAsia="Times New Roman" w:hAnsi="Calibri" w:cs="Times New Roman"/>
                <w:color w:val="000000"/>
                <w:sz w:val="18"/>
                <w:szCs w:val="18"/>
                <w:lang w:val="es-ES"/>
              </w:rPr>
              <w:t>CAP ALUM 10UF 35V 20% RADIAL</w:t>
            </w:r>
          </w:p>
        </w:tc>
        <w:tc>
          <w:tcPr>
            <w:tcW w:w="343" w:type="pct"/>
            <w:tcBorders>
              <w:top w:val="single" w:sz="4" w:space="0" w:color="5B9BD5"/>
              <w:left w:val="single" w:sz="4" w:space="0" w:color="5B9BD5"/>
              <w:bottom w:val="nil"/>
              <w:right w:val="nil"/>
            </w:tcBorders>
            <w:shd w:val="clear" w:color="auto" w:fill="auto"/>
            <w:noWrap/>
            <w:vAlign w:val="center"/>
            <w:hideMark/>
          </w:tcPr>
          <w:p w14:paraId="2F411D0E" w14:textId="77777777" w:rsidR="00377245" w:rsidRPr="00F659F3" w:rsidRDefault="00377245" w:rsidP="006D463E">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1</w:t>
            </w:r>
          </w:p>
        </w:tc>
        <w:tc>
          <w:tcPr>
            <w:tcW w:w="993" w:type="pct"/>
            <w:tcBorders>
              <w:top w:val="single" w:sz="4" w:space="0" w:color="5B9BD5"/>
              <w:left w:val="single" w:sz="4" w:space="0" w:color="5B9BD5"/>
              <w:bottom w:val="nil"/>
              <w:right w:val="single" w:sz="4" w:space="0" w:color="5B9BD5"/>
            </w:tcBorders>
            <w:shd w:val="clear" w:color="auto" w:fill="auto"/>
            <w:vAlign w:val="center"/>
            <w:hideMark/>
          </w:tcPr>
          <w:p w14:paraId="70047ACC" w14:textId="77777777" w:rsidR="00377245" w:rsidRPr="00F659F3" w:rsidRDefault="00377245" w:rsidP="006D463E">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UES1V100MEM-ND</w:t>
            </w:r>
          </w:p>
        </w:tc>
      </w:tr>
      <w:tr w:rsidR="00377245" w:rsidRPr="00F659F3" w14:paraId="47DB3892" w14:textId="77777777" w:rsidTr="006D463E">
        <w:trPr>
          <w:trHeight w:val="240"/>
        </w:trPr>
        <w:tc>
          <w:tcPr>
            <w:tcW w:w="411" w:type="pct"/>
            <w:tcBorders>
              <w:top w:val="single" w:sz="4" w:space="0" w:color="5B9BD5"/>
              <w:left w:val="single" w:sz="4" w:space="0" w:color="5B9BD5"/>
              <w:bottom w:val="nil"/>
              <w:right w:val="nil"/>
            </w:tcBorders>
            <w:shd w:val="clear" w:color="auto" w:fill="auto"/>
            <w:vAlign w:val="center"/>
            <w:hideMark/>
          </w:tcPr>
          <w:p w14:paraId="398A9EAC" w14:textId="77777777" w:rsidR="00377245" w:rsidRPr="00F659F3" w:rsidRDefault="00377245" w:rsidP="006D463E">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1A4</w:t>
            </w:r>
            <w:r w:rsidRPr="00F659F3">
              <w:rPr>
                <w:rFonts w:ascii="Calibri" w:eastAsia="Times New Roman" w:hAnsi="Calibri" w:cs="Times New Roman"/>
                <w:color w:val="000000"/>
                <w:sz w:val="18"/>
                <w:szCs w:val="18"/>
              </w:rPr>
              <w:t>R1</w:t>
            </w:r>
          </w:p>
        </w:tc>
        <w:tc>
          <w:tcPr>
            <w:tcW w:w="343" w:type="pct"/>
            <w:tcBorders>
              <w:top w:val="single" w:sz="4" w:space="0" w:color="5B9BD5"/>
              <w:left w:val="single" w:sz="4" w:space="0" w:color="5B9BD5"/>
              <w:bottom w:val="nil"/>
              <w:right w:val="nil"/>
            </w:tcBorders>
            <w:shd w:val="clear" w:color="auto" w:fill="auto"/>
            <w:noWrap/>
            <w:vAlign w:val="center"/>
            <w:hideMark/>
          </w:tcPr>
          <w:p w14:paraId="15F5FC23" w14:textId="77777777" w:rsidR="00377245" w:rsidRPr="00F659F3" w:rsidRDefault="00377245" w:rsidP="006D463E">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2</w:t>
            </w:r>
          </w:p>
        </w:tc>
        <w:tc>
          <w:tcPr>
            <w:tcW w:w="876" w:type="pct"/>
            <w:tcBorders>
              <w:top w:val="single" w:sz="4" w:space="0" w:color="5B9BD5"/>
              <w:left w:val="single" w:sz="4" w:space="0" w:color="5B9BD5"/>
              <w:bottom w:val="nil"/>
              <w:right w:val="nil"/>
            </w:tcBorders>
            <w:shd w:val="clear" w:color="auto" w:fill="auto"/>
            <w:vAlign w:val="center"/>
            <w:hideMark/>
          </w:tcPr>
          <w:p w14:paraId="18D6816A" w14:textId="77777777" w:rsidR="00377245" w:rsidRPr="00F659F3" w:rsidRDefault="00377245" w:rsidP="006D463E">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CFR-50JB-5210K</w:t>
            </w:r>
          </w:p>
        </w:tc>
        <w:tc>
          <w:tcPr>
            <w:tcW w:w="2035" w:type="pct"/>
            <w:tcBorders>
              <w:top w:val="single" w:sz="4" w:space="0" w:color="5B9BD5"/>
              <w:left w:val="single" w:sz="4" w:space="0" w:color="5B9BD5"/>
              <w:bottom w:val="nil"/>
              <w:right w:val="nil"/>
            </w:tcBorders>
            <w:shd w:val="clear" w:color="auto" w:fill="auto"/>
            <w:vAlign w:val="center"/>
            <w:hideMark/>
          </w:tcPr>
          <w:p w14:paraId="782F89E9" w14:textId="77777777" w:rsidR="00377245" w:rsidRPr="00F659F3" w:rsidRDefault="00377245" w:rsidP="006D463E">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RES CARBON FILM 10K 5% 1/2W AXIAL</w:t>
            </w:r>
          </w:p>
        </w:tc>
        <w:tc>
          <w:tcPr>
            <w:tcW w:w="343" w:type="pct"/>
            <w:tcBorders>
              <w:top w:val="single" w:sz="4" w:space="0" w:color="5B9BD5"/>
              <w:left w:val="single" w:sz="4" w:space="0" w:color="5B9BD5"/>
              <w:bottom w:val="nil"/>
              <w:right w:val="nil"/>
            </w:tcBorders>
            <w:shd w:val="clear" w:color="auto" w:fill="auto"/>
            <w:noWrap/>
            <w:vAlign w:val="center"/>
            <w:hideMark/>
          </w:tcPr>
          <w:p w14:paraId="52CA97A5" w14:textId="77777777" w:rsidR="00377245" w:rsidRPr="00F659F3" w:rsidRDefault="00377245" w:rsidP="006D463E">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1</w:t>
            </w:r>
          </w:p>
        </w:tc>
        <w:tc>
          <w:tcPr>
            <w:tcW w:w="993" w:type="pct"/>
            <w:tcBorders>
              <w:top w:val="single" w:sz="4" w:space="0" w:color="5B9BD5"/>
              <w:left w:val="single" w:sz="4" w:space="0" w:color="5B9BD5"/>
              <w:bottom w:val="nil"/>
              <w:right w:val="single" w:sz="4" w:space="0" w:color="5B9BD5"/>
            </w:tcBorders>
            <w:shd w:val="clear" w:color="auto" w:fill="auto"/>
            <w:vAlign w:val="center"/>
            <w:hideMark/>
          </w:tcPr>
          <w:p w14:paraId="41287347" w14:textId="77777777" w:rsidR="00377245" w:rsidRPr="00F659F3" w:rsidRDefault="00377245" w:rsidP="006D463E">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10KH-ND</w:t>
            </w:r>
          </w:p>
        </w:tc>
      </w:tr>
      <w:tr w:rsidR="00377245" w:rsidRPr="00F659F3" w14:paraId="7741EBF1" w14:textId="77777777" w:rsidTr="006D463E">
        <w:trPr>
          <w:trHeight w:val="240"/>
        </w:trPr>
        <w:tc>
          <w:tcPr>
            <w:tcW w:w="411" w:type="pct"/>
            <w:tcBorders>
              <w:top w:val="single" w:sz="4" w:space="0" w:color="5B9BD5"/>
              <w:left w:val="single" w:sz="4" w:space="0" w:color="5B9BD5"/>
              <w:bottom w:val="nil"/>
              <w:right w:val="nil"/>
            </w:tcBorders>
            <w:shd w:val="clear" w:color="auto" w:fill="auto"/>
            <w:vAlign w:val="center"/>
          </w:tcPr>
          <w:p w14:paraId="40160158" w14:textId="77777777" w:rsidR="00377245" w:rsidRDefault="00377245" w:rsidP="006D463E">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1A4U1</w:t>
            </w:r>
          </w:p>
        </w:tc>
        <w:tc>
          <w:tcPr>
            <w:tcW w:w="343" w:type="pct"/>
            <w:tcBorders>
              <w:top w:val="single" w:sz="4" w:space="0" w:color="5B9BD5"/>
              <w:left w:val="single" w:sz="4" w:space="0" w:color="5B9BD5"/>
              <w:bottom w:val="nil"/>
              <w:right w:val="nil"/>
            </w:tcBorders>
            <w:shd w:val="clear" w:color="auto" w:fill="auto"/>
            <w:noWrap/>
            <w:vAlign w:val="center"/>
          </w:tcPr>
          <w:p w14:paraId="273E71AD" w14:textId="77777777" w:rsidR="00377245" w:rsidRPr="00F659F3" w:rsidRDefault="00377245" w:rsidP="006D463E">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6</w:t>
            </w:r>
          </w:p>
        </w:tc>
        <w:tc>
          <w:tcPr>
            <w:tcW w:w="876" w:type="pct"/>
            <w:tcBorders>
              <w:top w:val="single" w:sz="4" w:space="0" w:color="5B9BD5"/>
              <w:left w:val="single" w:sz="4" w:space="0" w:color="5B9BD5"/>
              <w:bottom w:val="nil"/>
              <w:right w:val="nil"/>
            </w:tcBorders>
            <w:shd w:val="clear" w:color="auto" w:fill="auto"/>
            <w:vAlign w:val="center"/>
          </w:tcPr>
          <w:p w14:paraId="219BB21F" w14:textId="77777777" w:rsidR="00377245" w:rsidRPr="00F659F3" w:rsidRDefault="00377245" w:rsidP="006D463E">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LM317BTG</w:t>
            </w:r>
          </w:p>
        </w:tc>
        <w:tc>
          <w:tcPr>
            <w:tcW w:w="2035" w:type="pct"/>
            <w:tcBorders>
              <w:top w:val="single" w:sz="4" w:space="0" w:color="5B9BD5"/>
              <w:left w:val="single" w:sz="4" w:space="0" w:color="5B9BD5"/>
              <w:bottom w:val="nil"/>
              <w:right w:val="nil"/>
            </w:tcBorders>
            <w:shd w:val="clear" w:color="auto" w:fill="auto"/>
            <w:vAlign w:val="center"/>
          </w:tcPr>
          <w:p w14:paraId="6D0D128B" w14:textId="77777777" w:rsidR="00377245" w:rsidRPr="00F659F3" w:rsidRDefault="00377245" w:rsidP="006D463E">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ADJ LDO REG 1.2-36 VDC 1.5A TO220</w:t>
            </w:r>
          </w:p>
        </w:tc>
        <w:tc>
          <w:tcPr>
            <w:tcW w:w="343" w:type="pct"/>
            <w:tcBorders>
              <w:top w:val="single" w:sz="4" w:space="0" w:color="5B9BD5"/>
              <w:left w:val="single" w:sz="4" w:space="0" w:color="5B9BD5"/>
              <w:bottom w:val="nil"/>
              <w:right w:val="nil"/>
            </w:tcBorders>
            <w:shd w:val="clear" w:color="auto" w:fill="auto"/>
            <w:noWrap/>
            <w:vAlign w:val="center"/>
          </w:tcPr>
          <w:p w14:paraId="298D630C" w14:textId="77777777" w:rsidR="00377245" w:rsidRPr="00F659F3" w:rsidRDefault="00377245" w:rsidP="006D463E">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w:t>
            </w:r>
          </w:p>
        </w:tc>
        <w:tc>
          <w:tcPr>
            <w:tcW w:w="993" w:type="pct"/>
            <w:tcBorders>
              <w:top w:val="single" w:sz="4" w:space="0" w:color="5B9BD5"/>
              <w:left w:val="single" w:sz="4" w:space="0" w:color="5B9BD5"/>
              <w:bottom w:val="nil"/>
              <w:right w:val="single" w:sz="4" w:space="0" w:color="5B9BD5"/>
            </w:tcBorders>
            <w:shd w:val="clear" w:color="auto" w:fill="auto"/>
            <w:vAlign w:val="center"/>
          </w:tcPr>
          <w:p w14:paraId="301D8346" w14:textId="77777777" w:rsidR="00377245" w:rsidRPr="00F659F3" w:rsidRDefault="00377245" w:rsidP="006D463E">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18M8206</w:t>
            </w:r>
          </w:p>
        </w:tc>
      </w:tr>
    </w:tbl>
    <w:p w14:paraId="370582C0" w14:textId="77777777" w:rsidR="00377245" w:rsidRDefault="00377245" w:rsidP="00377245"/>
    <w:p w14:paraId="4A4671F5" w14:textId="77777777" w:rsidR="00E956F9" w:rsidRDefault="00A51C61" w:rsidP="00FA1518">
      <w:pPr>
        <w:pStyle w:val="AbstractTextChar"/>
      </w:pPr>
      <w:bookmarkStart w:id="185" w:name="_Toc70714886"/>
      <w:r>
        <w:t>Unit 2</w:t>
      </w:r>
      <w:r w:rsidR="009A70DA">
        <w:t xml:space="preserve">: </w:t>
      </w:r>
      <w:r w:rsidR="00E956F9">
        <w:t>Base Station</w:t>
      </w:r>
      <w:bookmarkEnd w:id="185"/>
    </w:p>
    <w:p w14:paraId="0B8E9814" w14:textId="0C00B303" w:rsidR="00010886" w:rsidRDefault="00010886" w:rsidP="00126C18">
      <w:pPr>
        <w:pStyle w:val="SampleText1Char"/>
      </w:pPr>
      <w:bookmarkStart w:id="186" w:name="_Toc70714736"/>
      <w:r>
        <w:t xml:space="preserve">Table </w:t>
      </w:r>
      <w:fldSimple w:instr=" SEQ Table \* ARABIC ">
        <w:r w:rsidR="00C8669C">
          <w:rPr>
            <w:noProof/>
          </w:rPr>
          <w:t>15</w:t>
        </w:r>
      </w:fldSimple>
      <w:r>
        <w:t xml:space="preserve"> – Base station assemblies</w:t>
      </w:r>
      <w:r w:rsidR="00126C18">
        <w:t>.</w:t>
      </w:r>
      <w:bookmarkEnd w:id="186"/>
    </w:p>
    <w:tbl>
      <w:tblPr>
        <w:tblW w:w="6925" w:type="dxa"/>
        <w:tblLook w:val="04A0" w:firstRow="1" w:lastRow="0" w:firstColumn="1" w:lastColumn="0" w:noHBand="0" w:noVBand="1"/>
      </w:tblPr>
      <w:tblGrid>
        <w:gridCol w:w="1260"/>
        <w:gridCol w:w="5665"/>
      </w:tblGrid>
      <w:tr w:rsidR="00010886" w:rsidRPr="00F659F3" w14:paraId="365AF135" w14:textId="77777777" w:rsidTr="008854B1">
        <w:trPr>
          <w:trHeight w:val="480"/>
          <w:tblHeader/>
        </w:trPr>
        <w:tc>
          <w:tcPr>
            <w:tcW w:w="1260" w:type="dxa"/>
            <w:tcBorders>
              <w:top w:val="single" w:sz="4" w:space="0" w:color="BFBFBF"/>
              <w:left w:val="single" w:sz="4" w:space="0" w:color="BFBFBF"/>
              <w:bottom w:val="single" w:sz="4" w:space="0" w:color="BFBFBF"/>
              <w:right w:val="single" w:sz="4" w:space="0" w:color="BFBFBF"/>
            </w:tcBorders>
            <w:shd w:val="clear" w:color="5B9BD5" w:fill="5B9BD5"/>
            <w:vAlign w:val="bottom"/>
            <w:hideMark/>
          </w:tcPr>
          <w:p w14:paraId="786CE318" w14:textId="77777777" w:rsidR="00010886" w:rsidRPr="00F659F3" w:rsidRDefault="00010886" w:rsidP="00842213">
            <w:pPr>
              <w:spacing w:after="0" w:line="240" w:lineRule="auto"/>
              <w:jc w:val="center"/>
              <w:rPr>
                <w:rFonts w:ascii="Calibri" w:eastAsia="Times New Roman" w:hAnsi="Calibri" w:cs="Times New Roman"/>
                <w:b/>
                <w:bCs/>
                <w:color w:val="FFFFFF"/>
                <w:sz w:val="18"/>
                <w:szCs w:val="18"/>
              </w:rPr>
            </w:pPr>
            <w:r w:rsidRPr="00F659F3">
              <w:rPr>
                <w:rFonts w:ascii="Calibri" w:eastAsia="Times New Roman" w:hAnsi="Calibri" w:cs="Times New Roman"/>
                <w:b/>
                <w:bCs/>
                <w:color w:val="FFFFFF"/>
                <w:sz w:val="18"/>
                <w:szCs w:val="18"/>
              </w:rPr>
              <w:t xml:space="preserve">Reference </w:t>
            </w:r>
            <w:r w:rsidR="00842213">
              <w:rPr>
                <w:rFonts w:ascii="Calibri" w:eastAsia="Times New Roman" w:hAnsi="Calibri" w:cs="Times New Roman"/>
                <w:b/>
                <w:bCs/>
                <w:color w:val="FFFFFF"/>
                <w:sz w:val="18"/>
                <w:szCs w:val="18"/>
              </w:rPr>
              <w:t>Designation</w:t>
            </w:r>
          </w:p>
        </w:tc>
        <w:tc>
          <w:tcPr>
            <w:tcW w:w="5665" w:type="dxa"/>
            <w:tcBorders>
              <w:top w:val="single" w:sz="4" w:space="0" w:color="BFBFBF"/>
              <w:left w:val="single" w:sz="4" w:space="0" w:color="BFBFBF"/>
              <w:bottom w:val="single" w:sz="4" w:space="0" w:color="BFBFBF"/>
              <w:right w:val="single" w:sz="4" w:space="0" w:color="BFBFBF"/>
            </w:tcBorders>
            <w:shd w:val="clear" w:color="5B9BD5" w:fill="5B9BD5"/>
            <w:noWrap/>
            <w:vAlign w:val="bottom"/>
            <w:hideMark/>
          </w:tcPr>
          <w:p w14:paraId="045119E4" w14:textId="77777777" w:rsidR="00010886" w:rsidRPr="00F659F3" w:rsidRDefault="00010886" w:rsidP="008854B1">
            <w:pPr>
              <w:spacing w:after="0" w:line="240" w:lineRule="auto"/>
              <w:rPr>
                <w:rFonts w:ascii="Calibri" w:eastAsia="Times New Roman" w:hAnsi="Calibri" w:cs="Times New Roman"/>
                <w:b/>
                <w:bCs/>
                <w:color w:val="FFFFFF"/>
                <w:sz w:val="18"/>
                <w:szCs w:val="18"/>
              </w:rPr>
            </w:pPr>
            <w:r w:rsidRPr="00F659F3">
              <w:rPr>
                <w:rFonts w:ascii="Calibri" w:eastAsia="Times New Roman" w:hAnsi="Calibri" w:cs="Times New Roman"/>
                <w:b/>
                <w:bCs/>
                <w:color w:val="FFFFFF"/>
                <w:sz w:val="18"/>
                <w:szCs w:val="18"/>
              </w:rPr>
              <w:t>Description</w:t>
            </w:r>
          </w:p>
        </w:tc>
      </w:tr>
      <w:tr w:rsidR="00010886" w:rsidRPr="00F659F3" w14:paraId="48FA2672" w14:textId="77777777" w:rsidTr="008854B1">
        <w:trPr>
          <w:trHeight w:val="240"/>
        </w:trPr>
        <w:tc>
          <w:tcPr>
            <w:tcW w:w="1260" w:type="dxa"/>
            <w:tcBorders>
              <w:top w:val="single" w:sz="4" w:space="0" w:color="5B9BD5"/>
              <w:left w:val="single" w:sz="4" w:space="0" w:color="5B9BD5"/>
              <w:bottom w:val="nil"/>
              <w:right w:val="nil"/>
            </w:tcBorders>
            <w:shd w:val="clear" w:color="auto" w:fill="auto"/>
            <w:noWrap/>
            <w:vAlign w:val="center"/>
            <w:hideMark/>
          </w:tcPr>
          <w:p w14:paraId="59E44CA1" w14:textId="77777777" w:rsidR="00010886" w:rsidRPr="00F659F3" w:rsidRDefault="00216B41" w:rsidP="008854B1">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w:t>
            </w:r>
            <w:r w:rsidR="00010886" w:rsidRPr="00F659F3">
              <w:rPr>
                <w:rFonts w:ascii="Calibri" w:eastAsia="Times New Roman" w:hAnsi="Calibri" w:cs="Times New Roman"/>
                <w:color w:val="000000"/>
                <w:sz w:val="18"/>
                <w:szCs w:val="18"/>
              </w:rPr>
              <w:t>A1</w:t>
            </w:r>
          </w:p>
        </w:tc>
        <w:tc>
          <w:tcPr>
            <w:tcW w:w="5665" w:type="dxa"/>
            <w:tcBorders>
              <w:top w:val="single" w:sz="4" w:space="0" w:color="5B9BD5"/>
              <w:left w:val="single" w:sz="4" w:space="0" w:color="5B9BD5"/>
              <w:bottom w:val="nil"/>
              <w:right w:val="nil"/>
            </w:tcBorders>
            <w:shd w:val="clear" w:color="auto" w:fill="auto"/>
            <w:vAlign w:val="bottom"/>
            <w:hideMark/>
          </w:tcPr>
          <w:p w14:paraId="265C962E" w14:textId="77777777" w:rsidR="00010886" w:rsidRPr="00F659F3" w:rsidRDefault="00216B41" w:rsidP="008854B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Power supply, +15 VDC, 1 W</w:t>
            </w:r>
          </w:p>
        </w:tc>
      </w:tr>
      <w:tr w:rsidR="00010886" w:rsidRPr="00F659F3" w14:paraId="79A52689" w14:textId="77777777" w:rsidTr="00D37490">
        <w:trPr>
          <w:trHeight w:val="240"/>
        </w:trPr>
        <w:tc>
          <w:tcPr>
            <w:tcW w:w="1260" w:type="dxa"/>
            <w:tcBorders>
              <w:top w:val="single" w:sz="4" w:space="0" w:color="5B9BD5"/>
              <w:left w:val="single" w:sz="4" w:space="0" w:color="5B9BD5"/>
              <w:bottom w:val="single" w:sz="4" w:space="0" w:color="5B9BD5"/>
              <w:right w:val="nil"/>
            </w:tcBorders>
            <w:shd w:val="clear" w:color="auto" w:fill="auto"/>
            <w:noWrap/>
            <w:vAlign w:val="center"/>
            <w:hideMark/>
          </w:tcPr>
          <w:p w14:paraId="3FA1C50C" w14:textId="77777777" w:rsidR="00010886" w:rsidRPr="00F659F3" w:rsidRDefault="00216B41" w:rsidP="008854B1">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w:t>
            </w:r>
            <w:r w:rsidR="00010886">
              <w:rPr>
                <w:rFonts w:ascii="Calibri" w:eastAsia="Times New Roman" w:hAnsi="Calibri" w:cs="Times New Roman"/>
                <w:color w:val="000000"/>
                <w:sz w:val="18"/>
                <w:szCs w:val="18"/>
              </w:rPr>
              <w:t>A2</w:t>
            </w:r>
          </w:p>
        </w:tc>
        <w:tc>
          <w:tcPr>
            <w:tcW w:w="5665" w:type="dxa"/>
            <w:tcBorders>
              <w:top w:val="single" w:sz="4" w:space="0" w:color="5B9BD5"/>
              <w:left w:val="single" w:sz="4" w:space="0" w:color="5B9BD5"/>
              <w:bottom w:val="single" w:sz="4" w:space="0" w:color="5B9BD5"/>
              <w:right w:val="nil"/>
            </w:tcBorders>
            <w:shd w:val="clear" w:color="auto" w:fill="auto"/>
            <w:vAlign w:val="bottom"/>
            <w:hideMark/>
          </w:tcPr>
          <w:p w14:paraId="3C112AD6" w14:textId="77777777" w:rsidR="00010886" w:rsidRPr="00F659F3" w:rsidRDefault="00216B41" w:rsidP="00216B4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Power supply, -15 VDC, 1 W</w:t>
            </w:r>
          </w:p>
        </w:tc>
      </w:tr>
      <w:tr w:rsidR="00D37490" w:rsidRPr="00F659F3" w14:paraId="19CD1474" w14:textId="77777777" w:rsidTr="002805BE">
        <w:trPr>
          <w:trHeight w:val="240"/>
        </w:trPr>
        <w:tc>
          <w:tcPr>
            <w:tcW w:w="1260" w:type="dxa"/>
            <w:tcBorders>
              <w:top w:val="single" w:sz="4" w:space="0" w:color="5B9BD5"/>
              <w:left w:val="single" w:sz="4" w:space="0" w:color="5B9BD5"/>
              <w:bottom w:val="single" w:sz="4" w:space="0" w:color="5B9BD5"/>
              <w:right w:val="nil"/>
            </w:tcBorders>
            <w:shd w:val="clear" w:color="auto" w:fill="auto"/>
            <w:noWrap/>
            <w:vAlign w:val="center"/>
          </w:tcPr>
          <w:p w14:paraId="4FC44AF5" w14:textId="77777777" w:rsidR="00D37490" w:rsidRDefault="00D37490" w:rsidP="008854B1">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2A3</w:t>
            </w:r>
          </w:p>
        </w:tc>
        <w:tc>
          <w:tcPr>
            <w:tcW w:w="5665" w:type="dxa"/>
            <w:tcBorders>
              <w:top w:val="single" w:sz="4" w:space="0" w:color="5B9BD5"/>
              <w:left w:val="single" w:sz="4" w:space="0" w:color="5B9BD5"/>
              <w:bottom w:val="single" w:sz="4" w:space="0" w:color="5B9BD5"/>
              <w:right w:val="nil"/>
            </w:tcBorders>
            <w:shd w:val="clear" w:color="auto" w:fill="auto"/>
            <w:vAlign w:val="bottom"/>
          </w:tcPr>
          <w:p w14:paraId="387C7624" w14:textId="77777777" w:rsidR="00D37490" w:rsidRDefault="002805BE" w:rsidP="00D37490">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 xml:space="preserve">Li-Ion </w:t>
            </w:r>
            <w:r w:rsidR="00D37490">
              <w:rPr>
                <w:rFonts w:ascii="Calibri" w:eastAsia="Times New Roman" w:hAnsi="Calibri" w:cs="Times New Roman"/>
                <w:color w:val="000000"/>
                <w:sz w:val="18"/>
                <w:szCs w:val="18"/>
              </w:rPr>
              <w:t>Battery Charger Assembly</w:t>
            </w:r>
          </w:p>
        </w:tc>
      </w:tr>
      <w:tr w:rsidR="002805BE" w:rsidRPr="00F659F3" w14:paraId="7AC7FD46" w14:textId="77777777" w:rsidTr="002805BE">
        <w:trPr>
          <w:trHeight w:val="240"/>
        </w:trPr>
        <w:tc>
          <w:tcPr>
            <w:tcW w:w="1260" w:type="dxa"/>
            <w:tcBorders>
              <w:top w:val="single" w:sz="4" w:space="0" w:color="5B9BD5"/>
              <w:left w:val="single" w:sz="4" w:space="0" w:color="5B9BD5"/>
              <w:bottom w:val="single" w:sz="4" w:space="0" w:color="5B9BD5"/>
              <w:right w:val="nil"/>
            </w:tcBorders>
            <w:shd w:val="clear" w:color="auto" w:fill="auto"/>
            <w:noWrap/>
            <w:vAlign w:val="center"/>
          </w:tcPr>
          <w:p w14:paraId="6B9663A8" w14:textId="77777777" w:rsidR="002805BE" w:rsidRDefault="002805BE" w:rsidP="008854B1">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2A3A1</w:t>
            </w:r>
          </w:p>
        </w:tc>
        <w:tc>
          <w:tcPr>
            <w:tcW w:w="5665" w:type="dxa"/>
            <w:tcBorders>
              <w:top w:val="single" w:sz="4" w:space="0" w:color="5B9BD5"/>
              <w:left w:val="single" w:sz="4" w:space="0" w:color="5B9BD5"/>
              <w:bottom w:val="single" w:sz="4" w:space="0" w:color="5B9BD5"/>
              <w:right w:val="nil"/>
            </w:tcBorders>
            <w:shd w:val="clear" w:color="auto" w:fill="auto"/>
            <w:vAlign w:val="bottom"/>
          </w:tcPr>
          <w:p w14:paraId="037A02BF" w14:textId="77777777" w:rsidR="002805BE" w:rsidRDefault="002805BE" w:rsidP="002805BE">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Li-Ion Battery Overcurrent Protection Subassembly</w:t>
            </w:r>
          </w:p>
        </w:tc>
      </w:tr>
      <w:tr w:rsidR="002805BE" w:rsidRPr="00F659F3" w14:paraId="4E4DB97B" w14:textId="77777777" w:rsidTr="008854B1">
        <w:trPr>
          <w:trHeight w:val="240"/>
        </w:trPr>
        <w:tc>
          <w:tcPr>
            <w:tcW w:w="1260" w:type="dxa"/>
            <w:tcBorders>
              <w:top w:val="single" w:sz="4" w:space="0" w:color="5B9BD5"/>
              <w:left w:val="single" w:sz="4" w:space="0" w:color="5B9BD5"/>
              <w:bottom w:val="nil"/>
              <w:right w:val="nil"/>
            </w:tcBorders>
            <w:shd w:val="clear" w:color="auto" w:fill="auto"/>
            <w:noWrap/>
            <w:vAlign w:val="center"/>
          </w:tcPr>
          <w:p w14:paraId="654C66DB" w14:textId="77777777" w:rsidR="002805BE" w:rsidRDefault="002805BE" w:rsidP="008854B1">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2A3A2</w:t>
            </w:r>
          </w:p>
        </w:tc>
        <w:tc>
          <w:tcPr>
            <w:tcW w:w="5665" w:type="dxa"/>
            <w:tcBorders>
              <w:top w:val="single" w:sz="4" w:space="0" w:color="5B9BD5"/>
              <w:left w:val="single" w:sz="4" w:space="0" w:color="5B9BD5"/>
              <w:bottom w:val="nil"/>
              <w:right w:val="nil"/>
            </w:tcBorders>
            <w:shd w:val="clear" w:color="auto" w:fill="auto"/>
            <w:vAlign w:val="bottom"/>
          </w:tcPr>
          <w:p w14:paraId="3F12C649" w14:textId="77777777" w:rsidR="002805BE" w:rsidRDefault="002805BE" w:rsidP="002805BE">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Li-Ion Battery Charge Level Monitor Subassembly</w:t>
            </w:r>
          </w:p>
        </w:tc>
      </w:tr>
    </w:tbl>
    <w:p w14:paraId="16D19128" w14:textId="77777777" w:rsidR="00743D04" w:rsidRDefault="00743D04" w:rsidP="00010886"/>
    <w:p w14:paraId="00BA6D79" w14:textId="2711C707" w:rsidR="00010886" w:rsidRDefault="00D949B2" w:rsidP="00126C18">
      <w:pPr>
        <w:pStyle w:val="SampleText1Char"/>
      </w:pPr>
      <w:bookmarkStart w:id="187" w:name="_Toc70714737"/>
      <w:r>
        <w:t xml:space="preserve">Table </w:t>
      </w:r>
      <w:fldSimple w:instr=" SEQ Table \* ARABIC ">
        <w:r w:rsidR="00C8669C">
          <w:rPr>
            <w:noProof/>
          </w:rPr>
          <w:t>16</w:t>
        </w:r>
      </w:fldSimple>
      <w:r>
        <w:t xml:space="preserve"> – </w:t>
      </w:r>
      <w:r w:rsidR="00010886">
        <w:t>Base station parts list</w:t>
      </w:r>
      <w:r w:rsidR="004A3A8B">
        <w:t xml:space="preserve"> (example only; this list is not complete)</w:t>
      </w:r>
      <w:r w:rsidR="00126C18">
        <w:t>.</w:t>
      </w:r>
      <w:bookmarkEnd w:id="187"/>
    </w:p>
    <w:tbl>
      <w:tblPr>
        <w:tblW w:w="5000" w:type="pct"/>
        <w:tblLook w:val="04A0" w:firstRow="1" w:lastRow="0" w:firstColumn="1" w:lastColumn="0" w:noHBand="0" w:noVBand="1"/>
      </w:tblPr>
      <w:tblGrid>
        <w:gridCol w:w="1107"/>
        <w:gridCol w:w="601"/>
        <w:gridCol w:w="1563"/>
        <w:gridCol w:w="3732"/>
        <w:gridCol w:w="601"/>
        <w:gridCol w:w="1746"/>
      </w:tblGrid>
      <w:tr w:rsidR="00216B41" w:rsidRPr="00F659F3" w14:paraId="18AAE2ED" w14:textId="77777777" w:rsidTr="00ED45BD">
        <w:trPr>
          <w:trHeight w:val="480"/>
          <w:tblHeader/>
        </w:trPr>
        <w:tc>
          <w:tcPr>
            <w:tcW w:w="484" w:type="pct"/>
            <w:tcBorders>
              <w:top w:val="single" w:sz="4" w:space="0" w:color="5B9BD5"/>
              <w:left w:val="single" w:sz="4" w:space="0" w:color="5B9BD5"/>
              <w:bottom w:val="single" w:sz="4" w:space="0" w:color="5B9BD5"/>
              <w:right w:val="single" w:sz="4" w:space="0" w:color="5B9BD5"/>
            </w:tcBorders>
            <w:shd w:val="clear" w:color="000000" w:fill="C6E0B4"/>
            <w:vAlign w:val="bottom"/>
            <w:hideMark/>
          </w:tcPr>
          <w:p w14:paraId="0B066871" w14:textId="77777777" w:rsidR="00216B41" w:rsidRPr="00F659F3" w:rsidRDefault="006151C6" w:rsidP="00216B41">
            <w:pPr>
              <w:spacing w:after="0" w:line="240" w:lineRule="auto"/>
              <w:rPr>
                <w:rFonts w:ascii="Calibri" w:eastAsia="Times New Roman" w:hAnsi="Calibri" w:cs="Times New Roman"/>
                <w:b/>
                <w:bCs/>
                <w:sz w:val="18"/>
                <w:szCs w:val="18"/>
              </w:rPr>
            </w:pPr>
            <w:r>
              <w:rPr>
                <w:rFonts w:ascii="Calibri" w:eastAsia="Times New Roman" w:hAnsi="Calibri" w:cs="Times New Roman"/>
                <w:b/>
                <w:bCs/>
                <w:sz w:val="18"/>
                <w:szCs w:val="18"/>
              </w:rPr>
              <w:t>Reference Designation</w:t>
            </w:r>
          </w:p>
        </w:tc>
        <w:tc>
          <w:tcPr>
            <w:tcW w:w="343" w:type="pct"/>
            <w:tcBorders>
              <w:top w:val="single" w:sz="4" w:space="0" w:color="5B9BD5"/>
              <w:left w:val="single" w:sz="4" w:space="0" w:color="5B9BD5"/>
              <w:bottom w:val="single" w:sz="4" w:space="0" w:color="5B9BD5"/>
              <w:right w:val="single" w:sz="4" w:space="0" w:color="5B9BD5"/>
            </w:tcBorders>
            <w:shd w:val="clear" w:color="000000" w:fill="C6E0B4"/>
            <w:vAlign w:val="bottom"/>
            <w:hideMark/>
          </w:tcPr>
          <w:p w14:paraId="0FE17459" w14:textId="77777777" w:rsidR="00216B41" w:rsidRPr="00F659F3" w:rsidRDefault="00216B41" w:rsidP="008854B1">
            <w:pPr>
              <w:spacing w:after="0" w:line="240" w:lineRule="auto"/>
              <w:rPr>
                <w:rFonts w:ascii="Calibri" w:eastAsia="Times New Roman" w:hAnsi="Calibri" w:cs="Times New Roman"/>
                <w:b/>
                <w:bCs/>
                <w:sz w:val="18"/>
                <w:szCs w:val="18"/>
              </w:rPr>
            </w:pPr>
            <w:r w:rsidRPr="00F659F3">
              <w:rPr>
                <w:rFonts w:ascii="Calibri" w:eastAsia="Times New Roman" w:hAnsi="Calibri" w:cs="Times New Roman"/>
                <w:b/>
                <w:bCs/>
                <w:sz w:val="18"/>
                <w:szCs w:val="18"/>
              </w:rPr>
              <w:t>OEM</w:t>
            </w:r>
            <w:r w:rsidRPr="00F659F3">
              <w:rPr>
                <w:rFonts w:ascii="Calibri" w:eastAsia="Times New Roman" w:hAnsi="Calibri" w:cs="Times New Roman"/>
                <w:b/>
                <w:bCs/>
                <w:sz w:val="18"/>
                <w:szCs w:val="18"/>
              </w:rPr>
              <w:br/>
              <w:t>Code</w:t>
            </w:r>
          </w:p>
        </w:tc>
        <w:tc>
          <w:tcPr>
            <w:tcW w:w="857" w:type="pct"/>
            <w:tcBorders>
              <w:top w:val="single" w:sz="4" w:space="0" w:color="5B9BD5"/>
              <w:left w:val="single" w:sz="4" w:space="0" w:color="5B9BD5"/>
              <w:bottom w:val="single" w:sz="4" w:space="0" w:color="5B9BD5"/>
              <w:right w:val="single" w:sz="4" w:space="0" w:color="5B9BD5"/>
            </w:tcBorders>
            <w:shd w:val="clear" w:color="000000" w:fill="C6E0B4"/>
            <w:noWrap/>
            <w:vAlign w:val="bottom"/>
            <w:hideMark/>
          </w:tcPr>
          <w:p w14:paraId="57392946" w14:textId="77777777" w:rsidR="00216B41" w:rsidRPr="00F659F3" w:rsidRDefault="00216B41" w:rsidP="008854B1">
            <w:pPr>
              <w:spacing w:after="0" w:line="240" w:lineRule="auto"/>
              <w:rPr>
                <w:rFonts w:ascii="Calibri" w:eastAsia="Times New Roman" w:hAnsi="Calibri" w:cs="Times New Roman"/>
                <w:b/>
                <w:bCs/>
                <w:sz w:val="18"/>
                <w:szCs w:val="18"/>
              </w:rPr>
            </w:pPr>
            <w:r w:rsidRPr="00F659F3">
              <w:rPr>
                <w:rFonts w:ascii="Calibri" w:eastAsia="Times New Roman" w:hAnsi="Calibri" w:cs="Times New Roman"/>
                <w:b/>
                <w:bCs/>
                <w:sz w:val="18"/>
                <w:szCs w:val="18"/>
              </w:rPr>
              <w:t>OEM P/N</w:t>
            </w:r>
          </w:p>
        </w:tc>
        <w:tc>
          <w:tcPr>
            <w:tcW w:w="2017" w:type="pct"/>
            <w:tcBorders>
              <w:top w:val="single" w:sz="4" w:space="0" w:color="5B9BD5"/>
              <w:left w:val="single" w:sz="4" w:space="0" w:color="5B9BD5"/>
              <w:bottom w:val="single" w:sz="4" w:space="0" w:color="5B9BD5"/>
              <w:right w:val="single" w:sz="4" w:space="0" w:color="5B9BD5"/>
            </w:tcBorders>
            <w:shd w:val="clear" w:color="000000" w:fill="C6E0B4"/>
            <w:noWrap/>
            <w:vAlign w:val="bottom"/>
            <w:hideMark/>
          </w:tcPr>
          <w:p w14:paraId="46F147B2" w14:textId="77777777" w:rsidR="00216B41" w:rsidRPr="00F659F3" w:rsidRDefault="00216B41" w:rsidP="008854B1">
            <w:pPr>
              <w:spacing w:after="0" w:line="240" w:lineRule="auto"/>
              <w:rPr>
                <w:rFonts w:ascii="Calibri" w:eastAsia="Times New Roman" w:hAnsi="Calibri" w:cs="Times New Roman"/>
                <w:b/>
                <w:bCs/>
                <w:sz w:val="18"/>
                <w:szCs w:val="18"/>
              </w:rPr>
            </w:pPr>
            <w:r w:rsidRPr="00F659F3">
              <w:rPr>
                <w:rFonts w:ascii="Calibri" w:eastAsia="Times New Roman" w:hAnsi="Calibri" w:cs="Times New Roman"/>
                <w:b/>
                <w:bCs/>
                <w:sz w:val="18"/>
                <w:szCs w:val="18"/>
              </w:rPr>
              <w:t>Description</w:t>
            </w:r>
          </w:p>
        </w:tc>
        <w:tc>
          <w:tcPr>
            <w:tcW w:w="343" w:type="pct"/>
            <w:tcBorders>
              <w:top w:val="single" w:sz="4" w:space="0" w:color="5B9BD5"/>
              <w:left w:val="single" w:sz="4" w:space="0" w:color="5B9BD5"/>
              <w:bottom w:val="single" w:sz="4" w:space="0" w:color="5B9BD5"/>
              <w:right w:val="single" w:sz="4" w:space="0" w:color="5B9BD5"/>
            </w:tcBorders>
            <w:shd w:val="clear" w:color="000000" w:fill="B4C6E7"/>
            <w:vAlign w:val="bottom"/>
            <w:hideMark/>
          </w:tcPr>
          <w:p w14:paraId="315850FB" w14:textId="77777777" w:rsidR="00216B41" w:rsidRPr="00F659F3" w:rsidRDefault="00216B41" w:rsidP="008854B1">
            <w:pPr>
              <w:spacing w:after="0" w:line="240" w:lineRule="auto"/>
              <w:rPr>
                <w:rFonts w:ascii="Calibri" w:eastAsia="Times New Roman" w:hAnsi="Calibri" w:cs="Times New Roman"/>
                <w:b/>
                <w:bCs/>
                <w:sz w:val="18"/>
                <w:szCs w:val="18"/>
              </w:rPr>
            </w:pPr>
            <w:r w:rsidRPr="00F659F3">
              <w:rPr>
                <w:rFonts w:ascii="Calibri" w:eastAsia="Times New Roman" w:hAnsi="Calibri" w:cs="Times New Roman"/>
                <w:b/>
                <w:bCs/>
                <w:sz w:val="18"/>
                <w:szCs w:val="18"/>
              </w:rPr>
              <w:t>Dist.</w:t>
            </w:r>
            <w:r w:rsidRPr="00F659F3">
              <w:rPr>
                <w:rFonts w:ascii="Calibri" w:eastAsia="Times New Roman" w:hAnsi="Calibri" w:cs="Times New Roman"/>
                <w:b/>
                <w:bCs/>
                <w:sz w:val="18"/>
                <w:szCs w:val="18"/>
              </w:rPr>
              <w:br/>
              <w:t>Code</w:t>
            </w:r>
          </w:p>
        </w:tc>
        <w:tc>
          <w:tcPr>
            <w:tcW w:w="955" w:type="pct"/>
            <w:tcBorders>
              <w:top w:val="single" w:sz="4" w:space="0" w:color="5B9BD5"/>
              <w:left w:val="single" w:sz="4" w:space="0" w:color="5B9BD5"/>
              <w:bottom w:val="single" w:sz="4" w:space="0" w:color="5B9BD5"/>
              <w:right w:val="single" w:sz="4" w:space="0" w:color="5B9BD5"/>
            </w:tcBorders>
            <w:shd w:val="clear" w:color="000000" w:fill="B4C6E7"/>
            <w:noWrap/>
            <w:vAlign w:val="bottom"/>
            <w:hideMark/>
          </w:tcPr>
          <w:p w14:paraId="24277471" w14:textId="77777777" w:rsidR="00216B41" w:rsidRPr="00F659F3" w:rsidRDefault="00216B41" w:rsidP="008854B1">
            <w:pPr>
              <w:spacing w:after="0" w:line="240" w:lineRule="auto"/>
              <w:rPr>
                <w:rFonts w:ascii="Calibri" w:eastAsia="Times New Roman" w:hAnsi="Calibri" w:cs="Times New Roman"/>
                <w:b/>
                <w:bCs/>
                <w:sz w:val="18"/>
                <w:szCs w:val="18"/>
              </w:rPr>
            </w:pPr>
            <w:r w:rsidRPr="00F659F3">
              <w:rPr>
                <w:rFonts w:ascii="Calibri" w:eastAsia="Times New Roman" w:hAnsi="Calibri" w:cs="Times New Roman"/>
                <w:b/>
                <w:bCs/>
                <w:sz w:val="18"/>
                <w:szCs w:val="18"/>
              </w:rPr>
              <w:t>Distributor P/N</w:t>
            </w:r>
          </w:p>
        </w:tc>
      </w:tr>
      <w:tr w:rsidR="00216B41" w:rsidRPr="00F659F3" w14:paraId="15EB2157" w14:textId="77777777" w:rsidTr="00ED45BD">
        <w:trPr>
          <w:trHeight w:val="240"/>
        </w:trPr>
        <w:tc>
          <w:tcPr>
            <w:tcW w:w="484" w:type="pct"/>
            <w:tcBorders>
              <w:top w:val="single" w:sz="4" w:space="0" w:color="5B9BD5"/>
              <w:left w:val="single" w:sz="4" w:space="0" w:color="5B9BD5"/>
              <w:bottom w:val="nil"/>
              <w:right w:val="nil"/>
            </w:tcBorders>
            <w:shd w:val="clear" w:color="auto" w:fill="auto"/>
            <w:vAlign w:val="center"/>
            <w:hideMark/>
          </w:tcPr>
          <w:p w14:paraId="6ED069B3" w14:textId="77777777" w:rsidR="00216B41" w:rsidRPr="00F659F3" w:rsidRDefault="00216B41" w:rsidP="00216B4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2A1C1</w:t>
            </w:r>
          </w:p>
        </w:tc>
        <w:tc>
          <w:tcPr>
            <w:tcW w:w="343" w:type="pct"/>
            <w:tcBorders>
              <w:top w:val="single" w:sz="4" w:space="0" w:color="5B9BD5"/>
              <w:left w:val="single" w:sz="4" w:space="0" w:color="5B9BD5"/>
              <w:bottom w:val="nil"/>
              <w:right w:val="nil"/>
            </w:tcBorders>
            <w:shd w:val="clear" w:color="auto" w:fill="auto"/>
            <w:noWrap/>
            <w:vAlign w:val="center"/>
            <w:hideMark/>
          </w:tcPr>
          <w:p w14:paraId="4C73DC6E" w14:textId="77777777" w:rsidR="00216B41" w:rsidRPr="00F659F3" w:rsidRDefault="00216B41" w:rsidP="008854B1">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3</w:t>
            </w:r>
          </w:p>
        </w:tc>
        <w:tc>
          <w:tcPr>
            <w:tcW w:w="857" w:type="pct"/>
            <w:tcBorders>
              <w:top w:val="single" w:sz="4" w:space="0" w:color="5B9BD5"/>
              <w:left w:val="single" w:sz="4" w:space="0" w:color="5B9BD5"/>
              <w:bottom w:val="nil"/>
              <w:right w:val="nil"/>
            </w:tcBorders>
            <w:shd w:val="clear" w:color="auto" w:fill="auto"/>
            <w:vAlign w:val="center"/>
            <w:hideMark/>
          </w:tcPr>
          <w:p w14:paraId="13DC5117" w14:textId="77777777" w:rsidR="00216B41" w:rsidRPr="00F659F3" w:rsidRDefault="00216B41"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UES1V100MEM</w:t>
            </w:r>
          </w:p>
        </w:tc>
        <w:tc>
          <w:tcPr>
            <w:tcW w:w="2017" w:type="pct"/>
            <w:tcBorders>
              <w:top w:val="single" w:sz="4" w:space="0" w:color="5B9BD5"/>
              <w:left w:val="single" w:sz="4" w:space="0" w:color="5B9BD5"/>
              <w:bottom w:val="nil"/>
              <w:right w:val="nil"/>
            </w:tcBorders>
            <w:shd w:val="clear" w:color="auto" w:fill="auto"/>
            <w:vAlign w:val="center"/>
            <w:hideMark/>
          </w:tcPr>
          <w:p w14:paraId="061F8CC4" w14:textId="77777777" w:rsidR="00216B41" w:rsidRPr="00B05E2F" w:rsidRDefault="00216B41" w:rsidP="008854B1">
            <w:pPr>
              <w:spacing w:after="0" w:line="240" w:lineRule="auto"/>
              <w:rPr>
                <w:rFonts w:ascii="Calibri" w:eastAsia="Times New Roman" w:hAnsi="Calibri" w:cs="Times New Roman"/>
                <w:color w:val="000000"/>
                <w:sz w:val="18"/>
                <w:szCs w:val="18"/>
                <w:lang w:val="es-ES"/>
              </w:rPr>
            </w:pPr>
            <w:r w:rsidRPr="00B05E2F">
              <w:rPr>
                <w:rFonts w:ascii="Calibri" w:eastAsia="Times New Roman" w:hAnsi="Calibri" w:cs="Times New Roman"/>
                <w:color w:val="000000"/>
                <w:sz w:val="18"/>
                <w:szCs w:val="18"/>
                <w:lang w:val="es-ES"/>
              </w:rPr>
              <w:t>CAP ALUM 10UF 35V 20% RADIAL</w:t>
            </w:r>
          </w:p>
        </w:tc>
        <w:tc>
          <w:tcPr>
            <w:tcW w:w="343" w:type="pct"/>
            <w:tcBorders>
              <w:top w:val="single" w:sz="4" w:space="0" w:color="5B9BD5"/>
              <w:left w:val="single" w:sz="4" w:space="0" w:color="5B9BD5"/>
              <w:bottom w:val="nil"/>
              <w:right w:val="nil"/>
            </w:tcBorders>
            <w:shd w:val="clear" w:color="auto" w:fill="auto"/>
            <w:noWrap/>
            <w:vAlign w:val="center"/>
            <w:hideMark/>
          </w:tcPr>
          <w:p w14:paraId="0367F188" w14:textId="77777777" w:rsidR="00216B41" w:rsidRPr="00F659F3" w:rsidRDefault="00216B41" w:rsidP="008854B1">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1</w:t>
            </w:r>
          </w:p>
        </w:tc>
        <w:tc>
          <w:tcPr>
            <w:tcW w:w="955" w:type="pct"/>
            <w:tcBorders>
              <w:top w:val="single" w:sz="4" w:space="0" w:color="5B9BD5"/>
              <w:left w:val="single" w:sz="4" w:space="0" w:color="5B9BD5"/>
              <w:bottom w:val="nil"/>
              <w:right w:val="single" w:sz="4" w:space="0" w:color="5B9BD5"/>
            </w:tcBorders>
            <w:shd w:val="clear" w:color="auto" w:fill="auto"/>
            <w:vAlign w:val="center"/>
            <w:hideMark/>
          </w:tcPr>
          <w:p w14:paraId="45A995F8" w14:textId="77777777" w:rsidR="00216B41" w:rsidRPr="00F659F3" w:rsidRDefault="00216B41"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UES1V100MEM-ND</w:t>
            </w:r>
          </w:p>
        </w:tc>
      </w:tr>
      <w:tr w:rsidR="00216B41" w:rsidRPr="00F659F3" w14:paraId="68D06138" w14:textId="77777777" w:rsidTr="00ED45BD">
        <w:trPr>
          <w:trHeight w:val="240"/>
        </w:trPr>
        <w:tc>
          <w:tcPr>
            <w:tcW w:w="484" w:type="pct"/>
            <w:tcBorders>
              <w:top w:val="single" w:sz="4" w:space="0" w:color="5B9BD5"/>
              <w:left w:val="single" w:sz="4" w:space="0" w:color="5B9BD5"/>
              <w:bottom w:val="nil"/>
              <w:right w:val="nil"/>
            </w:tcBorders>
            <w:shd w:val="clear" w:color="auto" w:fill="auto"/>
            <w:vAlign w:val="center"/>
            <w:hideMark/>
          </w:tcPr>
          <w:p w14:paraId="786ABCB3" w14:textId="77777777" w:rsidR="00216B41" w:rsidRPr="00F659F3" w:rsidRDefault="00216B41" w:rsidP="00216B4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2A1MP1</w:t>
            </w:r>
          </w:p>
        </w:tc>
        <w:tc>
          <w:tcPr>
            <w:tcW w:w="343" w:type="pct"/>
            <w:tcBorders>
              <w:top w:val="single" w:sz="4" w:space="0" w:color="5B9BD5"/>
              <w:left w:val="single" w:sz="4" w:space="0" w:color="5B9BD5"/>
              <w:bottom w:val="nil"/>
              <w:right w:val="nil"/>
            </w:tcBorders>
            <w:shd w:val="clear" w:color="auto" w:fill="auto"/>
            <w:noWrap/>
            <w:vAlign w:val="center"/>
            <w:hideMark/>
          </w:tcPr>
          <w:p w14:paraId="31D624C7" w14:textId="77777777" w:rsidR="00216B41" w:rsidRPr="00F659F3" w:rsidRDefault="00216B41" w:rsidP="008854B1">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7</w:t>
            </w:r>
          </w:p>
        </w:tc>
        <w:tc>
          <w:tcPr>
            <w:tcW w:w="857" w:type="pct"/>
            <w:tcBorders>
              <w:top w:val="single" w:sz="4" w:space="0" w:color="5B9BD5"/>
              <w:left w:val="single" w:sz="4" w:space="0" w:color="5B9BD5"/>
              <w:bottom w:val="nil"/>
              <w:right w:val="nil"/>
            </w:tcBorders>
            <w:shd w:val="clear" w:color="auto" w:fill="auto"/>
            <w:vAlign w:val="center"/>
            <w:hideMark/>
          </w:tcPr>
          <w:p w14:paraId="7F4DA29B" w14:textId="77777777" w:rsidR="00216B41" w:rsidRPr="00F659F3" w:rsidRDefault="00216B41"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6021BG</w:t>
            </w:r>
          </w:p>
        </w:tc>
        <w:tc>
          <w:tcPr>
            <w:tcW w:w="2017" w:type="pct"/>
            <w:tcBorders>
              <w:top w:val="single" w:sz="4" w:space="0" w:color="5B9BD5"/>
              <w:left w:val="single" w:sz="4" w:space="0" w:color="5B9BD5"/>
              <w:bottom w:val="nil"/>
              <w:right w:val="nil"/>
            </w:tcBorders>
            <w:shd w:val="clear" w:color="auto" w:fill="auto"/>
            <w:vAlign w:val="center"/>
            <w:hideMark/>
          </w:tcPr>
          <w:p w14:paraId="60641CFA" w14:textId="77777777" w:rsidR="00216B41" w:rsidRPr="00F659F3" w:rsidRDefault="00216B41"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HEAT SINK 12.5°C/W TO220</w:t>
            </w:r>
          </w:p>
        </w:tc>
        <w:tc>
          <w:tcPr>
            <w:tcW w:w="343" w:type="pct"/>
            <w:tcBorders>
              <w:top w:val="single" w:sz="4" w:space="0" w:color="5B9BD5"/>
              <w:left w:val="single" w:sz="4" w:space="0" w:color="5B9BD5"/>
              <w:bottom w:val="nil"/>
              <w:right w:val="nil"/>
            </w:tcBorders>
            <w:shd w:val="clear" w:color="auto" w:fill="auto"/>
            <w:noWrap/>
            <w:vAlign w:val="center"/>
            <w:hideMark/>
          </w:tcPr>
          <w:p w14:paraId="7BB888A5" w14:textId="77777777" w:rsidR="00216B41" w:rsidRPr="00F659F3" w:rsidRDefault="00216B41" w:rsidP="008854B1">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2</w:t>
            </w:r>
          </w:p>
        </w:tc>
        <w:tc>
          <w:tcPr>
            <w:tcW w:w="955" w:type="pct"/>
            <w:tcBorders>
              <w:top w:val="single" w:sz="4" w:space="0" w:color="5B9BD5"/>
              <w:left w:val="single" w:sz="4" w:space="0" w:color="5B9BD5"/>
              <w:bottom w:val="nil"/>
              <w:right w:val="single" w:sz="4" w:space="0" w:color="5B9BD5"/>
            </w:tcBorders>
            <w:shd w:val="clear" w:color="auto" w:fill="auto"/>
            <w:vAlign w:val="center"/>
            <w:hideMark/>
          </w:tcPr>
          <w:p w14:paraId="715F1C5F" w14:textId="77777777" w:rsidR="00216B41" w:rsidRPr="00F659F3" w:rsidRDefault="00216B41"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18M8206</w:t>
            </w:r>
          </w:p>
        </w:tc>
      </w:tr>
      <w:tr w:rsidR="00216B41" w:rsidRPr="00F659F3" w14:paraId="08DBF0A8" w14:textId="77777777" w:rsidTr="00ED45BD">
        <w:trPr>
          <w:trHeight w:val="240"/>
        </w:trPr>
        <w:tc>
          <w:tcPr>
            <w:tcW w:w="484" w:type="pct"/>
            <w:tcBorders>
              <w:top w:val="single" w:sz="4" w:space="0" w:color="5B9BD5"/>
              <w:left w:val="single" w:sz="4" w:space="0" w:color="5B9BD5"/>
              <w:bottom w:val="single" w:sz="4" w:space="0" w:color="5B9BD5"/>
              <w:right w:val="nil"/>
            </w:tcBorders>
            <w:shd w:val="clear" w:color="auto" w:fill="auto"/>
            <w:vAlign w:val="center"/>
            <w:hideMark/>
          </w:tcPr>
          <w:p w14:paraId="1D2E932A" w14:textId="77777777" w:rsidR="00216B41" w:rsidRPr="00F659F3" w:rsidRDefault="00216B41" w:rsidP="00216B4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2A1MP2</w:t>
            </w:r>
          </w:p>
        </w:tc>
        <w:tc>
          <w:tcPr>
            <w:tcW w:w="343" w:type="pct"/>
            <w:tcBorders>
              <w:top w:val="single" w:sz="4" w:space="0" w:color="5B9BD5"/>
              <w:left w:val="single" w:sz="4" w:space="0" w:color="5B9BD5"/>
              <w:bottom w:val="single" w:sz="4" w:space="0" w:color="5B9BD5"/>
              <w:right w:val="nil"/>
            </w:tcBorders>
            <w:shd w:val="clear" w:color="auto" w:fill="auto"/>
            <w:noWrap/>
            <w:vAlign w:val="center"/>
            <w:hideMark/>
          </w:tcPr>
          <w:p w14:paraId="1ED0625D" w14:textId="77777777" w:rsidR="00216B41" w:rsidRPr="00F659F3" w:rsidRDefault="00216B41" w:rsidP="008854B1">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7</w:t>
            </w:r>
          </w:p>
        </w:tc>
        <w:tc>
          <w:tcPr>
            <w:tcW w:w="857" w:type="pct"/>
            <w:tcBorders>
              <w:top w:val="single" w:sz="4" w:space="0" w:color="5B9BD5"/>
              <w:left w:val="single" w:sz="4" w:space="0" w:color="5B9BD5"/>
              <w:bottom w:val="single" w:sz="4" w:space="0" w:color="5B9BD5"/>
              <w:right w:val="nil"/>
            </w:tcBorders>
            <w:shd w:val="clear" w:color="auto" w:fill="auto"/>
            <w:vAlign w:val="center"/>
            <w:hideMark/>
          </w:tcPr>
          <w:p w14:paraId="3B5A54CA" w14:textId="77777777" w:rsidR="00216B41" w:rsidRPr="00F659F3" w:rsidRDefault="00216B41"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4880SG</w:t>
            </w:r>
          </w:p>
        </w:tc>
        <w:tc>
          <w:tcPr>
            <w:tcW w:w="2017" w:type="pct"/>
            <w:tcBorders>
              <w:top w:val="single" w:sz="4" w:space="0" w:color="5B9BD5"/>
              <w:left w:val="single" w:sz="4" w:space="0" w:color="5B9BD5"/>
              <w:bottom w:val="single" w:sz="4" w:space="0" w:color="5B9BD5"/>
              <w:right w:val="nil"/>
            </w:tcBorders>
            <w:shd w:val="clear" w:color="auto" w:fill="auto"/>
            <w:vAlign w:val="center"/>
            <w:hideMark/>
          </w:tcPr>
          <w:p w14:paraId="13739C68" w14:textId="77777777" w:rsidR="00216B41" w:rsidRDefault="00216B41"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 xml:space="preserve">HEAT SINK </w:t>
            </w:r>
            <w:r>
              <w:rPr>
                <w:rFonts w:ascii="Calibri" w:eastAsia="Times New Roman" w:hAnsi="Calibri" w:cs="Times New Roman"/>
                <w:color w:val="000000"/>
                <w:sz w:val="18"/>
                <w:szCs w:val="18"/>
              </w:rPr>
              <w:t xml:space="preserve">INSULATOR/MOUNTING </w:t>
            </w:r>
          </w:p>
          <w:p w14:paraId="5543FF26" w14:textId="77777777" w:rsidR="00216B41" w:rsidRPr="00F659F3" w:rsidRDefault="00216B41"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KIT TO220</w:t>
            </w:r>
          </w:p>
        </w:tc>
        <w:tc>
          <w:tcPr>
            <w:tcW w:w="343" w:type="pct"/>
            <w:tcBorders>
              <w:top w:val="single" w:sz="4" w:space="0" w:color="5B9BD5"/>
              <w:left w:val="single" w:sz="4" w:space="0" w:color="5B9BD5"/>
              <w:bottom w:val="single" w:sz="4" w:space="0" w:color="5B9BD5"/>
              <w:right w:val="nil"/>
            </w:tcBorders>
            <w:shd w:val="clear" w:color="auto" w:fill="auto"/>
            <w:noWrap/>
            <w:vAlign w:val="center"/>
            <w:hideMark/>
          </w:tcPr>
          <w:p w14:paraId="2CA02594" w14:textId="77777777" w:rsidR="00216B41" w:rsidRPr="00F659F3" w:rsidRDefault="00216B41" w:rsidP="008854B1">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2</w:t>
            </w:r>
          </w:p>
        </w:tc>
        <w:tc>
          <w:tcPr>
            <w:tcW w:w="955" w:type="pct"/>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16CE7144" w14:textId="77777777" w:rsidR="00216B41" w:rsidRPr="00F659F3" w:rsidRDefault="00216B41"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10M7230</w:t>
            </w:r>
          </w:p>
        </w:tc>
      </w:tr>
      <w:tr w:rsidR="001A7F07" w:rsidRPr="00F659F3" w14:paraId="6B886CA8" w14:textId="77777777" w:rsidTr="00ED45BD">
        <w:trPr>
          <w:trHeight w:val="240"/>
        </w:trPr>
        <w:tc>
          <w:tcPr>
            <w:tcW w:w="484" w:type="pct"/>
            <w:tcBorders>
              <w:top w:val="single" w:sz="4" w:space="0" w:color="5B9BD5"/>
              <w:left w:val="single" w:sz="4" w:space="0" w:color="5B9BD5"/>
              <w:bottom w:val="nil"/>
              <w:right w:val="nil"/>
            </w:tcBorders>
            <w:shd w:val="clear" w:color="auto" w:fill="auto"/>
            <w:vAlign w:val="center"/>
            <w:hideMark/>
          </w:tcPr>
          <w:p w14:paraId="78AC2449" w14:textId="77777777" w:rsidR="001A7F07" w:rsidRPr="00F659F3" w:rsidRDefault="001A7F07" w:rsidP="00216B41">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2A1U1</w:t>
            </w:r>
          </w:p>
        </w:tc>
        <w:tc>
          <w:tcPr>
            <w:tcW w:w="343" w:type="pct"/>
            <w:tcBorders>
              <w:top w:val="single" w:sz="4" w:space="0" w:color="5B9BD5"/>
              <w:left w:val="single" w:sz="4" w:space="0" w:color="5B9BD5"/>
              <w:bottom w:val="nil"/>
              <w:right w:val="nil"/>
            </w:tcBorders>
            <w:shd w:val="clear" w:color="auto" w:fill="auto"/>
            <w:noWrap/>
            <w:vAlign w:val="center"/>
            <w:hideMark/>
          </w:tcPr>
          <w:p w14:paraId="7EF8FAC1" w14:textId="77777777" w:rsidR="001A7F07" w:rsidRPr="00F659F3" w:rsidRDefault="001A7F07" w:rsidP="008854B1">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6</w:t>
            </w:r>
          </w:p>
        </w:tc>
        <w:tc>
          <w:tcPr>
            <w:tcW w:w="857" w:type="pct"/>
            <w:tcBorders>
              <w:top w:val="single" w:sz="4" w:space="0" w:color="5B9BD5"/>
              <w:left w:val="single" w:sz="4" w:space="0" w:color="5B9BD5"/>
              <w:bottom w:val="nil"/>
              <w:right w:val="nil"/>
            </w:tcBorders>
            <w:shd w:val="clear" w:color="auto" w:fill="auto"/>
            <w:vAlign w:val="center"/>
            <w:hideMark/>
          </w:tcPr>
          <w:p w14:paraId="30B8B03B" w14:textId="77777777" w:rsidR="001A7F07" w:rsidRPr="00F659F3" w:rsidRDefault="001A7F07"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LM317BTG</w:t>
            </w:r>
          </w:p>
        </w:tc>
        <w:tc>
          <w:tcPr>
            <w:tcW w:w="2017" w:type="pct"/>
            <w:tcBorders>
              <w:top w:val="single" w:sz="4" w:space="0" w:color="5B9BD5"/>
              <w:left w:val="single" w:sz="4" w:space="0" w:color="5B9BD5"/>
              <w:bottom w:val="nil"/>
              <w:right w:val="nil"/>
            </w:tcBorders>
            <w:shd w:val="clear" w:color="auto" w:fill="auto"/>
            <w:vAlign w:val="center"/>
            <w:hideMark/>
          </w:tcPr>
          <w:p w14:paraId="384D937D" w14:textId="77777777" w:rsidR="001A7F07" w:rsidRPr="00F659F3" w:rsidRDefault="001A7F07"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 xml:space="preserve">ADJ LDO REG 1.2-37 VDC 1.5A TO220 </w:t>
            </w:r>
          </w:p>
        </w:tc>
        <w:tc>
          <w:tcPr>
            <w:tcW w:w="343" w:type="pct"/>
            <w:tcBorders>
              <w:top w:val="single" w:sz="4" w:space="0" w:color="5B9BD5"/>
              <w:left w:val="single" w:sz="4" w:space="0" w:color="5B9BD5"/>
              <w:bottom w:val="nil"/>
              <w:right w:val="nil"/>
            </w:tcBorders>
            <w:shd w:val="clear" w:color="auto" w:fill="auto"/>
            <w:noWrap/>
            <w:vAlign w:val="center"/>
            <w:hideMark/>
          </w:tcPr>
          <w:p w14:paraId="131FE3E7" w14:textId="77777777" w:rsidR="001A7F07" w:rsidRPr="00F659F3" w:rsidRDefault="001A7F07" w:rsidP="008854B1">
            <w:pPr>
              <w:spacing w:after="0" w:line="240" w:lineRule="auto"/>
              <w:jc w:val="center"/>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2</w:t>
            </w:r>
          </w:p>
        </w:tc>
        <w:tc>
          <w:tcPr>
            <w:tcW w:w="955" w:type="pct"/>
            <w:tcBorders>
              <w:top w:val="single" w:sz="4" w:space="0" w:color="5B9BD5"/>
              <w:left w:val="single" w:sz="4" w:space="0" w:color="5B9BD5"/>
              <w:bottom w:val="nil"/>
              <w:right w:val="single" w:sz="4" w:space="0" w:color="5B9BD5"/>
            </w:tcBorders>
            <w:shd w:val="clear" w:color="auto" w:fill="auto"/>
            <w:vAlign w:val="center"/>
            <w:hideMark/>
          </w:tcPr>
          <w:p w14:paraId="4976BEF4" w14:textId="77777777" w:rsidR="001A7F07" w:rsidRPr="00F659F3" w:rsidRDefault="001A7F07" w:rsidP="008854B1">
            <w:pPr>
              <w:spacing w:after="0" w:line="240" w:lineRule="auto"/>
              <w:rPr>
                <w:rFonts w:ascii="Calibri" w:eastAsia="Times New Roman" w:hAnsi="Calibri" w:cs="Times New Roman"/>
                <w:color w:val="000000"/>
                <w:sz w:val="18"/>
                <w:szCs w:val="18"/>
              </w:rPr>
            </w:pPr>
            <w:r w:rsidRPr="00F659F3">
              <w:rPr>
                <w:rFonts w:ascii="Calibri" w:eastAsia="Times New Roman" w:hAnsi="Calibri" w:cs="Times New Roman"/>
                <w:color w:val="000000"/>
                <w:sz w:val="18"/>
                <w:szCs w:val="18"/>
              </w:rPr>
              <w:t>45J0735</w:t>
            </w:r>
          </w:p>
        </w:tc>
      </w:tr>
    </w:tbl>
    <w:p w14:paraId="6BBD56F3" w14:textId="77777777" w:rsidR="00010886" w:rsidRDefault="00010886" w:rsidP="00010886"/>
    <w:p w14:paraId="59BD9419" w14:textId="77777777" w:rsidR="00857D6C" w:rsidRDefault="00881404" w:rsidP="00A83E69">
      <w:pPr>
        <w:pStyle w:val="Heading1"/>
        <w:pageBreakBefore/>
      </w:pPr>
      <w:bookmarkStart w:id="188" w:name="_Toc70714887"/>
      <w:r>
        <w:lastRenderedPageBreak/>
        <w:t>References</w:t>
      </w:r>
      <w:bookmarkEnd w:id="188"/>
    </w:p>
    <w:p w14:paraId="58E76B9B" w14:textId="77777777" w:rsidR="00C61E9B" w:rsidRDefault="00C61E9B" w:rsidP="00DB3A5A">
      <w:pPr>
        <w:ind w:left="540" w:hanging="540"/>
      </w:pPr>
    </w:p>
    <w:p w14:paraId="4118020F" w14:textId="77777777" w:rsidR="00126C18" w:rsidRPr="00126C18" w:rsidRDefault="00C61E9B" w:rsidP="00126C18">
      <w:pPr>
        <w:pStyle w:val="EndNoteBibliographyTitle"/>
        <w:ind w:left="560" w:hanging="560"/>
      </w:pPr>
      <w:r>
        <w:fldChar w:fldCharType="begin"/>
      </w:r>
      <w:r>
        <w:instrText xml:space="preserve"> ADDIN EN.REFLIST </w:instrText>
      </w:r>
      <w:r>
        <w:fldChar w:fldCharType="separate"/>
      </w:r>
      <w:bookmarkStart w:id="189" w:name="_ENREF_1"/>
      <w:r w:rsidR="00126C18" w:rsidRPr="00126C18">
        <w:t>[1]</w:t>
      </w:r>
      <w:r w:rsidR="00126C18" w:rsidRPr="00126C18">
        <w:tab/>
      </w:r>
      <w:r w:rsidR="00126C18" w:rsidRPr="00126C18">
        <w:rPr>
          <w:i/>
        </w:rPr>
        <w:t>IEEE Standard Reference Designations for Electrical and Electronics Parts and Equipments</w:t>
      </w:r>
      <w:r w:rsidR="00126C18" w:rsidRPr="00126C18">
        <w:t>, IEEE Std 200-1975, ANSI Y32.16-1975, 1975.</w:t>
      </w:r>
      <w:bookmarkEnd w:id="189"/>
    </w:p>
    <w:p w14:paraId="5113D0BD" w14:textId="77777777" w:rsidR="00126C18" w:rsidRPr="00126C18" w:rsidRDefault="00126C18" w:rsidP="00126C18">
      <w:pPr>
        <w:pStyle w:val="EndNoteBibliographyTitle"/>
        <w:ind w:left="560" w:hanging="560"/>
      </w:pPr>
      <w:bookmarkStart w:id="190" w:name="_ENREF_2"/>
      <w:r w:rsidRPr="00126C18">
        <w:t>[2]</w:t>
      </w:r>
      <w:r w:rsidRPr="00126C18">
        <w:tab/>
        <w:t xml:space="preserve">MySafetySign.com. </w:t>
      </w:r>
      <w:r w:rsidRPr="00126C18">
        <w:rPr>
          <w:i/>
        </w:rPr>
        <w:t>Definitions for Danger, Warning, Caution Signs that follow ANSI Z535 Standards and OSHA 1910.145 Rules</w:t>
      </w:r>
      <w:r w:rsidRPr="00126C18">
        <w:t xml:space="preserve"> [Online]. Available: </w:t>
      </w:r>
      <w:hyperlink r:id="rId38" w:history="1">
        <w:r w:rsidRPr="00126C18">
          <w:rPr>
            <w:rStyle w:val="MyHeading9"/>
          </w:rPr>
          <w:t>http://www.mysafetysign.com/danger-caution-warning-safety-sign-headers</w:t>
        </w:r>
      </w:hyperlink>
      <w:r w:rsidRPr="00126C18">
        <w:t>. [Accessed: February 18, 2015].</w:t>
      </w:r>
      <w:bookmarkEnd w:id="190"/>
    </w:p>
    <w:p w14:paraId="003BD3F5" w14:textId="77777777" w:rsidR="00126C18" w:rsidRPr="00126C18" w:rsidRDefault="00126C18" w:rsidP="00126C18">
      <w:pPr>
        <w:pStyle w:val="EndNoteBibliographyTitle"/>
        <w:ind w:left="560" w:hanging="560"/>
      </w:pPr>
      <w:bookmarkStart w:id="191" w:name="_ENREF_3"/>
      <w:r w:rsidRPr="00126C18">
        <w:t>[3]</w:t>
      </w:r>
      <w:r w:rsidRPr="00126C18">
        <w:tab/>
        <w:t xml:space="preserve">Stranco, Inc. </w:t>
      </w:r>
      <w:r w:rsidRPr="00126C18">
        <w:rPr>
          <w:i/>
        </w:rPr>
        <w:t>Safety Labels: Information on ANSI Z535.4-2007</w:t>
      </w:r>
      <w:r w:rsidRPr="00126C18">
        <w:t xml:space="preserve"> [Online]. Available: </w:t>
      </w:r>
      <w:hyperlink r:id="rId39" w:history="1">
        <w:r w:rsidRPr="00126C18">
          <w:rPr>
            <w:rStyle w:val="MyHeading9"/>
          </w:rPr>
          <w:t>http://www.strancoinc.com/pdf/warning/ANSI.pdf</w:t>
        </w:r>
      </w:hyperlink>
      <w:r w:rsidRPr="00126C18">
        <w:t>. [Accessed: February 18, 2015].</w:t>
      </w:r>
      <w:bookmarkEnd w:id="191"/>
    </w:p>
    <w:p w14:paraId="123F03B2" w14:textId="77777777" w:rsidR="00126C18" w:rsidRPr="00126C18" w:rsidRDefault="00126C18" w:rsidP="00126C18">
      <w:pPr>
        <w:pStyle w:val="EndNoteBibliographyTitle"/>
        <w:ind w:left="560" w:hanging="560"/>
      </w:pPr>
      <w:bookmarkStart w:id="192" w:name="_ENREF_4"/>
      <w:r w:rsidRPr="00126C18">
        <w:t>[4]</w:t>
      </w:r>
      <w:r w:rsidRPr="00126C18">
        <w:tab/>
        <w:t>S. M. Hall</w:t>
      </w:r>
      <w:r w:rsidRPr="00126C18">
        <w:rPr>
          <w:i/>
        </w:rPr>
        <w:t xml:space="preserve"> et al.</w:t>
      </w:r>
      <w:r w:rsidRPr="00126C18">
        <w:t xml:space="preserve"> </w:t>
      </w:r>
      <w:r w:rsidRPr="00126C18">
        <w:rPr>
          <w:i/>
        </w:rPr>
        <w:t>Update on ANSI Z535.6: A New Standard for Safety Information in Product Manuals, Instructions, and Other Collateral Materials</w:t>
      </w:r>
      <w:r w:rsidRPr="00126C18">
        <w:t xml:space="preserve"> [Online]. Available: </w:t>
      </w:r>
      <w:hyperlink r:id="rId40" w:history="1">
        <w:r w:rsidRPr="00126C18">
          <w:rPr>
            <w:rStyle w:val="MyHeading9"/>
          </w:rPr>
          <w:t>http://www.ussafetysign.com/ansi.html</w:t>
        </w:r>
      </w:hyperlink>
      <w:r w:rsidRPr="00126C18">
        <w:t>. [Accessed: February 18, 2015].</w:t>
      </w:r>
      <w:bookmarkEnd w:id="192"/>
    </w:p>
    <w:p w14:paraId="167D8528" w14:textId="77777777" w:rsidR="00126C18" w:rsidRPr="00126C18" w:rsidRDefault="00126C18" w:rsidP="00126C18">
      <w:pPr>
        <w:pStyle w:val="EndNoteBibliographyTitle"/>
        <w:ind w:left="560" w:hanging="560"/>
      </w:pPr>
      <w:bookmarkStart w:id="193" w:name="_ENREF_5"/>
      <w:r w:rsidRPr="00126C18">
        <w:t>[5]</w:t>
      </w:r>
      <w:r w:rsidRPr="00126C18">
        <w:tab/>
        <w:t xml:space="preserve">M. Ibrahim. (2009, May 20). </w:t>
      </w:r>
      <w:r w:rsidRPr="00126C18">
        <w:rPr>
          <w:i/>
        </w:rPr>
        <w:t>'Do Not Trash' clip art</w:t>
      </w:r>
      <w:r w:rsidRPr="00126C18">
        <w:t xml:space="preserve"> [Online]. Available: </w:t>
      </w:r>
      <w:hyperlink r:id="rId41" w:history="1">
        <w:r w:rsidRPr="00126C18">
          <w:rPr>
            <w:rStyle w:val="MyHeading9"/>
          </w:rPr>
          <w:t>http://www.clker.com/clipart-28635.html</w:t>
        </w:r>
      </w:hyperlink>
      <w:r w:rsidRPr="00126C18">
        <w:t>. [Accessed: Jan. 10, 2014].</w:t>
      </w:r>
      <w:bookmarkEnd w:id="193"/>
    </w:p>
    <w:p w14:paraId="686A07EE" w14:textId="77777777" w:rsidR="00126C18" w:rsidRPr="00126C18" w:rsidRDefault="00126C18" w:rsidP="00126C18">
      <w:pPr>
        <w:pStyle w:val="EndNoteBibliographyTitle"/>
        <w:ind w:left="560" w:hanging="560"/>
      </w:pPr>
      <w:bookmarkStart w:id="194" w:name="_ENREF_6"/>
      <w:r w:rsidRPr="00126C18">
        <w:t>[6]</w:t>
      </w:r>
      <w:r w:rsidRPr="00126C18">
        <w:tab/>
        <w:t xml:space="preserve">The Pennsylvania State University. (2005). </w:t>
      </w:r>
      <w:r w:rsidRPr="00126C18">
        <w:rPr>
          <w:i/>
        </w:rPr>
        <w:t>MANGT 520: Planning and Resource Management, 8.1 Project Constraints</w:t>
      </w:r>
      <w:r w:rsidRPr="00126C18">
        <w:t xml:space="preserve"> [Online]. Available: </w:t>
      </w:r>
      <w:hyperlink r:id="rId42" w:history="1">
        <w:r w:rsidRPr="00126C18">
          <w:rPr>
            <w:rStyle w:val="MyHeading9"/>
          </w:rPr>
          <w:t>https://courses.worldcampus.psu.edu/welcome/pmangt/samplecontent/520lesson08/lesson08_02.html</w:t>
        </w:r>
        <w:bookmarkEnd w:id="194"/>
      </w:hyperlink>
    </w:p>
    <w:p w14:paraId="46BF34E5" w14:textId="77777777" w:rsidR="00126C18" w:rsidRPr="00126C18" w:rsidRDefault="00126C18" w:rsidP="00126C18">
      <w:pPr>
        <w:pStyle w:val="EndNoteBibliographyTitle"/>
        <w:ind w:left="560" w:hanging="560"/>
      </w:pPr>
      <w:bookmarkStart w:id="195" w:name="_ENREF_7"/>
      <w:r w:rsidRPr="00126C18">
        <w:t>[7]</w:t>
      </w:r>
      <w:r w:rsidRPr="00126C18">
        <w:tab/>
        <w:t xml:space="preserve">Wikipedia Contributors. (2014, Nov. 10). </w:t>
      </w:r>
      <w:r w:rsidRPr="00126C18">
        <w:rPr>
          <w:i/>
        </w:rPr>
        <w:t>Project management triangle</w:t>
      </w:r>
      <w:r w:rsidRPr="00126C18">
        <w:t xml:space="preserve"> [Online]. Available: </w:t>
      </w:r>
      <w:hyperlink r:id="rId43" w:history="1">
        <w:r w:rsidRPr="00126C18">
          <w:rPr>
            <w:rStyle w:val="MyHeading9"/>
          </w:rPr>
          <w:t>http://en.wikipedia.org/wiki/Project_management_triangle</w:t>
        </w:r>
      </w:hyperlink>
      <w:r w:rsidRPr="00126C18">
        <w:t>. [Accessed: January 20, 2015].</w:t>
      </w:r>
      <w:bookmarkEnd w:id="195"/>
    </w:p>
    <w:p w14:paraId="305D15C6" w14:textId="77777777" w:rsidR="00126C18" w:rsidRPr="00126C18" w:rsidRDefault="00126C18" w:rsidP="00126C18">
      <w:pPr>
        <w:pStyle w:val="EndNoteBibliographyTitle"/>
        <w:ind w:left="560" w:hanging="560"/>
      </w:pPr>
      <w:bookmarkStart w:id="196" w:name="_ENREF_8"/>
      <w:r w:rsidRPr="00126C18">
        <w:t>[8]</w:t>
      </w:r>
      <w:r w:rsidRPr="00126C18">
        <w:tab/>
        <w:t xml:space="preserve">Washington State, Office of the Chief Information Officer. "Assumptions &amp; Constraints," </w:t>
      </w:r>
      <w:r w:rsidRPr="00126C18">
        <w:rPr>
          <w:i/>
        </w:rPr>
        <w:t>Project Management Framework</w:t>
      </w:r>
      <w:r w:rsidRPr="00126C18">
        <w:t xml:space="preserve"> [Online]. Available: </w:t>
      </w:r>
      <w:hyperlink r:id="rId44" w:history="1">
        <w:r w:rsidRPr="00126C18">
          <w:rPr>
            <w:rStyle w:val="MyHeading9"/>
          </w:rPr>
          <w:t>https://ocio.wa.gov/pmframework/initiation/organization/assumptions</w:t>
        </w:r>
      </w:hyperlink>
      <w:r w:rsidRPr="00126C18">
        <w:t>. [Accessed: August 24, 2016].</w:t>
      </w:r>
      <w:bookmarkEnd w:id="196"/>
    </w:p>
    <w:p w14:paraId="7E192BEF" w14:textId="77777777" w:rsidR="00126C18" w:rsidRPr="00126C18" w:rsidRDefault="00126C18" w:rsidP="00126C18">
      <w:pPr>
        <w:pStyle w:val="EndNoteBibliographyTitle"/>
        <w:ind w:left="560" w:hanging="560"/>
      </w:pPr>
      <w:bookmarkStart w:id="197" w:name="_ENREF_9"/>
      <w:r w:rsidRPr="00126C18">
        <w:t>[9]</w:t>
      </w:r>
      <w:r w:rsidRPr="00126C18">
        <w:tab/>
        <w:t xml:space="preserve">R. Halligan. </w:t>
      </w:r>
      <w:r w:rsidRPr="00126C18">
        <w:rPr>
          <w:i/>
        </w:rPr>
        <w:t>Q. What is the significance of different types of requirements such as states and modes, functional, performance, external interface, environmental, resource, physical, other qualities and design?</w:t>
      </w:r>
      <w:r w:rsidRPr="00126C18">
        <w:t xml:space="preserve"> [Online]. Available: </w:t>
      </w:r>
      <w:hyperlink r:id="rId45" w:history="1">
        <w:r w:rsidRPr="00126C18">
          <w:rPr>
            <w:rStyle w:val="MyHeading9"/>
          </w:rPr>
          <w:t>https://www.ppi-int.com/resources/systems-engineering-faq/q-significance-different-types-requirements-</w:t>
        </w:r>
        <w:r w:rsidRPr="00126C18">
          <w:rPr>
            <w:rStyle w:val="MyHeading9"/>
          </w:rPr>
          <w:lastRenderedPageBreak/>
          <w:t>states-modes-functional-performance-external-interface-environmental-resource-physical-qualities-design/</w:t>
        </w:r>
      </w:hyperlink>
      <w:r w:rsidRPr="00126C18">
        <w:t>. [Accessed: February 12, 2018].</w:t>
      </w:r>
      <w:bookmarkEnd w:id="197"/>
    </w:p>
    <w:p w14:paraId="26B77C51" w14:textId="77777777" w:rsidR="00272033" w:rsidRPr="00272033" w:rsidRDefault="00C61E9B" w:rsidP="00DB3A5A">
      <w:pPr>
        <w:ind w:left="540" w:hanging="540"/>
      </w:pPr>
      <w:r>
        <w:fldChar w:fldCharType="end"/>
      </w:r>
    </w:p>
    <w:sectPr w:rsidR="00272033" w:rsidRPr="002720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ischer, James D." w:date="2017-08-24T18:53:00Z" w:initials="FJD">
    <w:p w14:paraId="2B0429DB" w14:textId="77777777" w:rsidR="000252AA" w:rsidRDefault="000252AA">
      <w:pPr>
        <w:pStyle w:val="ChosenOption"/>
      </w:pPr>
      <w:r>
        <w:rPr>
          <w:rStyle w:val="PlaceholderText"/>
        </w:rPr>
        <w:annotationRef/>
      </w:r>
      <w:r>
        <w:t>If the project has only one advisor, change ‘Advisors’  (plural) to ‘Advisor’ (singular).</w:t>
      </w:r>
    </w:p>
  </w:comment>
  <w:comment w:id="4" w:author="Fischer, James D." w:date="2018-02-16T14:09:00Z" w:initials="FJD">
    <w:p w14:paraId="59C67F63" w14:textId="77777777" w:rsidR="000252AA" w:rsidRDefault="000252AA">
      <w:pPr>
        <w:pStyle w:val="ChosenOption"/>
      </w:pPr>
      <w:r>
        <w:rPr>
          <w:rStyle w:val="PlaceholderText"/>
        </w:rPr>
        <w:annotationRef/>
      </w:r>
      <w:r>
        <w:t>The “Report Purpose” section informs the reader of this report’s purpose—i.e., this report provides information that pertains to the project as a whole; it does not document individual contributions, and it informs the reader that separate reports exist that document each person’s individual contributions.</w:t>
      </w:r>
    </w:p>
  </w:comment>
  <w:comment w:id="93" w:author="Fischer, James D." w:date="2021-03-12T13:14:00Z" w:initials="FJD">
    <w:p w14:paraId="285D9101" w14:textId="77777777" w:rsidR="00992FBB" w:rsidRDefault="00992FBB" w:rsidP="00992FBB">
      <w:pPr>
        <w:pStyle w:val="ChosenOption"/>
      </w:pPr>
      <w:r>
        <w:rPr>
          <w:rStyle w:val="PlaceholderText"/>
        </w:rPr>
        <w:annotationRef/>
      </w:r>
      <w:r>
        <w:t>Format all paragraphs with the formatting style “Paragraph Text”</w:t>
      </w:r>
    </w:p>
  </w:comment>
  <w:comment w:id="128" w:author="Fischer, James D." w:date="2021-03-12T13:14:00Z" w:initials="FJD">
    <w:p w14:paraId="61AF632F" w14:textId="77777777" w:rsidR="00B7729E" w:rsidRDefault="00B7729E" w:rsidP="00B7729E">
      <w:pPr>
        <w:pStyle w:val="ChosenOption"/>
      </w:pPr>
      <w:r>
        <w:rPr>
          <w:rStyle w:val="PlaceholderText"/>
        </w:rPr>
        <w:annotationRef/>
      </w:r>
      <w:r>
        <w:t>Format all paragraphs with the formatting style “Paragraph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0429DB" w15:done="0"/>
  <w15:commentEx w15:paraId="59C67F63" w15:done="0"/>
  <w15:commentEx w15:paraId="285D9101" w15:done="1"/>
  <w15:commentEx w15:paraId="61AF632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FF2EE6" w16cex:dateUtc="2021-03-12T19:14:00Z"/>
  <w16cex:commentExtensible w16cex:durableId="23FFAAAC" w16cex:dateUtc="2021-03-12T1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0429DB" w16cid:durableId="21DD6B1F"/>
  <w16cid:commentId w16cid:paraId="59C67F63" w16cid:durableId="21DD6B20"/>
  <w16cid:commentId w16cid:paraId="285D9101" w16cid:durableId="23FF2EE6"/>
  <w16cid:commentId w16cid:paraId="61AF632F" w16cid:durableId="23FFAA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F4C58" w14:textId="77777777" w:rsidR="008A70BA" w:rsidRDefault="008A70BA" w:rsidP="00B84234">
      <w:pPr>
        <w:spacing w:after="0" w:line="240" w:lineRule="auto"/>
      </w:pPr>
      <w:r>
        <w:separator/>
      </w:r>
    </w:p>
  </w:endnote>
  <w:endnote w:type="continuationSeparator" w:id="0">
    <w:p w14:paraId="685E060F" w14:textId="77777777" w:rsidR="008A70BA" w:rsidRDefault="008A70BA" w:rsidP="00B84234">
      <w:pPr>
        <w:spacing w:after="0" w:line="240" w:lineRule="auto"/>
      </w:pPr>
      <w:r>
        <w:continuationSeparator/>
      </w:r>
    </w:p>
  </w:endnote>
  <w:endnote w:type="continuationNotice" w:id="1">
    <w:p w14:paraId="0653937C" w14:textId="77777777" w:rsidR="008A70BA" w:rsidRDefault="008A70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159764"/>
      <w:docPartObj>
        <w:docPartGallery w:val="Page Numbers (Bottom of Page)"/>
        <w:docPartUnique/>
      </w:docPartObj>
    </w:sdtPr>
    <w:sdtEndPr>
      <w:rPr>
        <w:noProof/>
      </w:rPr>
    </w:sdtEndPr>
    <w:sdtContent>
      <w:p w14:paraId="465C9023" w14:textId="77777777" w:rsidR="000252AA" w:rsidRDefault="000252AA" w:rsidP="007750A2">
        <w:pPr>
          <w:pStyle w:val="Heading1Char"/>
          <w:jc w:val="center"/>
        </w:pPr>
        <w:r>
          <w:fldChar w:fldCharType="begin"/>
        </w:r>
        <w:r>
          <w:instrText xml:space="preserve"> PAGE   \* MERGEFORMAT </w:instrText>
        </w:r>
        <w:r>
          <w:fldChar w:fldCharType="separate"/>
        </w:r>
        <w:r>
          <w:rPr>
            <w:noProof/>
          </w:rPr>
          <w:t>viii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5981323"/>
      <w:docPartObj>
        <w:docPartGallery w:val="Page Numbers (Bottom of Page)"/>
        <w:docPartUnique/>
      </w:docPartObj>
    </w:sdtPr>
    <w:sdtEndPr>
      <w:rPr>
        <w:noProof/>
      </w:rPr>
    </w:sdtEndPr>
    <w:sdtContent>
      <w:p w14:paraId="22B83E7D" w14:textId="77777777" w:rsidR="000252AA" w:rsidRDefault="000252AA" w:rsidP="007750A2">
        <w:pPr>
          <w:pStyle w:val="Heading1Char"/>
          <w:jc w:val="center"/>
        </w:pPr>
        <w:r>
          <w:fldChar w:fldCharType="begin"/>
        </w:r>
        <w:r>
          <w:instrText xml:space="preserve"> PAGE   \* MERGEFORMAT </w:instrText>
        </w:r>
        <w:r>
          <w:fldChar w:fldCharType="separate"/>
        </w:r>
        <w:r>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F4938" w14:textId="77777777" w:rsidR="008A70BA" w:rsidRDefault="008A70BA" w:rsidP="00B84234">
      <w:pPr>
        <w:spacing w:after="0" w:line="240" w:lineRule="auto"/>
      </w:pPr>
      <w:r>
        <w:separator/>
      </w:r>
    </w:p>
  </w:footnote>
  <w:footnote w:type="continuationSeparator" w:id="0">
    <w:p w14:paraId="63FF8BA3" w14:textId="77777777" w:rsidR="008A70BA" w:rsidRDefault="008A70BA" w:rsidP="00B84234">
      <w:pPr>
        <w:spacing w:after="0" w:line="240" w:lineRule="auto"/>
      </w:pPr>
      <w:r>
        <w:continuationSeparator/>
      </w:r>
    </w:p>
  </w:footnote>
  <w:footnote w:type="continuationNotice" w:id="1">
    <w:p w14:paraId="644F82C5" w14:textId="77777777" w:rsidR="008A70BA" w:rsidRDefault="008A70B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D12E0" w14:textId="77777777" w:rsidR="000252AA" w:rsidRDefault="000252AA">
    <w:pPr>
      <w:pStyle w:val="Paragraph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5AD1"/>
    <w:multiLevelType w:val="hybridMultilevel"/>
    <w:tmpl w:val="83C21224"/>
    <w:lvl w:ilvl="0" w:tplc="FBB60216">
      <w:numFmt w:val="bullet"/>
      <w:lvlText w:val="•"/>
      <w:lvlJc w:val="left"/>
      <w:pPr>
        <w:ind w:left="1080" w:hanging="72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1215A"/>
    <w:multiLevelType w:val="hybridMultilevel"/>
    <w:tmpl w:val="3F82F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B3F3F"/>
    <w:multiLevelType w:val="hybridMultilevel"/>
    <w:tmpl w:val="C5B66250"/>
    <w:lvl w:ilvl="0" w:tplc="25D83662">
      <w:start w:val="3"/>
      <w:numFmt w:val="bullet"/>
      <w:lvlText w:val="-"/>
      <w:lvlJc w:val="left"/>
      <w:pPr>
        <w:ind w:left="2520" w:hanging="360"/>
      </w:pPr>
      <w:rPr>
        <w:rFonts w:ascii="Courier New" w:eastAsiaTheme="minorHAnsi"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A2518FC"/>
    <w:multiLevelType w:val="hybridMultilevel"/>
    <w:tmpl w:val="7A7C5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A50D94"/>
    <w:multiLevelType w:val="hybridMultilevel"/>
    <w:tmpl w:val="86A85C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FE1867"/>
    <w:multiLevelType w:val="hybridMultilevel"/>
    <w:tmpl w:val="492A4A30"/>
    <w:lvl w:ilvl="0" w:tplc="996C3B80">
      <w:start w:val="1"/>
      <w:numFmt w:val="decimal"/>
      <w:lvlText w:val="%1."/>
      <w:lvlJc w:val="left"/>
      <w:pPr>
        <w:ind w:left="720" w:hanging="360"/>
      </w:pPr>
    </w:lvl>
    <w:lvl w:ilvl="1" w:tplc="27962DCE">
      <w:start w:val="1"/>
      <w:numFmt w:val="lowerLetter"/>
      <w:lvlText w:val="%2."/>
      <w:lvlJc w:val="left"/>
      <w:pPr>
        <w:ind w:left="1440" w:hanging="360"/>
      </w:pPr>
    </w:lvl>
    <w:lvl w:ilvl="2" w:tplc="86028132">
      <w:start w:val="1"/>
      <w:numFmt w:val="lowerRoman"/>
      <w:lvlText w:val="%3."/>
      <w:lvlJc w:val="right"/>
      <w:pPr>
        <w:ind w:left="2160" w:hanging="180"/>
      </w:pPr>
    </w:lvl>
    <w:lvl w:ilvl="3" w:tplc="CBD2D578">
      <w:start w:val="1"/>
      <w:numFmt w:val="decimal"/>
      <w:lvlText w:val="%4."/>
      <w:lvlJc w:val="left"/>
      <w:pPr>
        <w:ind w:left="2880" w:hanging="360"/>
      </w:pPr>
    </w:lvl>
    <w:lvl w:ilvl="4" w:tplc="00E82480">
      <w:start w:val="1"/>
      <w:numFmt w:val="lowerLetter"/>
      <w:lvlText w:val="%5."/>
      <w:lvlJc w:val="left"/>
      <w:pPr>
        <w:ind w:left="3600" w:hanging="360"/>
      </w:pPr>
    </w:lvl>
    <w:lvl w:ilvl="5" w:tplc="8F9260DA">
      <w:start w:val="1"/>
      <w:numFmt w:val="lowerRoman"/>
      <w:lvlText w:val="%6."/>
      <w:lvlJc w:val="right"/>
      <w:pPr>
        <w:ind w:left="4320" w:hanging="180"/>
      </w:pPr>
    </w:lvl>
    <w:lvl w:ilvl="6" w:tplc="2390A91E">
      <w:start w:val="1"/>
      <w:numFmt w:val="decimal"/>
      <w:lvlText w:val="%7."/>
      <w:lvlJc w:val="left"/>
      <w:pPr>
        <w:ind w:left="5040" w:hanging="360"/>
      </w:pPr>
    </w:lvl>
    <w:lvl w:ilvl="7" w:tplc="8F08A690">
      <w:start w:val="1"/>
      <w:numFmt w:val="lowerLetter"/>
      <w:lvlText w:val="%8."/>
      <w:lvlJc w:val="left"/>
      <w:pPr>
        <w:ind w:left="5760" w:hanging="360"/>
      </w:pPr>
    </w:lvl>
    <w:lvl w:ilvl="8" w:tplc="970E6AAE">
      <w:start w:val="1"/>
      <w:numFmt w:val="lowerRoman"/>
      <w:lvlText w:val="%9."/>
      <w:lvlJc w:val="right"/>
      <w:pPr>
        <w:ind w:left="6480" w:hanging="180"/>
      </w:pPr>
    </w:lvl>
  </w:abstractNum>
  <w:abstractNum w:abstractNumId="6" w15:restartNumberingAfterBreak="0">
    <w:nsid w:val="384C6C4E"/>
    <w:multiLevelType w:val="hybridMultilevel"/>
    <w:tmpl w:val="791488D4"/>
    <w:lvl w:ilvl="0" w:tplc="8E0AA6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1458E8"/>
    <w:multiLevelType w:val="hybridMultilevel"/>
    <w:tmpl w:val="99BC5B74"/>
    <w:lvl w:ilvl="0" w:tplc="102A5B14">
      <w:start w:val="1"/>
      <w:numFmt w:val="decimal"/>
      <w:pStyle w:val="Heading3Char"/>
      <w:suff w:val="nothing"/>
      <w:lvlText w:val="Chapter %1. "/>
      <w:lvlJc w:val="left"/>
      <w:pPr>
        <w:ind w:left="0" w:firstLine="0"/>
      </w:pPr>
      <w:rPr>
        <w:rFonts w:hint="default"/>
      </w:rPr>
    </w:lvl>
    <w:lvl w:ilvl="1" w:tplc="95464B60">
      <w:start w:val="1"/>
      <w:numFmt w:val="none"/>
      <w:suff w:val="nothing"/>
      <w:lvlText w:val=""/>
      <w:lvlJc w:val="left"/>
      <w:pPr>
        <w:ind w:left="0" w:firstLine="0"/>
      </w:pPr>
      <w:rPr>
        <w:rFonts w:hint="default"/>
      </w:rPr>
    </w:lvl>
    <w:lvl w:ilvl="2" w:tplc="095C6DA8">
      <w:start w:val="1"/>
      <w:numFmt w:val="none"/>
      <w:suff w:val="nothing"/>
      <w:lvlText w:val=""/>
      <w:lvlJc w:val="left"/>
      <w:pPr>
        <w:ind w:left="0" w:firstLine="0"/>
      </w:pPr>
      <w:rPr>
        <w:rFonts w:hint="default"/>
      </w:rPr>
    </w:lvl>
    <w:lvl w:ilvl="3" w:tplc="2F9E2D4C">
      <w:start w:val="1"/>
      <w:numFmt w:val="none"/>
      <w:suff w:val="nothing"/>
      <w:lvlText w:val=""/>
      <w:lvlJc w:val="left"/>
      <w:pPr>
        <w:ind w:left="0" w:firstLine="0"/>
      </w:pPr>
      <w:rPr>
        <w:rFonts w:hint="default"/>
      </w:rPr>
    </w:lvl>
    <w:lvl w:ilvl="4" w:tplc="31B2D180">
      <w:start w:val="1"/>
      <w:numFmt w:val="none"/>
      <w:suff w:val="nothing"/>
      <w:lvlText w:val=""/>
      <w:lvlJc w:val="left"/>
      <w:pPr>
        <w:ind w:left="0" w:firstLine="0"/>
      </w:pPr>
      <w:rPr>
        <w:rFonts w:hint="default"/>
      </w:rPr>
    </w:lvl>
    <w:lvl w:ilvl="5" w:tplc="BB706190">
      <w:start w:val="1"/>
      <w:numFmt w:val="none"/>
      <w:suff w:val="nothing"/>
      <w:lvlText w:val=""/>
      <w:lvlJc w:val="left"/>
      <w:pPr>
        <w:ind w:left="0" w:firstLine="0"/>
      </w:pPr>
      <w:rPr>
        <w:rFonts w:hint="default"/>
      </w:rPr>
    </w:lvl>
    <w:lvl w:ilvl="6" w:tplc="63762072">
      <w:start w:val="1"/>
      <w:numFmt w:val="none"/>
      <w:suff w:val="nothing"/>
      <w:lvlText w:val=""/>
      <w:lvlJc w:val="left"/>
      <w:pPr>
        <w:ind w:left="0" w:firstLine="0"/>
      </w:pPr>
      <w:rPr>
        <w:rFonts w:hint="default"/>
      </w:rPr>
    </w:lvl>
    <w:lvl w:ilvl="7" w:tplc="09DECF8E">
      <w:start w:val="1"/>
      <w:numFmt w:val="none"/>
      <w:suff w:val="nothing"/>
      <w:lvlText w:val=""/>
      <w:lvlJc w:val="left"/>
      <w:pPr>
        <w:ind w:left="0" w:firstLine="0"/>
      </w:pPr>
      <w:rPr>
        <w:rFonts w:hint="default"/>
      </w:rPr>
    </w:lvl>
    <w:lvl w:ilvl="8" w:tplc="24F2C27C">
      <w:start w:val="1"/>
      <w:numFmt w:val="upperLetter"/>
      <w:pStyle w:val="Heading4Char"/>
      <w:suff w:val="nothing"/>
      <w:lvlText w:val="Appendix %9. "/>
      <w:lvlJc w:val="left"/>
      <w:pPr>
        <w:ind w:left="0" w:firstLine="0"/>
      </w:pPr>
      <w:rPr>
        <w:rFonts w:hint="default"/>
      </w:rPr>
    </w:lvl>
  </w:abstractNum>
  <w:abstractNum w:abstractNumId="8" w15:restartNumberingAfterBreak="0">
    <w:nsid w:val="4A031E64"/>
    <w:multiLevelType w:val="hybridMultilevel"/>
    <w:tmpl w:val="0EBA78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5434F1"/>
    <w:multiLevelType w:val="hybridMultilevel"/>
    <w:tmpl w:val="7F4C2F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42F49B8"/>
    <w:multiLevelType w:val="hybridMultilevel"/>
    <w:tmpl w:val="9490C4EA"/>
    <w:lvl w:ilvl="0" w:tplc="EC7A9BCA">
      <w:start w:val="1"/>
      <w:numFmt w:val="decimal"/>
      <w:lvlText w:val="%1."/>
      <w:lvlJc w:val="left"/>
      <w:pPr>
        <w:ind w:left="720" w:hanging="360"/>
      </w:pPr>
    </w:lvl>
    <w:lvl w:ilvl="1" w:tplc="0DF4A74E">
      <w:start w:val="1"/>
      <w:numFmt w:val="lowerLetter"/>
      <w:lvlText w:val="%2."/>
      <w:lvlJc w:val="left"/>
      <w:pPr>
        <w:ind w:left="1440" w:hanging="360"/>
      </w:pPr>
    </w:lvl>
    <w:lvl w:ilvl="2" w:tplc="E03E2F3E">
      <w:start w:val="1"/>
      <w:numFmt w:val="lowerRoman"/>
      <w:lvlText w:val="%3."/>
      <w:lvlJc w:val="right"/>
      <w:pPr>
        <w:ind w:left="2160" w:hanging="180"/>
      </w:pPr>
    </w:lvl>
    <w:lvl w:ilvl="3" w:tplc="B868149E">
      <w:start w:val="1"/>
      <w:numFmt w:val="decimal"/>
      <w:lvlText w:val="%4."/>
      <w:lvlJc w:val="left"/>
      <w:pPr>
        <w:ind w:left="2880" w:hanging="360"/>
      </w:pPr>
    </w:lvl>
    <w:lvl w:ilvl="4" w:tplc="54D4AD94">
      <w:start w:val="1"/>
      <w:numFmt w:val="lowerLetter"/>
      <w:lvlText w:val="%5."/>
      <w:lvlJc w:val="left"/>
      <w:pPr>
        <w:ind w:left="3600" w:hanging="360"/>
      </w:pPr>
    </w:lvl>
    <w:lvl w:ilvl="5" w:tplc="B70E29B2">
      <w:start w:val="1"/>
      <w:numFmt w:val="lowerRoman"/>
      <w:lvlText w:val="%6."/>
      <w:lvlJc w:val="right"/>
      <w:pPr>
        <w:ind w:left="4320" w:hanging="180"/>
      </w:pPr>
    </w:lvl>
    <w:lvl w:ilvl="6" w:tplc="0CA0AA9C">
      <w:start w:val="1"/>
      <w:numFmt w:val="decimal"/>
      <w:lvlText w:val="%7."/>
      <w:lvlJc w:val="left"/>
      <w:pPr>
        <w:ind w:left="5040" w:hanging="360"/>
      </w:pPr>
    </w:lvl>
    <w:lvl w:ilvl="7" w:tplc="92D0CE58">
      <w:start w:val="1"/>
      <w:numFmt w:val="lowerLetter"/>
      <w:lvlText w:val="%8."/>
      <w:lvlJc w:val="left"/>
      <w:pPr>
        <w:ind w:left="5760" w:hanging="360"/>
      </w:pPr>
    </w:lvl>
    <w:lvl w:ilvl="8" w:tplc="AD2032C6">
      <w:start w:val="1"/>
      <w:numFmt w:val="lowerRoman"/>
      <w:lvlText w:val="%9."/>
      <w:lvlJc w:val="right"/>
      <w:pPr>
        <w:ind w:left="6480" w:hanging="180"/>
      </w:pPr>
    </w:lvl>
  </w:abstractNum>
  <w:abstractNum w:abstractNumId="11" w15:restartNumberingAfterBreak="0">
    <w:nsid w:val="5960036D"/>
    <w:multiLevelType w:val="hybridMultilevel"/>
    <w:tmpl w:val="53288578"/>
    <w:lvl w:ilvl="0" w:tplc="F3B649D4">
      <w:start w:val="1"/>
      <w:numFmt w:val="decimal"/>
      <w:pStyle w:val="FollowedHyperlink"/>
      <w:lvlText w:val="NOTE %1"/>
      <w:lvlJc w:val="left"/>
      <w:pPr>
        <w:ind w:left="1224" w:hanging="864"/>
      </w:pPr>
      <w:rPr>
        <w:rFonts w:hint="default"/>
      </w:rPr>
    </w:lvl>
    <w:lvl w:ilvl="1" w:tplc="B0345174">
      <w:start w:val="1"/>
      <w:numFmt w:val="lowerLetter"/>
      <w:lvlText w:val="%2)"/>
      <w:lvlJc w:val="left"/>
      <w:pPr>
        <w:ind w:left="1224" w:hanging="864"/>
      </w:pPr>
      <w:rPr>
        <w:rFonts w:hint="default"/>
      </w:rPr>
    </w:lvl>
    <w:lvl w:ilvl="2" w:tplc="272081FC">
      <w:start w:val="1"/>
      <w:numFmt w:val="lowerRoman"/>
      <w:lvlText w:val="%3)"/>
      <w:lvlJc w:val="left"/>
      <w:pPr>
        <w:ind w:left="1224" w:hanging="864"/>
      </w:pPr>
      <w:rPr>
        <w:rFonts w:hint="default"/>
      </w:rPr>
    </w:lvl>
    <w:lvl w:ilvl="3" w:tplc="3AA064E4">
      <w:start w:val="1"/>
      <w:numFmt w:val="decimal"/>
      <w:lvlText w:val="(%4)"/>
      <w:lvlJc w:val="left"/>
      <w:pPr>
        <w:ind w:left="1224" w:hanging="864"/>
      </w:pPr>
      <w:rPr>
        <w:rFonts w:hint="default"/>
      </w:rPr>
    </w:lvl>
    <w:lvl w:ilvl="4" w:tplc="166EEDAE">
      <w:start w:val="1"/>
      <w:numFmt w:val="lowerLetter"/>
      <w:lvlText w:val="(%5)"/>
      <w:lvlJc w:val="left"/>
      <w:pPr>
        <w:ind w:left="1224" w:hanging="864"/>
      </w:pPr>
      <w:rPr>
        <w:rFonts w:hint="default"/>
      </w:rPr>
    </w:lvl>
    <w:lvl w:ilvl="5" w:tplc="D99CD590">
      <w:start w:val="1"/>
      <w:numFmt w:val="lowerRoman"/>
      <w:lvlText w:val="(%6)"/>
      <w:lvlJc w:val="left"/>
      <w:pPr>
        <w:ind w:left="1224" w:hanging="864"/>
      </w:pPr>
      <w:rPr>
        <w:rFonts w:hint="default"/>
      </w:rPr>
    </w:lvl>
    <w:lvl w:ilvl="6" w:tplc="B456BD0C">
      <w:start w:val="1"/>
      <w:numFmt w:val="decimal"/>
      <w:lvlText w:val="%7."/>
      <w:lvlJc w:val="left"/>
      <w:pPr>
        <w:ind w:left="1224" w:hanging="864"/>
      </w:pPr>
      <w:rPr>
        <w:rFonts w:hint="default"/>
      </w:rPr>
    </w:lvl>
    <w:lvl w:ilvl="7" w:tplc="EF7036E2">
      <w:start w:val="1"/>
      <w:numFmt w:val="lowerLetter"/>
      <w:lvlText w:val="%8."/>
      <w:lvlJc w:val="left"/>
      <w:pPr>
        <w:ind w:left="1224" w:hanging="864"/>
      </w:pPr>
      <w:rPr>
        <w:rFonts w:hint="default"/>
      </w:rPr>
    </w:lvl>
    <w:lvl w:ilvl="8" w:tplc="04F0AAB0">
      <w:start w:val="1"/>
      <w:numFmt w:val="lowerRoman"/>
      <w:lvlText w:val="%9."/>
      <w:lvlJc w:val="left"/>
      <w:pPr>
        <w:ind w:left="1224" w:hanging="864"/>
      </w:pPr>
      <w:rPr>
        <w:rFonts w:hint="default"/>
      </w:rPr>
    </w:lvl>
  </w:abstractNum>
  <w:abstractNum w:abstractNumId="12" w15:restartNumberingAfterBreak="0">
    <w:nsid w:val="5A761E52"/>
    <w:multiLevelType w:val="hybridMultilevel"/>
    <w:tmpl w:val="A7308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573B4B"/>
    <w:multiLevelType w:val="hybridMultilevel"/>
    <w:tmpl w:val="D2EC1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497657"/>
    <w:multiLevelType w:val="hybridMultilevel"/>
    <w:tmpl w:val="2D50A16E"/>
    <w:lvl w:ilvl="0" w:tplc="DFF65FC2">
      <w:start w:val="1"/>
      <w:numFmt w:val="decimal"/>
      <w:suff w:val="nothing"/>
      <w:lvlText w:val="Chapter %1. "/>
      <w:lvlJc w:val="left"/>
      <w:pPr>
        <w:ind w:left="0" w:firstLine="0"/>
      </w:pPr>
      <w:rPr>
        <w:rFonts w:hint="default"/>
      </w:rPr>
    </w:lvl>
    <w:lvl w:ilvl="1" w:tplc="2C62FE58">
      <w:start w:val="1"/>
      <w:numFmt w:val="none"/>
      <w:suff w:val="nothing"/>
      <w:lvlText w:val=""/>
      <w:lvlJc w:val="left"/>
      <w:pPr>
        <w:ind w:left="0" w:firstLine="0"/>
      </w:pPr>
      <w:rPr>
        <w:rFonts w:hint="default"/>
      </w:rPr>
    </w:lvl>
    <w:lvl w:ilvl="2" w:tplc="051A2506">
      <w:start w:val="1"/>
      <w:numFmt w:val="none"/>
      <w:suff w:val="nothing"/>
      <w:lvlText w:val=""/>
      <w:lvlJc w:val="left"/>
      <w:pPr>
        <w:ind w:left="0" w:firstLine="0"/>
      </w:pPr>
      <w:rPr>
        <w:rFonts w:hint="default"/>
      </w:rPr>
    </w:lvl>
    <w:lvl w:ilvl="3" w:tplc="BF2472DE">
      <w:start w:val="1"/>
      <w:numFmt w:val="none"/>
      <w:suff w:val="nothing"/>
      <w:lvlText w:val=""/>
      <w:lvlJc w:val="left"/>
      <w:pPr>
        <w:ind w:left="0" w:firstLine="0"/>
      </w:pPr>
      <w:rPr>
        <w:rFonts w:hint="default"/>
      </w:rPr>
    </w:lvl>
    <w:lvl w:ilvl="4" w:tplc="16AADFA2">
      <w:start w:val="1"/>
      <w:numFmt w:val="none"/>
      <w:suff w:val="nothing"/>
      <w:lvlText w:val=""/>
      <w:lvlJc w:val="left"/>
      <w:pPr>
        <w:ind w:left="0" w:firstLine="0"/>
      </w:pPr>
      <w:rPr>
        <w:rFonts w:hint="default"/>
      </w:rPr>
    </w:lvl>
    <w:lvl w:ilvl="5" w:tplc="0E9250B0">
      <w:start w:val="1"/>
      <w:numFmt w:val="none"/>
      <w:suff w:val="nothing"/>
      <w:lvlText w:val=""/>
      <w:lvlJc w:val="left"/>
      <w:pPr>
        <w:ind w:left="0" w:firstLine="0"/>
      </w:pPr>
      <w:rPr>
        <w:rFonts w:hint="default"/>
      </w:rPr>
    </w:lvl>
    <w:lvl w:ilvl="6" w:tplc="0764C87C">
      <w:start w:val="1"/>
      <w:numFmt w:val="none"/>
      <w:suff w:val="nothing"/>
      <w:lvlText w:val=""/>
      <w:lvlJc w:val="left"/>
      <w:pPr>
        <w:ind w:left="0" w:firstLine="0"/>
      </w:pPr>
      <w:rPr>
        <w:rFonts w:hint="default"/>
      </w:rPr>
    </w:lvl>
    <w:lvl w:ilvl="7" w:tplc="DB96C450">
      <w:start w:val="1"/>
      <w:numFmt w:val="none"/>
      <w:suff w:val="nothing"/>
      <w:lvlText w:val=""/>
      <w:lvlJc w:val="left"/>
      <w:pPr>
        <w:ind w:left="0" w:firstLine="0"/>
      </w:pPr>
      <w:rPr>
        <w:rFonts w:hint="default"/>
      </w:rPr>
    </w:lvl>
    <w:lvl w:ilvl="8" w:tplc="ABF69A92">
      <w:start w:val="1"/>
      <w:numFmt w:val="upperLetter"/>
      <w:pStyle w:val="FooterChar"/>
      <w:suff w:val="nothing"/>
      <w:lvlText w:val="Appendix %9. "/>
      <w:lvlJc w:val="left"/>
      <w:pPr>
        <w:ind w:left="0" w:firstLine="0"/>
      </w:pPr>
      <w:rPr>
        <w:rFonts w:hint="default"/>
      </w:rPr>
    </w:lvl>
  </w:abstractNum>
  <w:abstractNum w:abstractNumId="15" w15:restartNumberingAfterBreak="0">
    <w:nsid w:val="706A6782"/>
    <w:multiLevelType w:val="hybridMultilevel"/>
    <w:tmpl w:val="492A4A30"/>
    <w:lvl w:ilvl="0" w:tplc="996C3B80">
      <w:start w:val="1"/>
      <w:numFmt w:val="decimal"/>
      <w:lvlText w:val="%1."/>
      <w:lvlJc w:val="left"/>
      <w:pPr>
        <w:ind w:left="720" w:hanging="360"/>
      </w:pPr>
    </w:lvl>
    <w:lvl w:ilvl="1" w:tplc="27962DCE">
      <w:start w:val="1"/>
      <w:numFmt w:val="lowerLetter"/>
      <w:lvlText w:val="%2."/>
      <w:lvlJc w:val="left"/>
      <w:pPr>
        <w:ind w:left="1440" w:hanging="360"/>
      </w:pPr>
    </w:lvl>
    <w:lvl w:ilvl="2" w:tplc="86028132">
      <w:start w:val="1"/>
      <w:numFmt w:val="lowerRoman"/>
      <w:lvlText w:val="%3."/>
      <w:lvlJc w:val="right"/>
      <w:pPr>
        <w:ind w:left="2160" w:hanging="180"/>
      </w:pPr>
    </w:lvl>
    <w:lvl w:ilvl="3" w:tplc="CBD2D578">
      <w:start w:val="1"/>
      <w:numFmt w:val="decimal"/>
      <w:lvlText w:val="%4."/>
      <w:lvlJc w:val="left"/>
      <w:pPr>
        <w:ind w:left="2880" w:hanging="360"/>
      </w:pPr>
    </w:lvl>
    <w:lvl w:ilvl="4" w:tplc="00E82480">
      <w:start w:val="1"/>
      <w:numFmt w:val="lowerLetter"/>
      <w:lvlText w:val="%5."/>
      <w:lvlJc w:val="left"/>
      <w:pPr>
        <w:ind w:left="3600" w:hanging="360"/>
      </w:pPr>
    </w:lvl>
    <w:lvl w:ilvl="5" w:tplc="8F9260DA">
      <w:start w:val="1"/>
      <w:numFmt w:val="lowerRoman"/>
      <w:lvlText w:val="%6."/>
      <w:lvlJc w:val="right"/>
      <w:pPr>
        <w:ind w:left="4320" w:hanging="180"/>
      </w:pPr>
    </w:lvl>
    <w:lvl w:ilvl="6" w:tplc="2390A91E">
      <w:start w:val="1"/>
      <w:numFmt w:val="decimal"/>
      <w:lvlText w:val="%7."/>
      <w:lvlJc w:val="left"/>
      <w:pPr>
        <w:ind w:left="5040" w:hanging="360"/>
      </w:pPr>
    </w:lvl>
    <w:lvl w:ilvl="7" w:tplc="8F08A690">
      <w:start w:val="1"/>
      <w:numFmt w:val="lowerLetter"/>
      <w:lvlText w:val="%8."/>
      <w:lvlJc w:val="left"/>
      <w:pPr>
        <w:ind w:left="5760" w:hanging="360"/>
      </w:pPr>
    </w:lvl>
    <w:lvl w:ilvl="8" w:tplc="970E6AAE">
      <w:start w:val="1"/>
      <w:numFmt w:val="lowerRoman"/>
      <w:lvlText w:val="%9."/>
      <w:lvlJc w:val="right"/>
      <w:pPr>
        <w:ind w:left="6480" w:hanging="180"/>
      </w:pPr>
    </w:lvl>
  </w:abstractNum>
  <w:abstractNum w:abstractNumId="16" w15:restartNumberingAfterBreak="0">
    <w:nsid w:val="7502115D"/>
    <w:multiLevelType w:val="hybridMultilevel"/>
    <w:tmpl w:val="0409001D"/>
    <w:lvl w:ilvl="0" w:tplc="58BC7964">
      <w:start w:val="1"/>
      <w:numFmt w:val="decimal"/>
      <w:lvlText w:val="%1)"/>
      <w:lvlJc w:val="left"/>
      <w:pPr>
        <w:ind w:left="360" w:hanging="360"/>
      </w:pPr>
    </w:lvl>
    <w:lvl w:ilvl="1" w:tplc="513E15D0">
      <w:start w:val="1"/>
      <w:numFmt w:val="lowerLetter"/>
      <w:lvlText w:val="%2)"/>
      <w:lvlJc w:val="left"/>
      <w:pPr>
        <w:ind w:left="720" w:hanging="360"/>
      </w:pPr>
    </w:lvl>
    <w:lvl w:ilvl="2" w:tplc="109ED27E">
      <w:start w:val="1"/>
      <w:numFmt w:val="lowerRoman"/>
      <w:lvlText w:val="%3)"/>
      <w:lvlJc w:val="left"/>
      <w:pPr>
        <w:ind w:left="1080" w:hanging="360"/>
      </w:pPr>
    </w:lvl>
    <w:lvl w:ilvl="3" w:tplc="B1800B9A">
      <w:start w:val="1"/>
      <w:numFmt w:val="decimal"/>
      <w:lvlText w:val="(%4)"/>
      <w:lvlJc w:val="left"/>
      <w:pPr>
        <w:ind w:left="1440" w:hanging="360"/>
      </w:pPr>
    </w:lvl>
    <w:lvl w:ilvl="4" w:tplc="821E3ACA">
      <w:start w:val="1"/>
      <w:numFmt w:val="lowerLetter"/>
      <w:lvlText w:val="(%5)"/>
      <w:lvlJc w:val="left"/>
      <w:pPr>
        <w:ind w:left="1800" w:hanging="360"/>
      </w:pPr>
    </w:lvl>
    <w:lvl w:ilvl="5" w:tplc="C7F22824">
      <w:start w:val="1"/>
      <w:numFmt w:val="lowerRoman"/>
      <w:lvlText w:val="(%6)"/>
      <w:lvlJc w:val="left"/>
      <w:pPr>
        <w:ind w:left="2160" w:hanging="360"/>
      </w:pPr>
    </w:lvl>
    <w:lvl w:ilvl="6" w:tplc="5D7CBA52">
      <w:start w:val="1"/>
      <w:numFmt w:val="decimal"/>
      <w:lvlText w:val="%7."/>
      <w:lvlJc w:val="left"/>
      <w:pPr>
        <w:ind w:left="2520" w:hanging="360"/>
      </w:pPr>
    </w:lvl>
    <w:lvl w:ilvl="7" w:tplc="7D5E1D5A">
      <w:start w:val="1"/>
      <w:numFmt w:val="lowerLetter"/>
      <w:lvlText w:val="%8."/>
      <w:lvlJc w:val="left"/>
      <w:pPr>
        <w:ind w:left="2880" w:hanging="360"/>
      </w:pPr>
    </w:lvl>
    <w:lvl w:ilvl="8" w:tplc="4F3E534A">
      <w:start w:val="1"/>
      <w:numFmt w:val="lowerRoman"/>
      <w:lvlText w:val="%9."/>
      <w:lvlJc w:val="left"/>
      <w:pPr>
        <w:ind w:left="3240" w:hanging="360"/>
      </w:pPr>
    </w:lvl>
  </w:abstractNum>
  <w:abstractNum w:abstractNumId="17" w15:restartNumberingAfterBreak="0">
    <w:nsid w:val="75DD704D"/>
    <w:multiLevelType w:val="hybridMultilevel"/>
    <w:tmpl w:val="F83A7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3"/>
  </w:num>
  <w:num w:numId="4">
    <w:abstractNumId w:val="17"/>
  </w:num>
  <w:num w:numId="5">
    <w:abstractNumId w:val="8"/>
  </w:num>
  <w:num w:numId="6">
    <w:abstractNumId w:val="1"/>
  </w:num>
  <w:num w:numId="7">
    <w:abstractNumId w:val="0"/>
  </w:num>
  <w:num w:numId="8">
    <w:abstractNumId w:val="3"/>
  </w:num>
  <w:num w:numId="9">
    <w:abstractNumId w:val="2"/>
  </w:num>
  <w:num w:numId="10">
    <w:abstractNumId w:val="16"/>
  </w:num>
  <w:num w:numId="11">
    <w:abstractNumId w:val="11"/>
  </w:num>
  <w:num w:numId="12">
    <w:abstractNumId w:val="9"/>
  </w:num>
  <w:num w:numId="13">
    <w:abstractNumId w:val="4"/>
  </w:num>
  <w:num w:numId="14">
    <w:abstractNumId w:val="6"/>
  </w:num>
  <w:num w:numId="15">
    <w:abstractNumId w:val="12"/>
  </w:num>
  <w:num w:numId="16">
    <w:abstractNumId w:val="15"/>
  </w:num>
  <w:num w:numId="17">
    <w:abstractNumId w:val="10"/>
  </w:num>
  <w:num w:numId="18">
    <w:abstractNumId w:val="5"/>
  </w:num>
  <w:num w:numId="19">
    <w:abstractNumId w:val="7"/>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barbera, Sterling (MU-Student)">
    <w15:presenceInfo w15:providerId="None" w15:userId="Labarbera, Sterling (MU-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F2CDA25-D79B-4794-8354-B6007F6C6426}"/>
    <w:docVar w:name="dgnword-eventsink" w:val="1651843631040"/>
    <w:docVar w:name="EN.InstantFormat" w:val="&lt;ENInstantFormat&gt;&lt;Enabled&gt;1&lt;/Enabled&gt;&lt;ScanUnformatted&gt;1&lt;/ScanUnformatted&gt;&lt;ScanChanges&gt;1&lt;/ScanChanges&gt;&lt;Suspended&gt;1&lt;/Suspended&gt;&lt;/ENInstantFormat&gt;"/>
    <w:docVar w:name="EN.Layout" w:val="&lt;ENLayout&gt;&lt;Style&gt;IEEE Mizzou&lt;/Style&gt;&lt;LeftDelim&gt;{&lt;/LeftDelim&gt;&lt;RightDelim&gt;}&lt;/RightDelim&gt;&lt;FontName&gt;Times New Roman&lt;/FontName&gt;&lt;FontSize&gt;12&lt;/FontSize&gt;&lt;ReflistTitle&gt;&lt;/ReflistTitle&gt;&lt;StartingRefnum&gt;1&lt;/StartingRefnum&gt;&lt;FirstLineIndent&gt;0&lt;/FirstLineIndent&gt;&lt;HangingIndent&gt;576&lt;/HangingIndent&gt;&lt;LineSpacing&gt;1&lt;/LineSpacing&gt;&lt;SpaceAfter&gt;0&lt;/SpaceAfter&gt;&lt;HyperlinksEnabled&gt;1&lt;/HyperlinksEnabled&gt;&lt;HyperlinksVisible&gt;0&lt;/HyperlinksVisible&gt;&lt;EnableBibliographyCategories&gt;0&lt;/EnableBibliographyCategories&gt;&lt;/ENLayout&gt;"/>
    <w:docVar w:name="EN.Libraries" w:val="&lt;Libraries&gt;&lt;item db-id=&quot;d92zwr5vatd9r3ed0s95erx9stwr0twf9r5e&quot;&gt;ECE Couses&lt;record-ids&gt;&lt;item&gt;34&lt;/item&gt;&lt;item&gt;110&lt;/item&gt;&lt;item&gt;111&lt;/item&gt;&lt;item&gt;135&lt;/item&gt;&lt;item&gt;136&lt;/item&gt;&lt;item&gt;203&lt;/item&gt;&lt;item&gt;273&lt;/item&gt;&lt;item&gt;281&lt;/item&gt;&lt;/record-ids&gt;&lt;/item&gt;&lt;/Libraries&gt;"/>
  </w:docVars>
  <w:rsids>
    <w:rsidRoot w:val="000252AA"/>
    <w:rsid w:val="00000671"/>
    <w:rsid w:val="0000069B"/>
    <w:rsid w:val="00002D3C"/>
    <w:rsid w:val="00002FF8"/>
    <w:rsid w:val="00003444"/>
    <w:rsid w:val="0000354C"/>
    <w:rsid w:val="000038DD"/>
    <w:rsid w:val="0000655E"/>
    <w:rsid w:val="00006D94"/>
    <w:rsid w:val="00007344"/>
    <w:rsid w:val="000074FB"/>
    <w:rsid w:val="00007707"/>
    <w:rsid w:val="0000783C"/>
    <w:rsid w:val="00007A31"/>
    <w:rsid w:val="00007B7C"/>
    <w:rsid w:val="00007B7E"/>
    <w:rsid w:val="0001023A"/>
    <w:rsid w:val="00010886"/>
    <w:rsid w:val="000109E0"/>
    <w:rsid w:val="00011086"/>
    <w:rsid w:val="00011198"/>
    <w:rsid w:val="00012420"/>
    <w:rsid w:val="000128DF"/>
    <w:rsid w:val="00012B6B"/>
    <w:rsid w:val="00012D79"/>
    <w:rsid w:val="00012F7F"/>
    <w:rsid w:val="0001325A"/>
    <w:rsid w:val="0001356B"/>
    <w:rsid w:val="00013DF2"/>
    <w:rsid w:val="000142F3"/>
    <w:rsid w:val="00015119"/>
    <w:rsid w:val="00016585"/>
    <w:rsid w:val="000168C9"/>
    <w:rsid w:val="00016ED8"/>
    <w:rsid w:val="00017285"/>
    <w:rsid w:val="0001768B"/>
    <w:rsid w:val="00017E39"/>
    <w:rsid w:val="00017F49"/>
    <w:rsid w:val="00021C3D"/>
    <w:rsid w:val="00021F29"/>
    <w:rsid w:val="00022CC1"/>
    <w:rsid w:val="00022ED3"/>
    <w:rsid w:val="00022F89"/>
    <w:rsid w:val="00024031"/>
    <w:rsid w:val="00024335"/>
    <w:rsid w:val="0002521E"/>
    <w:rsid w:val="000252AA"/>
    <w:rsid w:val="00025557"/>
    <w:rsid w:val="00025667"/>
    <w:rsid w:val="00025AE9"/>
    <w:rsid w:val="00025DDA"/>
    <w:rsid w:val="000260B9"/>
    <w:rsid w:val="000263AB"/>
    <w:rsid w:val="00027833"/>
    <w:rsid w:val="00027871"/>
    <w:rsid w:val="000307D3"/>
    <w:rsid w:val="00031061"/>
    <w:rsid w:val="000330B0"/>
    <w:rsid w:val="00033145"/>
    <w:rsid w:val="000338DA"/>
    <w:rsid w:val="00033F24"/>
    <w:rsid w:val="000343F2"/>
    <w:rsid w:val="0003466C"/>
    <w:rsid w:val="0003596D"/>
    <w:rsid w:val="00035AE9"/>
    <w:rsid w:val="00036200"/>
    <w:rsid w:val="00037A3D"/>
    <w:rsid w:val="00040351"/>
    <w:rsid w:val="0004187D"/>
    <w:rsid w:val="00041976"/>
    <w:rsid w:val="00041CEA"/>
    <w:rsid w:val="00041F30"/>
    <w:rsid w:val="00041F54"/>
    <w:rsid w:val="000426D2"/>
    <w:rsid w:val="00042B57"/>
    <w:rsid w:val="00042DAD"/>
    <w:rsid w:val="000441AB"/>
    <w:rsid w:val="0004499D"/>
    <w:rsid w:val="00044EB4"/>
    <w:rsid w:val="000451F2"/>
    <w:rsid w:val="00045492"/>
    <w:rsid w:val="000458A6"/>
    <w:rsid w:val="00045BC0"/>
    <w:rsid w:val="00046546"/>
    <w:rsid w:val="0004734A"/>
    <w:rsid w:val="000473DB"/>
    <w:rsid w:val="000474B1"/>
    <w:rsid w:val="00047DB7"/>
    <w:rsid w:val="00050892"/>
    <w:rsid w:val="000510C0"/>
    <w:rsid w:val="00053194"/>
    <w:rsid w:val="00053929"/>
    <w:rsid w:val="00053C25"/>
    <w:rsid w:val="00055658"/>
    <w:rsid w:val="0005569F"/>
    <w:rsid w:val="0005597C"/>
    <w:rsid w:val="00055995"/>
    <w:rsid w:val="00055BE1"/>
    <w:rsid w:val="00055D7E"/>
    <w:rsid w:val="00056604"/>
    <w:rsid w:val="00056743"/>
    <w:rsid w:val="00056BF4"/>
    <w:rsid w:val="00057D5A"/>
    <w:rsid w:val="00060E78"/>
    <w:rsid w:val="000611BD"/>
    <w:rsid w:val="00061558"/>
    <w:rsid w:val="00061A6F"/>
    <w:rsid w:val="00061DBD"/>
    <w:rsid w:val="00062623"/>
    <w:rsid w:val="000626EA"/>
    <w:rsid w:val="00062BBA"/>
    <w:rsid w:val="00062DFC"/>
    <w:rsid w:val="00063448"/>
    <w:rsid w:val="00063A6D"/>
    <w:rsid w:val="00063B82"/>
    <w:rsid w:val="0006468F"/>
    <w:rsid w:val="0006497A"/>
    <w:rsid w:val="00064B51"/>
    <w:rsid w:val="000651E6"/>
    <w:rsid w:val="0006576D"/>
    <w:rsid w:val="0006580A"/>
    <w:rsid w:val="00065E4C"/>
    <w:rsid w:val="000679B1"/>
    <w:rsid w:val="0007064C"/>
    <w:rsid w:val="00070932"/>
    <w:rsid w:val="000715CD"/>
    <w:rsid w:val="0007189D"/>
    <w:rsid w:val="00071992"/>
    <w:rsid w:val="00071AF7"/>
    <w:rsid w:val="00071C95"/>
    <w:rsid w:val="000722E0"/>
    <w:rsid w:val="0007270C"/>
    <w:rsid w:val="00072D3F"/>
    <w:rsid w:val="00072E0E"/>
    <w:rsid w:val="0007313C"/>
    <w:rsid w:val="00073758"/>
    <w:rsid w:val="00073912"/>
    <w:rsid w:val="00074489"/>
    <w:rsid w:val="00074D9A"/>
    <w:rsid w:val="0007591C"/>
    <w:rsid w:val="00075C4F"/>
    <w:rsid w:val="0007602F"/>
    <w:rsid w:val="000766A9"/>
    <w:rsid w:val="00077CE6"/>
    <w:rsid w:val="00077F8B"/>
    <w:rsid w:val="00081220"/>
    <w:rsid w:val="000817D1"/>
    <w:rsid w:val="00081AAA"/>
    <w:rsid w:val="00081E2A"/>
    <w:rsid w:val="00082253"/>
    <w:rsid w:val="000822AE"/>
    <w:rsid w:val="000823E2"/>
    <w:rsid w:val="00082E84"/>
    <w:rsid w:val="0008341A"/>
    <w:rsid w:val="00083B82"/>
    <w:rsid w:val="00084010"/>
    <w:rsid w:val="00084318"/>
    <w:rsid w:val="000846DF"/>
    <w:rsid w:val="00084F7D"/>
    <w:rsid w:val="00085AFD"/>
    <w:rsid w:val="00085C71"/>
    <w:rsid w:val="00085CA4"/>
    <w:rsid w:val="0008619B"/>
    <w:rsid w:val="000861EA"/>
    <w:rsid w:val="00086638"/>
    <w:rsid w:val="00086F49"/>
    <w:rsid w:val="00087917"/>
    <w:rsid w:val="00087EA2"/>
    <w:rsid w:val="00090ADC"/>
    <w:rsid w:val="00090D19"/>
    <w:rsid w:val="00090E3C"/>
    <w:rsid w:val="0009109E"/>
    <w:rsid w:val="00091181"/>
    <w:rsid w:val="0009151E"/>
    <w:rsid w:val="00091B77"/>
    <w:rsid w:val="00091C23"/>
    <w:rsid w:val="000923C9"/>
    <w:rsid w:val="00092586"/>
    <w:rsid w:val="000930DC"/>
    <w:rsid w:val="00093847"/>
    <w:rsid w:val="0009387E"/>
    <w:rsid w:val="000943F4"/>
    <w:rsid w:val="00094AC7"/>
    <w:rsid w:val="000951DF"/>
    <w:rsid w:val="00095D88"/>
    <w:rsid w:val="0009681A"/>
    <w:rsid w:val="00097F66"/>
    <w:rsid w:val="000A2A47"/>
    <w:rsid w:val="000A3447"/>
    <w:rsid w:val="000A36D3"/>
    <w:rsid w:val="000A3EDF"/>
    <w:rsid w:val="000A416D"/>
    <w:rsid w:val="000A421D"/>
    <w:rsid w:val="000A4BFD"/>
    <w:rsid w:val="000A5400"/>
    <w:rsid w:val="000A555E"/>
    <w:rsid w:val="000A5EC0"/>
    <w:rsid w:val="000A600D"/>
    <w:rsid w:val="000A6761"/>
    <w:rsid w:val="000A6789"/>
    <w:rsid w:val="000A6BC7"/>
    <w:rsid w:val="000A70F1"/>
    <w:rsid w:val="000A73E7"/>
    <w:rsid w:val="000A7670"/>
    <w:rsid w:val="000A76A2"/>
    <w:rsid w:val="000A7960"/>
    <w:rsid w:val="000B006F"/>
    <w:rsid w:val="000B018C"/>
    <w:rsid w:val="000B03EB"/>
    <w:rsid w:val="000B0511"/>
    <w:rsid w:val="000B0527"/>
    <w:rsid w:val="000B054F"/>
    <w:rsid w:val="000B21C2"/>
    <w:rsid w:val="000B2491"/>
    <w:rsid w:val="000B2797"/>
    <w:rsid w:val="000B37C1"/>
    <w:rsid w:val="000B3889"/>
    <w:rsid w:val="000B3FF6"/>
    <w:rsid w:val="000B4507"/>
    <w:rsid w:val="000B461D"/>
    <w:rsid w:val="000B5216"/>
    <w:rsid w:val="000B56A6"/>
    <w:rsid w:val="000B56ED"/>
    <w:rsid w:val="000B6263"/>
    <w:rsid w:val="000B62CC"/>
    <w:rsid w:val="000B72B2"/>
    <w:rsid w:val="000B7783"/>
    <w:rsid w:val="000B77AB"/>
    <w:rsid w:val="000C06A0"/>
    <w:rsid w:val="000C1AD9"/>
    <w:rsid w:val="000C1EE4"/>
    <w:rsid w:val="000C2671"/>
    <w:rsid w:val="000C36F0"/>
    <w:rsid w:val="000C3927"/>
    <w:rsid w:val="000C3E27"/>
    <w:rsid w:val="000C3F75"/>
    <w:rsid w:val="000C4944"/>
    <w:rsid w:val="000C4DE1"/>
    <w:rsid w:val="000C525E"/>
    <w:rsid w:val="000C5449"/>
    <w:rsid w:val="000C5849"/>
    <w:rsid w:val="000C5A18"/>
    <w:rsid w:val="000C5CF8"/>
    <w:rsid w:val="000C703E"/>
    <w:rsid w:val="000C724B"/>
    <w:rsid w:val="000C7A12"/>
    <w:rsid w:val="000C7A17"/>
    <w:rsid w:val="000D11FE"/>
    <w:rsid w:val="000D260F"/>
    <w:rsid w:val="000D3CB9"/>
    <w:rsid w:val="000D4269"/>
    <w:rsid w:val="000D4B26"/>
    <w:rsid w:val="000D5CDE"/>
    <w:rsid w:val="000D63BB"/>
    <w:rsid w:val="000D6636"/>
    <w:rsid w:val="000E0107"/>
    <w:rsid w:val="000E0E00"/>
    <w:rsid w:val="000E0E58"/>
    <w:rsid w:val="000E1042"/>
    <w:rsid w:val="000E1580"/>
    <w:rsid w:val="000E203D"/>
    <w:rsid w:val="000E235D"/>
    <w:rsid w:val="000E34F9"/>
    <w:rsid w:val="000E3605"/>
    <w:rsid w:val="000E4FF7"/>
    <w:rsid w:val="000E5447"/>
    <w:rsid w:val="000E602E"/>
    <w:rsid w:val="000E630D"/>
    <w:rsid w:val="000E63B4"/>
    <w:rsid w:val="000E6663"/>
    <w:rsid w:val="000E69B3"/>
    <w:rsid w:val="000E6EE7"/>
    <w:rsid w:val="000E734A"/>
    <w:rsid w:val="000E7BD0"/>
    <w:rsid w:val="000F1140"/>
    <w:rsid w:val="000F126B"/>
    <w:rsid w:val="000F1D8F"/>
    <w:rsid w:val="000F214C"/>
    <w:rsid w:val="000F30B4"/>
    <w:rsid w:val="000F3231"/>
    <w:rsid w:val="000F3CF9"/>
    <w:rsid w:val="000F3F08"/>
    <w:rsid w:val="000F40FB"/>
    <w:rsid w:val="000F434A"/>
    <w:rsid w:val="000F4749"/>
    <w:rsid w:val="000F515B"/>
    <w:rsid w:val="000F56FB"/>
    <w:rsid w:val="000F57A8"/>
    <w:rsid w:val="000F5C9A"/>
    <w:rsid w:val="000F5CBE"/>
    <w:rsid w:val="000F5EC4"/>
    <w:rsid w:val="000F67E6"/>
    <w:rsid w:val="000F6905"/>
    <w:rsid w:val="000F6ECE"/>
    <w:rsid w:val="000F7681"/>
    <w:rsid w:val="000F7982"/>
    <w:rsid w:val="00100127"/>
    <w:rsid w:val="00100591"/>
    <w:rsid w:val="00100A2A"/>
    <w:rsid w:val="0010115E"/>
    <w:rsid w:val="0010161A"/>
    <w:rsid w:val="001018F8"/>
    <w:rsid w:val="00101DA7"/>
    <w:rsid w:val="0010225F"/>
    <w:rsid w:val="00102334"/>
    <w:rsid w:val="00102A51"/>
    <w:rsid w:val="00102B7E"/>
    <w:rsid w:val="00102E57"/>
    <w:rsid w:val="00102F4C"/>
    <w:rsid w:val="00103339"/>
    <w:rsid w:val="00103742"/>
    <w:rsid w:val="00103A3E"/>
    <w:rsid w:val="00103D04"/>
    <w:rsid w:val="0010480E"/>
    <w:rsid w:val="0010488C"/>
    <w:rsid w:val="00104FDA"/>
    <w:rsid w:val="001052D9"/>
    <w:rsid w:val="0010604B"/>
    <w:rsid w:val="001062DF"/>
    <w:rsid w:val="001064F8"/>
    <w:rsid w:val="0010678F"/>
    <w:rsid w:val="001071BF"/>
    <w:rsid w:val="001077C7"/>
    <w:rsid w:val="00110A20"/>
    <w:rsid w:val="00110B3A"/>
    <w:rsid w:val="00110C35"/>
    <w:rsid w:val="001111EC"/>
    <w:rsid w:val="0011126A"/>
    <w:rsid w:val="001113D5"/>
    <w:rsid w:val="00111831"/>
    <w:rsid w:val="0011217E"/>
    <w:rsid w:val="001123D6"/>
    <w:rsid w:val="001129BB"/>
    <w:rsid w:val="00112CFB"/>
    <w:rsid w:val="0011311A"/>
    <w:rsid w:val="00113530"/>
    <w:rsid w:val="0011372C"/>
    <w:rsid w:val="00113AFB"/>
    <w:rsid w:val="0011402D"/>
    <w:rsid w:val="00114177"/>
    <w:rsid w:val="00114251"/>
    <w:rsid w:val="00114551"/>
    <w:rsid w:val="001148DC"/>
    <w:rsid w:val="00114C8F"/>
    <w:rsid w:val="00115438"/>
    <w:rsid w:val="00115577"/>
    <w:rsid w:val="0011597B"/>
    <w:rsid w:val="00116313"/>
    <w:rsid w:val="001176B8"/>
    <w:rsid w:val="001203BF"/>
    <w:rsid w:val="00120B53"/>
    <w:rsid w:val="0012128D"/>
    <w:rsid w:val="00123386"/>
    <w:rsid w:val="0012341D"/>
    <w:rsid w:val="00123C51"/>
    <w:rsid w:val="00123DB1"/>
    <w:rsid w:val="001242E2"/>
    <w:rsid w:val="001250A6"/>
    <w:rsid w:val="001258C7"/>
    <w:rsid w:val="00125A96"/>
    <w:rsid w:val="00125B8E"/>
    <w:rsid w:val="00126C18"/>
    <w:rsid w:val="001273C2"/>
    <w:rsid w:val="0013031A"/>
    <w:rsid w:val="0013057E"/>
    <w:rsid w:val="00131408"/>
    <w:rsid w:val="0013155D"/>
    <w:rsid w:val="00131CF0"/>
    <w:rsid w:val="00131D62"/>
    <w:rsid w:val="00131EB9"/>
    <w:rsid w:val="001327D2"/>
    <w:rsid w:val="00132D51"/>
    <w:rsid w:val="001330B9"/>
    <w:rsid w:val="00133215"/>
    <w:rsid w:val="0013337E"/>
    <w:rsid w:val="00133910"/>
    <w:rsid w:val="00133A3C"/>
    <w:rsid w:val="00133D58"/>
    <w:rsid w:val="00135441"/>
    <w:rsid w:val="001354C7"/>
    <w:rsid w:val="0013570F"/>
    <w:rsid w:val="00135BE3"/>
    <w:rsid w:val="001366C9"/>
    <w:rsid w:val="001368E4"/>
    <w:rsid w:val="001369D2"/>
    <w:rsid w:val="00136A55"/>
    <w:rsid w:val="00136B8D"/>
    <w:rsid w:val="00137031"/>
    <w:rsid w:val="00137B38"/>
    <w:rsid w:val="00137C75"/>
    <w:rsid w:val="00137D5A"/>
    <w:rsid w:val="00137DDA"/>
    <w:rsid w:val="00140543"/>
    <w:rsid w:val="001405C9"/>
    <w:rsid w:val="00140616"/>
    <w:rsid w:val="001407AB"/>
    <w:rsid w:val="00140E3C"/>
    <w:rsid w:val="00141D21"/>
    <w:rsid w:val="00141DA6"/>
    <w:rsid w:val="001426BB"/>
    <w:rsid w:val="0014270A"/>
    <w:rsid w:val="00142A77"/>
    <w:rsid w:val="00142AF4"/>
    <w:rsid w:val="001430A5"/>
    <w:rsid w:val="0014348C"/>
    <w:rsid w:val="00143B0F"/>
    <w:rsid w:val="00143FC5"/>
    <w:rsid w:val="00144210"/>
    <w:rsid w:val="00144CB8"/>
    <w:rsid w:val="001465A8"/>
    <w:rsid w:val="00146B5C"/>
    <w:rsid w:val="00146FAE"/>
    <w:rsid w:val="00147282"/>
    <w:rsid w:val="00147963"/>
    <w:rsid w:val="00147F21"/>
    <w:rsid w:val="00150E5A"/>
    <w:rsid w:val="00151CDD"/>
    <w:rsid w:val="00151DB5"/>
    <w:rsid w:val="001524E1"/>
    <w:rsid w:val="00152B37"/>
    <w:rsid w:val="00152B97"/>
    <w:rsid w:val="00153580"/>
    <w:rsid w:val="0015358D"/>
    <w:rsid w:val="001536DD"/>
    <w:rsid w:val="00154463"/>
    <w:rsid w:val="0015457B"/>
    <w:rsid w:val="0015474A"/>
    <w:rsid w:val="00154852"/>
    <w:rsid w:val="00154C70"/>
    <w:rsid w:val="001552F2"/>
    <w:rsid w:val="001558CC"/>
    <w:rsid w:val="00156238"/>
    <w:rsid w:val="001567A2"/>
    <w:rsid w:val="001568D2"/>
    <w:rsid w:val="00156C26"/>
    <w:rsid w:val="00157137"/>
    <w:rsid w:val="001577AB"/>
    <w:rsid w:val="00157993"/>
    <w:rsid w:val="00160306"/>
    <w:rsid w:val="0016039B"/>
    <w:rsid w:val="00160853"/>
    <w:rsid w:val="00160D87"/>
    <w:rsid w:val="00161692"/>
    <w:rsid w:val="001616B1"/>
    <w:rsid w:val="00161A69"/>
    <w:rsid w:val="0016267B"/>
    <w:rsid w:val="001632D4"/>
    <w:rsid w:val="00164EE7"/>
    <w:rsid w:val="001650BE"/>
    <w:rsid w:val="00165382"/>
    <w:rsid w:val="001659E4"/>
    <w:rsid w:val="0017011D"/>
    <w:rsid w:val="00170303"/>
    <w:rsid w:val="00170A75"/>
    <w:rsid w:val="00170AD4"/>
    <w:rsid w:val="00171921"/>
    <w:rsid w:val="00172D73"/>
    <w:rsid w:val="00174C13"/>
    <w:rsid w:val="00174C38"/>
    <w:rsid w:val="00175129"/>
    <w:rsid w:val="0017595F"/>
    <w:rsid w:val="00176613"/>
    <w:rsid w:val="001767E7"/>
    <w:rsid w:val="00176996"/>
    <w:rsid w:val="00177425"/>
    <w:rsid w:val="001777C2"/>
    <w:rsid w:val="001778FF"/>
    <w:rsid w:val="00180785"/>
    <w:rsid w:val="00180949"/>
    <w:rsid w:val="00180E87"/>
    <w:rsid w:val="00180F0E"/>
    <w:rsid w:val="00180F39"/>
    <w:rsid w:val="0018118A"/>
    <w:rsid w:val="001816E8"/>
    <w:rsid w:val="001819B8"/>
    <w:rsid w:val="00181C8C"/>
    <w:rsid w:val="00181DE5"/>
    <w:rsid w:val="00182256"/>
    <w:rsid w:val="00182374"/>
    <w:rsid w:val="001826D4"/>
    <w:rsid w:val="00182B63"/>
    <w:rsid w:val="00182BEE"/>
    <w:rsid w:val="00182FBD"/>
    <w:rsid w:val="00183080"/>
    <w:rsid w:val="00185D1B"/>
    <w:rsid w:val="001861A2"/>
    <w:rsid w:val="00186273"/>
    <w:rsid w:val="00186352"/>
    <w:rsid w:val="00186F44"/>
    <w:rsid w:val="001871BF"/>
    <w:rsid w:val="001875A5"/>
    <w:rsid w:val="001877C3"/>
    <w:rsid w:val="00187EA5"/>
    <w:rsid w:val="00187EDF"/>
    <w:rsid w:val="001901E7"/>
    <w:rsid w:val="00191B9F"/>
    <w:rsid w:val="00192175"/>
    <w:rsid w:val="001924DE"/>
    <w:rsid w:val="001926A4"/>
    <w:rsid w:val="00192721"/>
    <w:rsid w:val="00192886"/>
    <w:rsid w:val="00192B09"/>
    <w:rsid w:val="00193850"/>
    <w:rsid w:val="00193F96"/>
    <w:rsid w:val="0019427F"/>
    <w:rsid w:val="00194403"/>
    <w:rsid w:val="00195621"/>
    <w:rsid w:val="00195AFA"/>
    <w:rsid w:val="00196417"/>
    <w:rsid w:val="0019658D"/>
    <w:rsid w:val="00196867"/>
    <w:rsid w:val="00196BEB"/>
    <w:rsid w:val="001975A0"/>
    <w:rsid w:val="001976A6"/>
    <w:rsid w:val="00197AFD"/>
    <w:rsid w:val="00197F15"/>
    <w:rsid w:val="001A01BB"/>
    <w:rsid w:val="001A0306"/>
    <w:rsid w:val="001A0620"/>
    <w:rsid w:val="001A1393"/>
    <w:rsid w:val="001A20E8"/>
    <w:rsid w:val="001A2A6A"/>
    <w:rsid w:val="001A2A6D"/>
    <w:rsid w:val="001A322A"/>
    <w:rsid w:val="001A402F"/>
    <w:rsid w:val="001A5E26"/>
    <w:rsid w:val="001A6231"/>
    <w:rsid w:val="001A7F07"/>
    <w:rsid w:val="001B0729"/>
    <w:rsid w:val="001B1153"/>
    <w:rsid w:val="001B1774"/>
    <w:rsid w:val="001B3C67"/>
    <w:rsid w:val="001B40D3"/>
    <w:rsid w:val="001B4134"/>
    <w:rsid w:val="001B43DC"/>
    <w:rsid w:val="001B4BD5"/>
    <w:rsid w:val="001B5558"/>
    <w:rsid w:val="001B5A5A"/>
    <w:rsid w:val="001B5BEC"/>
    <w:rsid w:val="001B6570"/>
    <w:rsid w:val="001B672C"/>
    <w:rsid w:val="001B6E41"/>
    <w:rsid w:val="001B7429"/>
    <w:rsid w:val="001B773A"/>
    <w:rsid w:val="001B7AE4"/>
    <w:rsid w:val="001C0065"/>
    <w:rsid w:val="001C0A74"/>
    <w:rsid w:val="001C23CF"/>
    <w:rsid w:val="001C2420"/>
    <w:rsid w:val="001C28B1"/>
    <w:rsid w:val="001C34B9"/>
    <w:rsid w:val="001C3CD3"/>
    <w:rsid w:val="001C4257"/>
    <w:rsid w:val="001C5716"/>
    <w:rsid w:val="001C5A96"/>
    <w:rsid w:val="001C66CB"/>
    <w:rsid w:val="001C7598"/>
    <w:rsid w:val="001D0351"/>
    <w:rsid w:val="001D0557"/>
    <w:rsid w:val="001D1758"/>
    <w:rsid w:val="001D17EA"/>
    <w:rsid w:val="001D1879"/>
    <w:rsid w:val="001D2197"/>
    <w:rsid w:val="001D2A4F"/>
    <w:rsid w:val="001D2E2B"/>
    <w:rsid w:val="001D2FE3"/>
    <w:rsid w:val="001D3341"/>
    <w:rsid w:val="001D33D5"/>
    <w:rsid w:val="001D387C"/>
    <w:rsid w:val="001D3883"/>
    <w:rsid w:val="001D3A71"/>
    <w:rsid w:val="001D450C"/>
    <w:rsid w:val="001D4703"/>
    <w:rsid w:val="001D521A"/>
    <w:rsid w:val="001D5803"/>
    <w:rsid w:val="001D6D97"/>
    <w:rsid w:val="001D6F51"/>
    <w:rsid w:val="001D760C"/>
    <w:rsid w:val="001D777E"/>
    <w:rsid w:val="001D7EBF"/>
    <w:rsid w:val="001D7ED4"/>
    <w:rsid w:val="001E0098"/>
    <w:rsid w:val="001E0295"/>
    <w:rsid w:val="001E0582"/>
    <w:rsid w:val="001E095C"/>
    <w:rsid w:val="001E1B2E"/>
    <w:rsid w:val="001E2133"/>
    <w:rsid w:val="001E2C8F"/>
    <w:rsid w:val="001E4A52"/>
    <w:rsid w:val="001E4A9D"/>
    <w:rsid w:val="001E4C81"/>
    <w:rsid w:val="001E57F7"/>
    <w:rsid w:val="001E5FA8"/>
    <w:rsid w:val="001E65A8"/>
    <w:rsid w:val="001E67A1"/>
    <w:rsid w:val="001E7797"/>
    <w:rsid w:val="001E7A76"/>
    <w:rsid w:val="001E7A93"/>
    <w:rsid w:val="001E7AE4"/>
    <w:rsid w:val="001E7B1A"/>
    <w:rsid w:val="001E7F3F"/>
    <w:rsid w:val="001F018C"/>
    <w:rsid w:val="001F0540"/>
    <w:rsid w:val="001F0579"/>
    <w:rsid w:val="001F0BA4"/>
    <w:rsid w:val="001F0C88"/>
    <w:rsid w:val="001F195C"/>
    <w:rsid w:val="001F1F50"/>
    <w:rsid w:val="001F2F2E"/>
    <w:rsid w:val="001F3652"/>
    <w:rsid w:val="001F3EE8"/>
    <w:rsid w:val="001F48E0"/>
    <w:rsid w:val="001F50A5"/>
    <w:rsid w:val="001F538A"/>
    <w:rsid w:val="001F5AF4"/>
    <w:rsid w:val="001F5C40"/>
    <w:rsid w:val="001F6095"/>
    <w:rsid w:val="001F7B96"/>
    <w:rsid w:val="002002DD"/>
    <w:rsid w:val="002010FD"/>
    <w:rsid w:val="002017E8"/>
    <w:rsid w:val="00201B62"/>
    <w:rsid w:val="00201CF1"/>
    <w:rsid w:val="00201F6D"/>
    <w:rsid w:val="002022EC"/>
    <w:rsid w:val="0020243B"/>
    <w:rsid w:val="00202492"/>
    <w:rsid w:val="00202FF7"/>
    <w:rsid w:val="00203513"/>
    <w:rsid w:val="00203763"/>
    <w:rsid w:val="00204A55"/>
    <w:rsid w:val="00204DA1"/>
    <w:rsid w:val="002053E0"/>
    <w:rsid w:val="002056B4"/>
    <w:rsid w:val="00205ADD"/>
    <w:rsid w:val="00206236"/>
    <w:rsid w:val="00206838"/>
    <w:rsid w:val="00206D96"/>
    <w:rsid w:val="00206DCB"/>
    <w:rsid w:val="00206FC3"/>
    <w:rsid w:val="00207283"/>
    <w:rsid w:val="00207773"/>
    <w:rsid w:val="00207AFE"/>
    <w:rsid w:val="00207E7A"/>
    <w:rsid w:val="00207E9A"/>
    <w:rsid w:val="0021053B"/>
    <w:rsid w:val="0021180F"/>
    <w:rsid w:val="00211DDD"/>
    <w:rsid w:val="002127F3"/>
    <w:rsid w:val="00212CD7"/>
    <w:rsid w:val="00212E65"/>
    <w:rsid w:val="002136A6"/>
    <w:rsid w:val="00213A84"/>
    <w:rsid w:val="0021436F"/>
    <w:rsid w:val="00214A30"/>
    <w:rsid w:val="00215083"/>
    <w:rsid w:val="0021593F"/>
    <w:rsid w:val="00215B49"/>
    <w:rsid w:val="002163EB"/>
    <w:rsid w:val="00216593"/>
    <w:rsid w:val="00216B41"/>
    <w:rsid w:val="00216FCB"/>
    <w:rsid w:val="002172BC"/>
    <w:rsid w:val="00217D24"/>
    <w:rsid w:val="00220715"/>
    <w:rsid w:val="00220741"/>
    <w:rsid w:val="0022083A"/>
    <w:rsid w:val="00220CF7"/>
    <w:rsid w:val="002211C4"/>
    <w:rsid w:val="002215B3"/>
    <w:rsid w:val="00221E1C"/>
    <w:rsid w:val="00221E77"/>
    <w:rsid w:val="00222256"/>
    <w:rsid w:val="00222361"/>
    <w:rsid w:val="00222B95"/>
    <w:rsid w:val="00222BAA"/>
    <w:rsid w:val="00222D19"/>
    <w:rsid w:val="002230E6"/>
    <w:rsid w:val="0022314D"/>
    <w:rsid w:val="002233ED"/>
    <w:rsid w:val="00223458"/>
    <w:rsid w:val="0022372B"/>
    <w:rsid w:val="00223D15"/>
    <w:rsid w:val="00223F77"/>
    <w:rsid w:val="00224155"/>
    <w:rsid w:val="0022418A"/>
    <w:rsid w:val="002252CB"/>
    <w:rsid w:val="00225468"/>
    <w:rsid w:val="002264D7"/>
    <w:rsid w:val="00226BF4"/>
    <w:rsid w:val="00226CAE"/>
    <w:rsid w:val="00226CBE"/>
    <w:rsid w:val="0022770E"/>
    <w:rsid w:val="00232D5F"/>
    <w:rsid w:val="00232DC9"/>
    <w:rsid w:val="00232E96"/>
    <w:rsid w:val="002355EC"/>
    <w:rsid w:val="0023576C"/>
    <w:rsid w:val="00235AAE"/>
    <w:rsid w:val="00235EDA"/>
    <w:rsid w:val="002360D1"/>
    <w:rsid w:val="002361D2"/>
    <w:rsid w:val="00236402"/>
    <w:rsid w:val="0023644B"/>
    <w:rsid w:val="002368C5"/>
    <w:rsid w:val="00236A84"/>
    <w:rsid w:val="00236AAF"/>
    <w:rsid w:val="00237090"/>
    <w:rsid w:val="002378D1"/>
    <w:rsid w:val="00237E56"/>
    <w:rsid w:val="00237E9A"/>
    <w:rsid w:val="00240CF3"/>
    <w:rsid w:val="00240E4D"/>
    <w:rsid w:val="0024156A"/>
    <w:rsid w:val="0024196C"/>
    <w:rsid w:val="0024246D"/>
    <w:rsid w:val="002430EB"/>
    <w:rsid w:val="00245CAB"/>
    <w:rsid w:val="00245D91"/>
    <w:rsid w:val="002464CA"/>
    <w:rsid w:val="0024657B"/>
    <w:rsid w:val="00246703"/>
    <w:rsid w:val="00250484"/>
    <w:rsid w:val="00250FF3"/>
    <w:rsid w:val="00251A4E"/>
    <w:rsid w:val="00251C73"/>
    <w:rsid w:val="00252304"/>
    <w:rsid w:val="00252BF7"/>
    <w:rsid w:val="0025309F"/>
    <w:rsid w:val="00253326"/>
    <w:rsid w:val="00253415"/>
    <w:rsid w:val="00253596"/>
    <w:rsid w:val="00253CED"/>
    <w:rsid w:val="00254635"/>
    <w:rsid w:val="002549E7"/>
    <w:rsid w:val="00255103"/>
    <w:rsid w:val="00255361"/>
    <w:rsid w:val="0025664B"/>
    <w:rsid w:val="00256BEF"/>
    <w:rsid w:val="0025767C"/>
    <w:rsid w:val="002579F3"/>
    <w:rsid w:val="00260A33"/>
    <w:rsid w:val="00260D68"/>
    <w:rsid w:val="00261810"/>
    <w:rsid w:val="00261E84"/>
    <w:rsid w:val="00262271"/>
    <w:rsid w:val="0026278E"/>
    <w:rsid w:val="002632B4"/>
    <w:rsid w:val="002635ED"/>
    <w:rsid w:val="0026416F"/>
    <w:rsid w:val="00264547"/>
    <w:rsid w:val="00264690"/>
    <w:rsid w:val="00264C6D"/>
    <w:rsid w:val="00264E1B"/>
    <w:rsid w:val="00266398"/>
    <w:rsid w:val="00266781"/>
    <w:rsid w:val="00266B4C"/>
    <w:rsid w:val="00266C8F"/>
    <w:rsid w:val="00267659"/>
    <w:rsid w:val="00267CE6"/>
    <w:rsid w:val="0027074A"/>
    <w:rsid w:val="0027086F"/>
    <w:rsid w:val="00270CCF"/>
    <w:rsid w:val="00270D45"/>
    <w:rsid w:val="00270F3A"/>
    <w:rsid w:val="00271322"/>
    <w:rsid w:val="00272033"/>
    <w:rsid w:val="002722FE"/>
    <w:rsid w:val="00272539"/>
    <w:rsid w:val="00272AA0"/>
    <w:rsid w:val="00273558"/>
    <w:rsid w:val="00273A34"/>
    <w:rsid w:val="00274B16"/>
    <w:rsid w:val="00274F9B"/>
    <w:rsid w:val="002753B2"/>
    <w:rsid w:val="00275630"/>
    <w:rsid w:val="0027578E"/>
    <w:rsid w:val="00275935"/>
    <w:rsid w:val="00275AC5"/>
    <w:rsid w:val="00275F02"/>
    <w:rsid w:val="002761B8"/>
    <w:rsid w:val="0027671B"/>
    <w:rsid w:val="00276F71"/>
    <w:rsid w:val="002773BE"/>
    <w:rsid w:val="0027758D"/>
    <w:rsid w:val="0027764F"/>
    <w:rsid w:val="00277D14"/>
    <w:rsid w:val="00277DB9"/>
    <w:rsid w:val="002805BE"/>
    <w:rsid w:val="00280B65"/>
    <w:rsid w:val="00280C5F"/>
    <w:rsid w:val="00281670"/>
    <w:rsid w:val="0028168B"/>
    <w:rsid w:val="00281790"/>
    <w:rsid w:val="00281F6F"/>
    <w:rsid w:val="0028304D"/>
    <w:rsid w:val="00283102"/>
    <w:rsid w:val="00283726"/>
    <w:rsid w:val="00283986"/>
    <w:rsid w:val="00283B8C"/>
    <w:rsid w:val="0028510A"/>
    <w:rsid w:val="00286382"/>
    <w:rsid w:val="0028782E"/>
    <w:rsid w:val="00287E4F"/>
    <w:rsid w:val="00291AA3"/>
    <w:rsid w:val="00291B45"/>
    <w:rsid w:val="00291D5F"/>
    <w:rsid w:val="002925F0"/>
    <w:rsid w:val="00292A72"/>
    <w:rsid w:val="00293EC9"/>
    <w:rsid w:val="00294F6A"/>
    <w:rsid w:val="00295B7C"/>
    <w:rsid w:val="00295F6B"/>
    <w:rsid w:val="00295FB6"/>
    <w:rsid w:val="00296593"/>
    <w:rsid w:val="0029660C"/>
    <w:rsid w:val="00297B71"/>
    <w:rsid w:val="002A0BBA"/>
    <w:rsid w:val="002A0E6F"/>
    <w:rsid w:val="002A0F8D"/>
    <w:rsid w:val="002A1152"/>
    <w:rsid w:val="002A1163"/>
    <w:rsid w:val="002A1B4C"/>
    <w:rsid w:val="002A1B4D"/>
    <w:rsid w:val="002A247E"/>
    <w:rsid w:val="002A2D8E"/>
    <w:rsid w:val="002A3737"/>
    <w:rsid w:val="002A3EB9"/>
    <w:rsid w:val="002A478A"/>
    <w:rsid w:val="002A4B67"/>
    <w:rsid w:val="002A6269"/>
    <w:rsid w:val="002A64CA"/>
    <w:rsid w:val="002A668C"/>
    <w:rsid w:val="002A6691"/>
    <w:rsid w:val="002A6C95"/>
    <w:rsid w:val="002A6D1F"/>
    <w:rsid w:val="002A6ECE"/>
    <w:rsid w:val="002A73C6"/>
    <w:rsid w:val="002A7849"/>
    <w:rsid w:val="002A7C1E"/>
    <w:rsid w:val="002A7E2D"/>
    <w:rsid w:val="002B07C3"/>
    <w:rsid w:val="002B07F9"/>
    <w:rsid w:val="002B10F6"/>
    <w:rsid w:val="002B16FB"/>
    <w:rsid w:val="002B24D3"/>
    <w:rsid w:val="002B300A"/>
    <w:rsid w:val="002B3F83"/>
    <w:rsid w:val="002B43DA"/>
    <w:rsid w:val="002B45DC"/>
    <w:rsid w:val="002B46BA"/>
    <w:rsid w:val="002B47ED"/>
    <w:rsid w:val="002B4886"/>
    <w:rsid w:val="002B5026"/>
    <w:rsid w:val="002B5574"/>
    <w:rsid w:val="002B5EDA"/>
    <w:rsid w:val="002C1037"/>
    <w:rsid w:val="002C1108"/>
    <w:rsid w:val="002C12F8"/>
    <w:rsid w:val="002C15F4"/>
    <w:rsid w:val="002C1646"/>
    <w:rsid w:val="002C1694"/>
    <w:rsid w:val="002C18A2"/>
    <w:rsid w:val="002C1A45"/>
    <w:rsid w:val="002C24CB"/>
    <w:rsid w:val="002C2504"/>
    <w:rsid w:val="002C2DED"/>
    <w:rsid w:val="002C382D"/>
    <w:rsid w:val="002C3A41"/>
    <w:rsid w:val="002C3B82"/>
    <w:rsid w:val="002C3C1D"/>
    <w:rsid w:val="002C44F2"/>
    <w:rsid w:val="002C4B6E"/>
    <w:rsid w:val="002C4F85"/>
    <w:rsid w:val="002C54C2"/>
    <w:rsid w:val="002C57EB"/>
    <w:rsid w:val="002C58C4"/>
    <w:rsid w:val="002C59B8"/>
    <w:rsid w:val="002C73C4"/>
    <w:rsid w:val="002C7F98"/>
    <w:rsid w:val="002D0238"/>
    <w:rsid w:val="002D0307"/>
    <w:rsid w:val="002D0A9F"/>
    <w:rsid w:val="002D137E"/>
    <w:rsid w:val="002D1493"/>
    <w:rsid w:val="002D1C86"/>
    <w:rsid w:val="002D23DF"/>
    <w:rsid w:val="002D2629"/>
    <w:rsid w:val="002D2826"/>
    <w:rsid w:val="002D2C51"/>
    <w:rsid w:val="002D3884"/>
    <w:rsid w:val="002D3E90"/>
    <w:rsid w:val="002D423C"/>
    <w:rsid w:val="002D4B32"/>
    <w:rsid w:val="002D4DAE"/>
    <w:rsid w:val="002D4F9B"/>
    <w:rsid w:val="002D529C"/>
    <w:rsid w:val="002D5B68"/>
    <w:rsid w:val="002D5BEF"/>
    <w:rsid w:val="002D66A8"/>
    <w:rsid w:val="002D6D0A"/>
    <w:rsid w:val="002D6D50"/>
    <w:rsid w:val="002D70D2"/>
    <w:rsid w:val="002D744F"/>
    <w:rsid w:val="002D7EC0"/>
    <w:rsid w:val="002E0075"/>
    <w:rsid w:val="002E0B74"/>
    <w:rsid w:val="002E167A"/>
    <w:rsid w:val="002E1BFF"/>
    <w:rsid w:val="002E21A5"/>
    <w:rsid w:val="002E2353"/>
    <w:rsid w:val="002E274E"/>
    <w:rsid w:val="002E2BE6"/>
    <w:rsid w:val="002E301D"/>
    <w:rsid w:val="002E3BA4"/>
    <w:rsid w:val="002E3EF1"/>
    <w:rsid w:val="002E421B"/>
    <w:rsid w:val="002E4338"/>
    <w:rsid w:val="002E5C0E"/>
    <w:rsid w:val="002E6250"/>
    <w:rsid w:val="002E62C6"/>
    <w:rsid w:val="002E63F2"/>
    <w:rsid w:val="002E6847"/>
    <w:rsid w:val="002E6AA3"/>
    <w:rsid w:val="002E6B19"/>
    <w:rsid w:val="002E6C5C"/>
    <w:rsid w:val="002E6FBC"/>
    <w:rsid w:val="002E7102"/>
    <w:rsid w:val="002E74F7"/>
    <w:rsid w:val="002E7B16"/>
    <w:rsid w:val="002E7B94"/>
    <w:rsid w:val="002F044B"/>
    <w:rsid w:val="002F151A"/>
    <w:rsid w:val="002F1B24"/>
    <w:rsid w:val="002F1F41"/>
    <w:rsid w:val="002F2873"/>
    <w:rsid w:val="002F455D"/>
    <w:rsid w:val="002F4A32"/>
    <w:rsid w:val="002F4C92"/>
    <w:rsid w:val="002F4F8D"/>
    <w:rsid w:val="002F5B31"/>
    <w:rsid w:val="002F6035"/>
    <w:rsid w:val="002F64C7"/>
    <w:rsid w:val="002F6FD9"/>
    <w:rsid w:val="002F75F5"/>
    <w:rsid w:val="002F7D26"/>
    <w:rsid w:val="00300F0A"/>
    <w:rsid w:val="0030265A"/>
    <w:rsid w:val="00302800"/>
    <w:rsid w:val="00303206"/>
    <w:rsid w:val="003035C0"/>
    <w:rsid w:val="00303BA9"/>
    <w:rsid w:val="00303C6B"/>
    <w:rsid w:val="003041D4"/>
    <w:rsid w:val="00304610"/>
    <w:rsid w:val="0030498A"/>
    <w:rsid w:val="00304B76"/>
    <w:rsid w:val="00304DAB"/>
    <w:rsid w:val="003052ED"/>
    <w:rsid w:val="00305B92"/>
    <w:rsid w:val="00305BBB"/>
    <w:rsid w:val="00306BC7"/>
    <w:rsid w:val="00306F08"/>
    <w:rsid w:val="0030711E"/>
    <w:rsid w:val="003074B6"/>
    <w:rsid w:val="00307706"/>
    <w:rsid w:val="00307C01"/>
    <w:rsid w:val="003105A1"/>
    <w:rsid w:val="0031072C"/>
    <w:rsid w:val="0031170B"/>
    <w:rsid w:val="00312003"/>
    <w:rsid w:val="003124EC"/>
    <w:rsid w:val="00312886"/>
    <w:rsid w:val="00312BCE"/>
    <w:rsid w:val="0031304A"/>
    <w:rsid w:val="0031384D"/>
    <w:rsid w:val="0031386C"/>
    <w:rsid w:val="00314723"/>
    <w:rsid w:val="0031484B"/>
    <w:rsid w:val="003154A7"/>
    <w:rsid w:val="003159E5"/>
    <w:rsid w:val="00316331"/>
    <w:rsid w:val="00316FC9"/>
    <w:rsid w:val="0032062F"/>
    <w:rsid w:val="00320AA5"/>
    <w:rsid w:val="0032106E"/>
    <w:rsid w:val="00321184"/>
    <w:rsid w:val="00321305"/>
    <w:rsid w:val="003216E4"/>
    <w:rsid w:val="003216EF"/>
    <w:rsid w:val="003219DD"/>
    <w:rsid w:val="00321DB9"/>
    <w:rsid w:val="003227F4"/>
    <w:rsid w:val="00323548"/>
    <w:rsid w:val="0032398C"/>
    <w:rsid w:val="00324303"/>
    <w:rsid w:val="0032473C"/>
    <w:rsid w:val="00325254"/>
    <w:rsid w:val="00325569"/>
    <w:rsid w:val="003257FC"/>
    <w:rsid w:val="003259B2"/>
    <w:rsid w:val="00325CEF"/>
    <w:rsid w:val="003267D6"/>
    <w:rsid w:val="00326869"/>
    <w:rsid w:val="00326910"/>
    <w:rsid w:val="00326D44"/>
    <w:rsid w:val="003273C1"/>
    <w:rsid w:val="00327BA8"/>
    <w:rsid w:val="00327EE0"/>
    <w:rsid w:val="00331DF6"/>
    <w:rsid w:val="0033224B"/>
    <w:rsid w:val="00332C1A"/>
    <w:rsid w:val="00333461"/>
    <w:rsid w:val="00333829"/>
    <w:rsid w:val="00333957"/>
    <w:rsid w:val="00333D50"/>
    <w:rsid w:val="00334183"/>
    <w:rsid w:val="003342F2"/>
    <w:rsid w:val="00334781"/>
    <w:rsid w:val="0033486F"/>
    <w:rsid w:val="00334931"/>
    <w:rsid w:val="003354B9"/>
    <w:rsid w:val="003357B7"/>
    <w:rsid w:val="00336DA6"/>
    <w:rsid w:val="00337123"/>
    <w:rsid w:val="00340BC5"/>
    <w:rsid w:val="003411A1"/>
    <w:rsid w:val="003419AB"/>
    <w:rsid w:val="00341A8F"/>
    <w:rsid w:val="00341DAC"/>
    <w:rsid w:val="0034206B"/>
    <w:rsid w:val="00342E22"/>
    <w:rsid w:val="00343270"/>
    <w:rsid w:val="00343324"/>
    <w:rsid w:val="00343B22"/>
    <w:rsid w:val="003449F2"/>
    <w:rsid w:val="00344C3C"/>
    <w:rsid w:val="00344EA7"/>
    <w:rsid w:val="00345593"/>
    <w:rsid w:val="003464FB"/>
    <w:rsid w:val="00347278"/>
    <w:rsid w:val="00347637"/>
    <w:rsid w:val="00347F6E"/>
    <w:rsid w:val="0035029D"/>
    <w:rsid w:val="003507E8"/>
    <w:rsid w:val="00350A38"/>
    <w:rsid w:val="00350B66"/>
    <w:rsid w:val="00350CB5"/>
    <w:rsid w:val="00350DE3"/>
    <w:rsid w:val="00351504"/>
    <w:rsid w:val="00351B9E"/>
    <w:rsid w:val="0035217C"/>
    <w:rsid w:val="00352702"/>
    <w:rsid w:val="00352808"/>
    <w:rsid w:val="0035322C"/>
    <w:rsid w:val="00353A67"/>
    <w:rsid w:val="00353C5B"/>
    <w:rsid w:val="00353E49"/>
    <w:rsid w:val="003545C9"/>
    <w:rsid w:val="00354956"/>
    <w:rsid w:val="00354A01"/>
    <w:rsid w:val="00354D54"/>
    <w:rsid w:val="00355255"/>
    <w:rsid w:val="00355756"/>
    <w:rsid w:val="00355DF8"/>
    <w:rsid w:val="003563EB"/>
    <w:rsid w:val="003564E0"/>
    <w:rsid w:val="00360067"/>
    <w:rsid w:val="003604D9"/>
    <w:rsid w:val="00360712"/>
    <w:rsid w:val="00360F5A"/>
    <w:rsid w:val="00362199"/>
    <w:rsid w:val="00362633"/>
    <w:rsid w:val="0036330A"/>
    <w:rsid w:val="00363EA9"/>
    <w:rsid w:val="003640A7"/>
    <w:rsid w:val="00364804"/>
    <w:rsid w:val="00364F48"/>
    <w:rsid w:val="0036509C"/>
    <w:rsid w:val="003653E4"/>
    <w:rsid w:val="00365B59"/>
    <w:rsid w:val="0036632C"/>
    <w:rsid w:val="00366B23"/>
    <w:rsid w:val="003670CE"/>
    <w:rsid w:val="00367582"/>
    <w:rsid w:val="00370BB6"/>
    <w:rsid w:val="00370C95"/>
    <w:rsid w:val="003715F2"/>
    <w:rsid w:val="00372750"/>
    <w:rsid w:val="003739A8"/>
    <w:rsid w:val="0037425B"/>
    <w:rsid w:val="003742C1"/>
    <w:rsid w:val="00374E1E"/>
    <w:rsid w:val="00374E53"/>
    <w:rsid w:val="003753B3"/>
    <w:rsid w:val="003753F8"/>
    <w:rsid w:val="003759B9"/>
    <w:rsid w:val="00375D78"/>
    <w:rsid w:val="00375D8C"/>
    <w:rsid w:val="00375FE6"/>
    <w:rsid w:val="003767F4"/>
    <w:rsid w:val="00377245"/>
    <w:rsid w:val="0037755F"/>
    <w:rsid w:val="003778CA"/>
    <w:rsid w:val="00377CE7"/>
    <w:rsid w:val="00377E26"/>
    <w:rsid w:val="00380C02"/>
    <w:rsid w:val="00380FA1"/>
    <w:rsid w:val="00381677"/>
    <w:rsid w:val="0038168D"/>
    <w:rsid w:val="003816BD"/>
    <w:rsid w:val="00381BD3"/>
    <w:rsid w:val="003822A5"/>
    <w:rsid w:val="00382C23"/>
    <w:rsid w:val="00382C88"/>
    <w:rsid w:val="0038348C"/>
    <w:rsid w:val="0038357A"/>
    <w:rsid w:val="00383ADC"/>
    <w:rsid w:val="00384605"/>
    <w:rsid w:val="003846B2"/>
    <w:rsid w:val="00384736"/>
    <w:rsid w:val="00384F04"/>
    <w:rsid w:val="003850EB"/>
    <w:rsid w:val="003853C4"/>
    <w:rsid w:val="00385453"/>
    <w:rsid w:val="003857AA"/>
    <w:rsid w:val="00385ED2"/>
    <w:rsid w:val="0038677A"/>
    <w:rsid w:val="00386914"/>
    <w:rsid w:val="00386C0C"/>
    <w:rsid w:val="0039113E"/>
    <w:rsid w:val="003911F1"/>
    <w:rsid w:val="00391A3D"/>
    <w:rsid w:val="0039244A"/>
    <w:rsid w:val="0039288D"/>
    <w:rsid w:val="003931A9"/>
    <w:rsid w:val="0039354F"/>
    <w:rsid w:val="00393D27"/>
    <w:rsid w:val="00394278"/>
    <w:rsid w:val="0039468C"/>
    <w:rsid w:val="003948CB"/>
    <w:rsid w:val="0039528B"/>
    <w:rsid w:val="0039536C"/>
    <w:rsid w:val="003956F9"/>
    <w:rsid w:val="00395793"/>
    <w:rsid w:val="00396C48"/>
    <w:rsid w:val="003A08E9"/>
    <w:rsid w:val="003A2CE4"/>
    <w:rsid w:val="003A2CE6"/>
    <w:rsid w:val="003A3174"/>
    <w:rsid w:val="003A3644"/>
    <w:rsid w:val="003A38A6"/>
    <w:rsid w:val="003A419A"/>
    <w:rsid w:val="003A433F"/>
    <w:rsid w:val="003A4968"/>
    <w:rsid w:val="003A51ED"/>
    <w:rsid w:val="003A52B0"/>
    <w:rsid w:val="003A5350"/>
    <w:rsid w:val="003A5887"/>
    <w:rsid w:val="003A62AB"/>
    <w:rsid w:val="003A63B7"/>
    <w:rsid w:val="003A6CF5"/>
    <w:rsid w:val="003A72ED"/>
    <w:rsid w:val="003A76F5"/>
    <w:rsid w:val="003A791F"/>
    <w:rsid w:val="003A7BFC"/>
    <w:rsid w:val="003A7D71"/>
    <w:rsid w:val="003B0AF7"/>
    <w:rsid w:val="003B0E57"/>
    <w:rsid w:val="003B1C3C"/>
    <w:rsid w:val="003B1CD5"/>
    <w:rsid w:val="003B1D00"/>
    <w:rsid w:val="003B1D73"/>
    <w:rsid w:val="003B21C9"/>
    <w:rsid w:val="003B2507"/>
    <w:rsid w:val="003B29AE"/>
    <w:rsid w:val="003B37C6"/>
    <w:rsid w:val="003B3B28"/>
    <w:rsid w:val="003B4DAF"/>
    <w:rsid w:val="003B4E34"/>
    <w:rsid w:val="003B4E86"/>
    <w:rsid w:val="003B4EE3"/>
    <w:rsid w:val="003B5353"/>
    <w:rsid w:val="003B66B1"/>
    <w:rsid w:val="003B6B33"/>
    <w:rsid w:val="003B6DAA"/>
    <w:rsid w:val="003B76A4"/>
    <w:rsid w:val="003B7D68"/>
    <w:rsid w:val="003C0118"/>
    <w:rsid w:val="003C0518"/>
    <w:rsid w:val="003C1803"/>
    <w:rsid w:val="003C239B"/>
    <w:rsid w:val="003C2D9E"/>
    <w:rsid w:val="003C3044"/>
    <w:rsid w:val="003C341F"/>
    <w:rsid w:val="003C444F"/>
    <w:rsid w:val="003C4559"/>
    <w:rsid w:val="003C49D4"/>
    <w:rsid w:val="003C4BBD"/>
    <w:rsid w:val="003C4C55"/>
    <w:rsid w:val="003C53CF"/>
    <w:rsid w:val="003C6169"/>
    <w:rsid w:val="003C65DA"/>
    <w:rsid w:val="003C66B9"/>
    <w:rsid w:val="003C691C"/>
    <w:rsid w:val="003C71ED"/>
    <w:rsid w:val="003C7227"/>
    <w:rsid w:val="003C7E7F"/>
    <w:rsid w:val="003C7F65"/>
    <w:rsid w:val="003D00CB"/>
    <w:rsid w:val="003D00E2"/>
    <w:rsid w:val="003D046B"/>
    <w:rsid w:val="003D163F"/>
    <w:rsid w:val="003D2554"/>
    <w:rsid w:val="003D2951"/>
    <w:rsid w:val="003D2DB4"/>
    <w:rsid w:val="003D3B43"/>
    <w:rsid w:val="003D457C"/>
    <w:rsid w:val="003D52D0"/>
    <w:rsid w:val="003D53D2"/>
    <w:rsid w:val="003D5AB0"/>
    <w:rsid w:val="003D5D79"/>
    <w:rsid w:val="003D6514"/>
    <w:rsid w:val="003D6CE2"/>
    <w:rsid w:val="003D75CC"/>
    <w:rsid w:val="003E064B"/>
    <w:rsid w:val="003E0EA1"/>
    <w:rsid w:val="003E1944"/>
    <w:rsid w:val="003E253B"/>
    <w:rsid w:val="003E2F7D"/>
    <w:rsid w:val="003E348F"/>
    <w:rsid w:val="003E3568"/>
    <w:rsid w:val="003E3E1F"/>
    <w:rsid w:val="003E5A2B"/>
    <w:rsid w:val="003E6C9D"/>
    <w:rsid w:val="003E75F9"/>
    <w:rsid w:val="003E77EE"/>
    <w:rsid w:val="003E7AC2"/>
    <w:rsid w:val="003E7AC4"/>
    <w:rsid w:val="003F0AF2"/>
    <w:rsid w:val="003F0E80"/>
    <w:rsid w:val="003F14D9"/>
    <w:rsid w:val="003F22DD"/>
    <w:rsid w:val="003F2E0F"/>
    <w:rsid w:val="003F450B"/>
    <w:rsid w:val="003F5A04"/>
    <w:rsid w:val="003F5DC6"/>
    <w:rsid w:val="003F6231"/>
    <w:rsid w:val="003F6E37"/>
    <w:rsid w:val="003F6EEE"/>
    <w:rsid w:val="003F77A7"/>
    <w:rsid w:val="0040039B"/>
    <w:rsid w:val="00400A49"/>
    <w:rsid w:val="00400A8B"/>
    <w:rsid w:val="004013A9"/>
    <w:rsid w:val="00401B13"/>
    <w:rsid w:val="00402225"/>
    <w:rsid w:val="004023A4"/>
    <w:rsid w:val="00402662"/>
    <w:rsid w:val="00402D98"/>
    <w:rsid w:val="00402F02"/>
    <w:rsid w:val="0040342F"/>
    <w:rsid w:val="00403B53"/>
    <w:rsid w:val="004045F3"/>
    <w:rsid w:val="00404F58"/>
    <w:rsid w:val="00405141"/>
    <w:rsid w:val="00405608"/>
    <w:rsid w:val="004058D5"/>
    <w:rsid w:val="00405A96"/>
    <w:rsid w:val="00405D1A"/>
    <w:rsid w:val="004063D0"/>
    <w:rsid w:val="0040657F"/>
    <w:rsid w:val="00407DE0"/>
    <w:rsid w:val="004102A0"/>
    <w:rsid w:val="00410B9D"/>
    <w:rsid w:val="0041107B"/>
    <w:rsid w:val="00411814"/>
    <w:rsid w:val="00412DC2"/>
    <w:rsid w:val="004134BD"/>
    <w:rsid w:val="004134E4"/>
    <w:rsid w:val="004135DB"/>
    <w:rsid w:val="004135EE"/>
    <w:rsid w:val="0041379D"/>
    <w:rsid w:val="0041476D"/>
    <w:rsid w:val="00414BF7"/>
    <w:rsid w:val="004150F1"/>
    <w:rsid w:val="004153B8"/>
    <w:rsid w:val="00415BA7"/>
    <w:rsid w:val="00415D8D"/>
    <w:rsid w:val="00416460"/>
    <w:rsid w:val="00416653"/>
    <w:rsid w:val="00417190"/>
    <w:rsid w:val="00417345"/>
    <w:rsid w:val="0041776C"/>
    <w:rsid w:val="00420334"/>
    <w:rsid w:val="00420875"/>
    <w:rsid w:val="00420B43"/>
    <w:rsid w:val="00420D17"/>
    <w:rsid w:val="00421497"/>
    <w:rsid w:val="004216B5"/>
    <w:rsid w:val="004228FF"/>
    <w:rsid w:val="00422E3F"/>
    <w:rsid w:val="0042331B"/>
    <w:rsid w:val="004236C4"/>
    <w:rsid w:val="00423A42"/>
    <w:rsid w:val="00423D9C"/>
    <w:rsid w:val="00424950"/>
    <w:rsid w:val="004249C4"/>
    <w:rsid w:val="00425261"/>
    <w:rsid w:val="0042551C"/>
    <w:rsid w:val="0042591A"/>
    <w:rsid w:val="00425BED"/>
    <w:rsid w:val="004263D1"/>
    <w:rsid w:val="0042663A"/>
    <w:rsid w:val="00426FA8"/>
    <w:rsid w:val="00427673"/>
    <w:rsid w:val="00427C61"/>
    <w:rsid w:val="00430EDD"/>
    <w:rsid w:val="00430F80"/>
    <w:rsid w:val="00431479"/>
    <w:rsid w:val="004315BB"/>
    <w:rsid w:val="00431CCD"/>
    <w:rsid w:val="00432CBA"/>
    <w:rsid w:val="00432FF7"/>
    <w:rsid w:val="00433B1E"/>
    <w:rsid w:val="00434663"/>
    <w:rsid w:val="004348A2"/>
    <w:rsid w:val="004348D1"/>
    <w:rsid w:val="0043496F"/>
    <w:rsid w:val="00434C3C"/>
    <w:rsid w:val="004351B1"/>
    <w:rsid w:val="004355DC"/>
    <w:rsid w:val="004357E8"/>
    <w:rsid w:val="00435A1C"/>
    <w:rsid w:val="00435CF1"/>
    <w:rsid w:val="00436593"/>
    <w:rsid w:val="00436AED"/>
    <w:rsid w:val="00436C13"/>
    <w:rsid w:val="004371E3"/>
    <w:rsid w:val="00440E10"/>
    <w:rsid w:val="0044140C"/>
    <w:rsid w:val="00441448"/>
    <w:rsid w:val="00441CB1"/>
    <w:rsid w:val="00442620"/>
    <w:rsid w:val="00442B47"/>
    <w:rsid w:val="00442F1D"/>
    <w:rsid w:val="004435CC"/>
    <w:rsid w:val="004438EF"/>
    <w:rsid w:val="00443EE8"/>
    <w:rsid w:val="004448BB"/>
    <w:rsid w:val="0044499B"/>
    <w:rsid w:val="004453F7"/>
    <w:rsid w:val="004457E9"/>
    <w:rsid w:val="004460AA"/>
    <w:rsid w:val="00446A1F"/>
    <w:rsid w:val="00446A71"/>
    <w:rsid w:val="00446A94"/>
    <w:rsid w:val="0044707B"/>
    <w:rsid w:val="00447735"/>
    <w:rsid w:val="00447BC0"/>
    <w:rsid w:val="00447D95"/>
    <w:rsid w:val="00450944"/>
    <w:rsid w:val="00451416"/>
    <w:rsid w:val="004522B4"/>
    <w:rsid w:val="004523DE"/>
    <w:rsid w:val="0045296E"/>
    <w:rsid w:val="00453E23"/>
    <w:rsid w:val="00453E61"/>
    <w:rsid w:val="004542D9"/>
    <w:rsid w:val="004547B4"/>
    <w:rsid w:val="00454908"/>
    <w:rsid w:val="004549E6"/>
    <w:rsid w:val="00454A60"/>
    <w:rsid w:val="00454D78"/>
    <w:rsid w:val="00455058"/>
    <w:rsid w:val="004553F9"/>
    <w:rsid w:val="00455F52"/>
    <w:rsid w:val="004576E0"/>
    <w:rsid w:val="00457BDF"/>
    <w:rsid w:val="00457E2B"/>
    <w:rsid w:val="0046085A"/>
    <w:rsid w:val="004615B4"/>
    <w:rsid w:val="0046193B"/>
    <w:rsid w:val="004619C4"/>
    <w:rsid w:val="00461F8A"/>
    <w:rsid w:val="004620D5"/>
    <w:rsid w:val="00462622"/>
    <w:rsid w:val="00462CFE"/>
    <w:rsid w:val="004631D8"/>
    <w:rsid w:val="004634ED"/>
    <w:rsid w:val="00463511"/>
    <w:rsid w:val="00463BC3"/>
    <w:rsid w:val="004648F7"/>
    <w:rsid w:val="00464D3C"/>
    <w:rsid w:val="004653B4"/>
    <w:rsid w:val="0046545C"/>
    <w:rsid w:val="00465D37"/>
    <w:rsid w:val="00466E2F"/>
    <w:rsid w:val="00466EE8"/>
    <w:rsid w:val="004673D3"/>
    <w:rsid w:val="004677CB"/>
    <w:rsid w:val="004678A5"/>
    <w:rsid w:val="00467B31"/>
    <w:rsid w:val="00467BF3"/>
    <w:rsid w:val="00471072"/>
    <w:rsid w:val="00471E13"/>
    <w:rsid w:val="004720F9"/>
    <w:rsid w:val="00472A99"/>
    <w:rsid w:val="00472B16"/>
    <w:rsid w:val="004733F2"/>
    <w:rsid w:val="004738C9"/>
    <w:rsid w:val="0047480C"/>
    <w:rsid w:val="004748C8"/>
    <w:rsid w:val="00474AC6"/>
    <w:rsid w:val="0047508C"/>
    <w:rsid w:val="00476944"/>
    <w:rsid w:val="00477404"/>
    <w:rsid w:val="004775CD"/>
    <w:rsid w:val="00477F23"/>
    <w:rsid w:val="0048084E"/>
    <w:rsid w:val="004810A3"/>
    <w:rsid w:val="00481302"/>
    <w:rsid w:val="0048147B"/>
    <w:rsid w:val="00481721"/>
    <w:rsid w:val="00482170"/>
    <w:rsid w:val="004822B9"/>
    <w:rsid w:val="004824FE"/>
    <w:rsid w:val="00482932"/>
    <w:rsid w:val="0048321D"/>
    <w:rsid w:val="004835B3"/>
    <w:rsid w:val="00483C3A"/>
    <w:rsid w:val="00484E93"/>
    <w:rsid w:val="00485038"/>
    <w:rsid w:val="00485832"/>
    <w:rsid w:val="00485FCA"/>
    <w:rsid w:val="00486025"/>
    <w:rsid w:val="00486616"/>
    <w:rsid w:val="00486D8C"/>
    <w:rsid w:val="0048782B"/>
    <w:rsid w:val="004879E5"/>
    <w:rsid w:val="00490E31"/>
    <w:rsid w:val="00491925"/>
    <w:rsid w:val="00491C27"/>
    <w:rsid w:val="00492349"/>
    <w:rsid w:val="004925F3"/>
    <w:rsid w:val="004928CD"/>
    <w:rsid w:val="00492A70"/>
    <w:rsid w:val="00492E4E"/>
    <w:rsid w:val="00493542"/>
    <w:rsid w:val="00493649"/>
    <w:rsid w:val="00493B29"/>
    <w:rsid w:val="00493F98"/>
    <w:rsid w:val="004940F2"/>
    <w:rsid w:val="004944E3"/>
    <w:rsid w:val="00494C9E"/>
    <w:rsid w:val="00495CF3"/>
    <w:rsid w:val="00495D23"/>
    <w:rsid w:val="004960CB"/>
    <w:rsid w:val="00496E99"/>
    <w:rsid w:val="00496F79"/>
    <w:rsid w:val="004970EF"/>
    <w:rsid w:val="004973BA"/>
    <w:rsid w:val="00497FE3"/>
    <w:rsid w:val="004A0BAA"/>
    <w:rsid w:val="004A0DB0"/>
    <w:rsid w:val="004A17C5"/>
    <w:rsid w:val="004A1CD5"/>
    <w:rsid w:val="004A27B0"/>
    <w:rsid w:val="004A2905"/>
    <w:rsid w:val="004A2B99"/>
    <w:rsid w:val="004A34CB"/>
    <w:rsid w:val="004A3655"/>
    <w:rsid w:val="004A3A8B"/>
    <w:rsid w:val="004A3F7E"/>
    <w:rsid w:val="004A4088"/>
    <w:rsid w:val="004A419B"/>
    <w:rsid w:val="004A486B"/>
    <w:rsid w:val="004A4D2B"/>
    <w:rsid w:val="004A6419"/>
    <w:rsid w:val="004A7395"/>
    <w:rsid w:val="004B0D14"/>
    <w:rsid w:val="004B198F"/>
    <w:rsid w:val="004B2277"/>
    <w:rsid w:val="004B2434"/>
    <w:rsid w:val="004B244A"/>
    <w:rsid w:val="004B2F75"/>
    <w:rsid w:val="004B433A"/>
    <w:rsid w:val="004B4AEC"/>
    <w:rsid w:val="004B5172"/>
    <w:rsid w:val="004B55A9"/>
    <w:rsid w:val="004B55B1"/>
    <w:rsid w:val="004B60A5"/>
    <w:rsid w:val="004B62AF"/>
    <w:rsid w:val="004B6769"/>
    <w:rsid w:val="004B6E31"/>
    <w:rsid w:val="004B6EDB"/>
    <w:rsid w:val="004B76E9"/>
    <w:rsid w:val="004C0032"/>
    <w:rsid w:val="004C0365"/>
    <w:rsid w:val="004C06AD"/>
    <w:rsid w:val="004C0A97"/>
    <w:rsid w:val="004C12C0"/>
    <w:rsid w:val="004C132E"/>
    <w:rsid w:val="004C14E5"/>
    <w:rsid w:val="004C1DB6"/>
    <w:rsid w:val="004C21EF"/>
    <w:rsid w:val="004C285A"/>
    <w:rsid w:val="004C3AD0"/>
    <w:rsid w:val="004C43CD"/>
    <w:rsid w:val="004C4551"/>
    <w:rsid w:val="004C4C91"/>
    <w:rsid w:val="004C5079"/>
    <w:rsid w:val="004C54A9"/>
    <w:rsid w:val="004C5BFF"/>
    <w:rsid w:val="004C5EAF"/>
    <w:rsid w:val="004C621A"/>
    <w:rsid w:val="004C6248"/>
    <w:rsid w:val="004C67BB"/>
    <w:rsid w:val="004C6B87"/>
    <w:rsid w:val="004C6BD6"/>
    <w:rsid w:val="004C6D53"/>
    <w:rsid w:val="004C7212"/>
    <w:rsid w:val="004C75D3"/>
    <w:rsid w:val="004D05CB"/>
    <w:rsid w:val="004D084F"/>
    <w:rsid w:val="004D19E2"/>
    <w:rsid w:val="004D2054"/>
    <w:rsid w:val="004D313B"/>
    <w:rsid w:val="004D348E"/>
    <w:rsid w:val="004D36D9"/>
    <w:rsid w:val="004D3EE2"/>
    <w:rsid w:val="004D43B8"/>
    <w:rsid w:val="004D49A4"/>
    <w:rsid w:val="004D574F"/>
    <w:rsid w:val="004D586D"/>
    <w:rsid w:val="004D5B10"/>
    <w:rsid w:val="004D5E8F"/>
    <w:rsid w:val="004D6073"/>
    <w:rsid w:val="004D61AF"/>
    <w:rsid w:val="004D6254"/>
    <w:rsid w:val="004D657E"/>
    <w:rsid w:val="004D6990"/>
    <w:rsid w:val="004D6C88"/>
    <w:rsid w:val="004E0559"/>
    <w:rsid w:val="004E08FC"/>
    <w:rsid w:val="004E0E34"/>
    <w:rsid w:val="004E0F07"/>
    <w:rsid w:val="004E17EF"/>
    <w:rsid w:val="004E1FF9"/>
    <w:rsid w:val="004E33A7"/>
    <w:rsid w:val="004E4C61"/>
    <w:rsid w:val="004E4D02"/>
    <w:rsid w:val="004E4E4A"/>
    <w:rsid w:val="004E507F"/>
    <w:rsid w:val="004E5838"/>
    <w:rsid w:val="004E5A24"/>
    <w:rsid w:val="004E5B83"/>
    <w:rsid w:val="004E5C18"/>
    <w:rsid w:val="004E6821"/>
    <w:rsid w:val="004E6905"/>
    <w:rsid w:val="004E6934"/>
    <w:rsid w:val="004E6BD3"/>
    <w:rsid w:val="004E7057"/>
    <w:rsid w:val="004E7219"/>
    <w:rsid w:val="004E7694"/>
    <w:rsid w:val="004E7B97"/>
    <w:rsid w:val="004E7C37"/>
    <w:rsid w:val="004F080C"/>
    <w:rsid w:val="004F080F"/>
    <w:rsid w:val="004F1088"/>
    <w:rsid w:val="004F114E"/>
    <w:rsid w:val="004F1531"/>
    <w:rsid w:val="004F1D32"/>
    <w:rsid w:val="004F341A"/>
    <w:rsid w:val="004F3592"/>
    <w:rsid w:val="004F3821"/>
    <w:rsid w:val="004F3983"/>
    <w:rsid w:val="004F4046"/>
    <w:rsid w:val="004F45FB"/>
    <w:rsid w:val="004F47FC"/>
    <w:rsid w:val="004F6CCF"/>
    <w:rsid w:val="004F77D9"/>
    <w:rsid w:val="005010FC"/>
    <w:rsid w:val="00503DE5"/>
    <w:rsid w:val="005041B5"/>
    <w:rsid w:val="005041FC"/>
    <w:rsid w:val="00504D6A"/>
    <w:rsid w:val="00505532"/>
    <w:rsid w:val="005056AE"/>
    <w:rsid w:val="00505929"/>
    <w:rsid w:val="00505AB3"/>
    <w:rsid w:val="00506511"/>
    <w:rsid w:val="00506ED9"/>
    <w:rsid w:val="00506F20"/>
    <w:rsid w:val="00506FAD"/>
    <w:rsid w:val="0050737F"/>
    <w:rsid w:val="00507FFD"/>
    <w:rsid w:val="005100B0"/>
    <w:rsid w:val="00511A48"/>
    <w:rsid w:val="005125C7"/>
    <w:rsid w:val="005125E3"/>
    <w:rsid w:val="00512A19"/>
    <w:rsid w:val="00512E34"/>
    <w:rsid w:val="00512F35"/>
    <w:rsid w:val="005132CE"/>
    <w:rsid w:val="0051351E"/>
    <w:rsid w:val="00513A11"/>
    <w:rsid w:val="00513C6F"/>
    <w:rsid w:val="00513D35"/>
    <w:rsid w:val="00513E59"/>
    <w:rsid w:val="005142A9"/>
    <w:rsid w:val="0051456E"/>
    <w:rsid w:val="00514F52"/>
    <w:rsid w:val="00515215"/>
    <w:rsid w:val="0051598E"/>
    <w:rsid w:val="00515F0D"/>
    <w:rsid w:val="00516142"/>
    <w:rsid w:val="0051615D"/>
    <w:rsid w:val="00516284"/>
    <w:rsid w:val="00517DA3"/>
    <w:rsid w:val="00517F39"/>
    <w:rsid w:val="00520266"/>
    <w:rsid w:val="00520441"/>
    <w:rsid w:val="00520F2B"/>
    <w:rsid w:val="005219A1"/>
    <w:rsid w:val="00522107"/>
    <w:rsid w:val="0052235F"/>
    <w:rsid w:val="00522558"/>
    <w:rsid w:val="00522634"/>
    <w:rsid w:val="005226EC"/>
    <w:rsid w:val="00523174"/>
    <w:rsid w:val="00523F10"/>
    <w:rsid w:val="00523F40"/>
    <w:rsid w:val="00524520"/>
    <w:rsid w:val="00524808"/>
    <w:rsid w:val="00525398"/>
    <w:rsid w:val="0052566A"/>
    <w:rsid w:val="00525CEF"/>
    <w:rsid w:val="00525E39"/>
    <w:rsid w:val="00526557"/>
    <w:rsid w:val="00526649"/>
    <w:rsid w:val="00526C1B"/>
    <w:rsid w:val="00526EB4"/>
    <w:rsid w:val="00527063"/>
    <w:rsid w:val="00527F78"/>
    <w:rsid w:val="005313AC"/>
    <w:rsid w:val="00531673"/>
    <w:rsid w:val="00531CE1"/>
    <w:rsid w:val="00531D6E"/>
    <w:rsid w:val="00532269"/>
    <w:rsid w:val="0053262C"/>
    <w:rsid w:val="005327D1"/>
    <w:rsid w:val="005328D8"/>
    <w:rsid w:val="00532B1C"/>
    <w:rsid w:val="00532FBE"/>
    <w:rsid w:val="0053394B"/>
    <w:rsid w:val="00534308"/>
    <w:rsid w:val="00535328"/>
    <w:rsid w:val="005367E1"/>
    <w:rsid w:val="00536B96"/>
    <w:rsid w:val="00540146"/>
    <w:rsid w:val="0054119E"/>
    <w:rsid w:val="0054141F"/>
    <w:rsid w:val="00541D0C"/>
    <w:rsid w:val="00542AE1"/>
    <w:rsid w:val="00542B06"/>
    <w:rsid w:val="00543A63"/>
    <w:rsid w:val="00543C3A"/>
    <w:rsid w:val="00543E5A"/>
    <w:rsid w:val="0054414C"/>
    <w:rsid w:val="00544330"/>
    <w:rsid w:val="00544885"/>
    <w:rsid w:val="00544C97"/>
    <w:rsid w:val="00545279"/>
    <w:rsid w:val="005454C9"/>
    <w:rsid w:val="00545C59"/>
    <w:rsid w:val="00545DA9"/>
    <w:rsid w:val="005463FB"/>
    <w:rsid w:val="00546844"/>
    <w:rsid w:val="005470F8"/>
    <w:rsid w:val="0054739E"/>
    <w:rsid w:val="0055051A"/>
    <w:rsid w:val="00550F6E"/>
    <w:rsid w:val="00551126"/>
    <w:rsid w:val="0055114F"/>
    <w:rsid w:val="00551548"/>
    <w:rsid w:val="005519C4"/>
    <w:rsid w:val="00551FD0"/>
    <w:rsid w:val="0055292F"/>
    <w:rsid w:val="00552B86"/>
    <w:rsid w:val="00552C92"/>
    <w:rsid w:val="0055348B"/>
    <w:rsid w:val="00553D2A"/>
    <w:rsid w:val="0055419D"/>
    <w:rsid w:val="005545F5"/>
    <w:rsid w:val="00555467"/>
    <w:rsid w:val="00555D85"/>
    <w:rsid w:val="005570A3"/>
    <w:rsid w:val="0055759C"/>
    <w:rsid w:val="00557AF3"/>
    <w:rsid w:val="0056000C"/>
    <w:rsid w:val="00560B3C"/>
    <w:rsid w:val="00560B5D"/>
    <w:rsid w:val="00560E1E"/>
    <w:rsid w:val="00561CD2"/>
    <w:rsid w:val="00562B0F"/>
    <w:rsid w:val="00562C6D"/>
    <w:rsid w:val="00562D39"/>
    <w:rsid w:val="00563241"/>
    <w:rsid w:val="00563349"/>
    <w:rsid w:val="00563557"/>
    <w:rsid w:val="00563702"/>
    <w:rsid w:val="00565634"/>
    <w:rsid w:val="005657AA"/>
    <w:rsid w:val="005663AF"/>
    <w:rsid w:val="00566602"/>
    <w:rsid w:val="00566748"/>
    <w:rsid w:val="005668A0"/>
    <w:rsid w:val="00566DBB"/>
    <w:rsid w:val="00566FB9"/>
    <w:rsid w:val="005672A3"/>
    <w:rsid w:val="005673E1"/>
    <w:rsid w:val="00567A19"/>
    <w:rsid w:val="005705E4"/>
    <w:rsid w:val="00570766"/>
    <w:rsid w:val="00570C15"/>
    <w:rsid w:val="00570DA0"/>
    <w:rsid w:val="00571782"/>
    <w:rsid w:val="00572429"/>
    <w:rsid w:val="00572573"/>
    <w:rsid w:val="005726F5"/>
    <w:rsid w:val="005731F8"/>
    <w:rsid w:val="005733FF"/>
    <w:rsid w:val="0057352C"/>
    <w:rsid w:val="00573EB5"/>
    <w:rsid w:val="00573F2B"/>
    <w:rsid w:val="0057439F"/>
    <w:rsid w:val="00574A83"/>
    <w:rsid w:val="00574E46"/>
    <w:rsid w:val="00574F8D"/>
    <w:rsid w:val="0057517A"/>
    <w:rsid w:val="0057596A"/>
    <w:rsid w:val="00576DB7"/>
    <w:rsid w:val="00580E6C"/>
    <w:rsid w:val="005818EC"/>
    <w:rsid w:val="005825EC"/>
    <w:rsid w:val="00582CB5"/>
    <w:rsid w:val="00582E79"/>
    <w:rsid w:val="00583D11"/>
    <w:rsid w:val="00583D9D"/>
    <w:rsid w:val="005850B0"/>
    <w:rsid w:val="00585937"/>
    <w:rsid w:val="00586577"/>
    <w:rsid w:val="005871D8"/>
    <w:rsid w:val="00587788"/>
    <w:rsid w:val="00587D1F"/>
    <w:rsid w:val="00587DBC"/>
    <w:rsid w:val="005909A3"/>
    <w:rsid w:val="005920CD"/>
    <w:rsid w:val="00592955"/>
    <w:rsid w:val="00592A8F"/>
    <w:rsid w:val="00592B89"/>
    <w:rsid w:val="00592DEF"/>
    <w:rsid w:val="005931FF"/>
    <w:rsid w:val="00593787"/>
    <w:rsid w:val="00594362"/>
    <w:rsid w:val="00594933"/>
    <w:rsid w:val="00594CE0"/>
    <w:rsid w:val="00594E45"/>
    <w:rsid w:val="0059578E"/>
    <w:rsid w:val="005969BA"/>
    <w:rsid w:val="00596C94"/>
    <w:rsid w:val="00597488"/>
    <w:rsid w:val="0059758F"/>
    <w:rsid w:val="00597DCB"/>
    <w:rsid w:val="00597F66"/>
    <w:rsid w:val="005A01A8"/>
    <w:rsid w:val="005A0280"/>
    <w:rsid w:val="005A0356"/>
    <w:rsid w:val="005A0460"/>
    <w:rsid w:val="005A06D2"/>
    <w:rsid w:val="005A0DDB"/>
    <w:rsid w:val="005A0FD6"/>
    <w:rsid w:val="005A1172"/>
    <w:rsid w:val="005A1B04"/>
    <w:rsid w:val="005A1E34"/>
    <w:rsid w:val="005A38FF"/>
    <w:rsid w:val="005A4B1B"/>
    <w:rsid w:val="005A5838"/>
    <w:rsid w:val="005A5B97"/>
    <w:rsid w:val="005A61D9"/>
    <w:rsid w:val="005A62D1"/>
    <w:rsid w:val="005A6FF1"/>
    <w:rsid w:val="005A720F"/>
    <w:rsid w:val="005A78B1"/>
    <w:rsid w:val="005B04E3"/>
    <w:rsid w:val="005B0644"/>
    <w:rsid w:val="005B1654"/>
    <w:rsid w:val="005B285B"/>
    <w:rsid w:val="005B2FA8"/>
    <w:rsid w:val="005B3378"/>
    <w:rsid w:val="005B3610"/>
    <w:rsid w:val="005B373E"/>
    <w:rsid w:val="005B4278"/>
    <w:rsid w:val="005B4280"/>
    <w:rsid w:val="005B532C"/>
    <w:rsid w:val="005B5438"/>
    <w:rsid w:val="005B5BAB"/>
    <w:rsid w:val="005B5F7D"/>
    <w:rsid w:val="005B5FE6"/>
    <w:rsid w:val="005B7060"/>
    <w:rsid w:val="005B7174"/>
    <w:rsid w:val="005B7274"/>
    <w:rsid w:val="005B7BFC"/>
    <w:rsid w:val="005B7CCE"/>
    <w:rsid w:val="005B7F6F"/>
    <w:rsid w:val="005C09AA"/>
    <w:rsid w:val="005C0EB6"/>
    <w:rsid w:val="005C18C5"/>
    <w:rsid w:val="005C207F"/>
    <w:rsid w:val="005C2AFB"/>
    <w:rsid w:val="005C31B2"/>
    <w:rsid w:val="005C3460"/>
    <w:rsid w:val="005C37D0"/>
    <w:rsid w:val="005C3F33"/>
    <w:rsid w:val="005C431E"/>
    <w:rsid w:val="005C4EA0"/>
    <w:rsid w:val="005C53C1"/>
    <w:rsid w:val="005C5627"/>
    <w:rsid w:val="005C5C44"/>
    <w:rsid w:val="005C62ED"/>
    <w:rsid w:val="005C6A08"/>
    <w:rsid w:val="005C6BD0"/>
    <w:rsid w:val="005C6E3B"/>
    <w:rsid w:val="005C6EA6"/>
    <w:rsid w:val="005C6EB7"/>
    <w:rsid w:val="005C7069"/>
    <w:rsid w:val="005C736C"/>
    <w:rsid w:val="005C7C53"/>
    <w:rsid w:val="005C7C83"/>
    <w:rsid w:val="005D0E63"/>
    <w:rsid w:val="005D1B11"/>
    <w:rsid w:val="005D2223"/>
    <w:rsid w:val="005D353B"/>
    <w:rsid w:val="005D3E6D"/>
    <w:rsid w:val="005D3EE9"/>
    <w:rsid w:val="005D4073"/>
    <w:rsid w:val="005D4913"/>
    <w:rsid w:val="005D6A9A"/>
    <w:rsid w:val="005D7260"/>
    <w:rsid w:val="005D766B"/>
    <w:rsid w:val="005D767F"/>
    <w:rsid w:val="005E019A"/>
    <w:rsid w:val="005E02C0"/>
    <w:rsid w:val="005E08F4"/>
    <w:rsid w:val="005E240A"/>
    <w:rsid w:val="005E2508"/>
    <w:rsid w:val="005E3397"/>
    <w:rsid w:val="005E4479"/>
    <w:rsid w:val="005E4AE2"/>
    <w:rsid w:val="005E4C19"/>
    <w:rsid w:val="005E5185"/>
    <w:rsid w:val="005E57AE"/>
    <w:rsid w:val="005E6705"/>
    <w:rsid w:val="005E723D"/>
    <w:rsid w:val="005E7ADA"/>
    <w:rsid w:val="005F027B"/>
    <w:rsid w:val="005F149A"/>
    <w:rsid w:val="005F1549"/>
    <w:rsid w:val="005F19A2"/>
    <w:rsid w:val="005F2451"/>
    <w:rsid w:val="005F2DDA"/>
    <w:rsid w:val="005F30D0"/>
    <w:rsid w:val="005F45F5"/>
    <w:rsid w:val="005F7444"/>
    <w:rsid w:val="005F7982"/>
    <w:rsid w:val="005F7E4F"/>
    <w:rsid w:val="005F7E8F"/>
    <w:rsid w:val="006010E2"/>
    <w:rsid w:val="0060153D"/>
    <w:rsid w:val="00601542"/>
    <w:rsid w:val="00601B45"/>
    <w:rsid w:val="006028A6"/>
    <w:rsid w:val="00602D17"/>
    <w:rsid w:val="006056DF"/>
    <w:rsid w:val="00605741"/>
    <w:rsid w:val="006057DA"/>
    <w:rsid w:val="006059EC"/>
    <w:rsid w:val="00605B68"/>
    <w:rsid w:val="00605D3F"/>
    <w:rsid w:val="00606420"/>
    <w:rsid w:val="00606ABB"/>
    <w:rsid w:val="006070AC"/>
    <w:rsid w:val="00607811"/>
    <w:rsid w:val="00607FEC"/>
    <w:rsid w:val="00610691"/>
    <w:rsid w:val="006108A0"/>
    <w:rsid w:val="0061095C"/>
    <w:rsid w:val="00611128"/>
    <w:rsid w:val="00611396"/>
    <w:rsid w:val="006113C5"/>
    <w:rsid w:val="006117DA"/>
    <w:rsid w:val="0061238E"/>
    <w:rsid w:val="006123DD"/>
    <w:rsid w:val="00612998"/>
    <w:rsid w:val="00612A03"/>
    <w:rsid w:val="0061314D"/>
    <w:rsid w:val="00613641"/>
    <w:rsid w:val="00613E2C"/>
    <w:rsid w:val="00614926"/>
    <w:rsid w:val="00614E32"/>
    <w:rsid w:val="006151C6"/>
    <w:rsid w:val="0061597A"/>
    <w:rsid w:val="00615FAD"/>
    <w:rsid w:val="006162CF"/>
    <w:rsid w:val="00616653"/>
    <w:rsid w:val="00616C09"/>
    <w:rsid w:val="00617310"/>
    <w:rsid w:val="00617B4F"/>
    <w:rsid w:val="00617CDF"/>
    <w:rsid w:val="006202C8"/>
    <w:rsid w:val="00620C0A"/>
    <w:rsid w:val="00620CE6"/>
    <w:rsid w:val="00620D4A"/>
    <w:rsid w:val="00621442"/>
    <w:rsid w:val="00622045"/>
    <w:rsid w:val="006222DB"/>
    <w:rsid w:val="00622891"/>
    <w:rsid w:val="00622BC5"/>
    <w:rsid w:val="00622D3F"/>
    <w:rsid w:val="0062337B"/>
    <w:rsid w:val="00623BB8"/>
    <w:rsid w:val="00623FEC"/>
    <w:rsid w:val="006249AE"/>
    <w:rsid w:val="00624C6C"/>
    <w:rsid w:val="006251A6"/>
    <w:rsid w:val="006259EA"/>
    <w:rsid w:val="00625B8E"/>
    <w:rsid w:val="006260DD"/>
    <w:rsid w:val="006266E4"/>
    <w:rsid w:val="006268D3"/>
    <w:rsid w:val="00626B74"/>
    <w:rsid w:val="006278D5"/>
    <w:rsid w:val="00627D23"/>
    <w:rsid w:val="00627F1E"/>
    <w:rsid w:val="006301CF"/>
    <w:rsid w:val="00630703"/>
    <w:rsid w:val="00630BC8"/>
    <w:rsid w:val="006318CA"/>
    <w:rsid w:val="00632240"/>
    <w:rsid w:val="00632A37"/>
    <w:rsid w:val="00632A53"/>
    <w:rsid w:val="006337C5"/>
    <w:rsid w:val="00633818"/>
    <w:rsid w:val="00633C0C"/>
    <w:rsid w:val="00634408"/>
    <w:rsid w:val="006350DE"/>
    <w:rsid w:val="006351F4"/>
    <w:rsid w:val="00635201"/>
    <w:rsid w:val="00635252"/>
    <w:rsid w:val="00635B1E"/>
    <w:rsid w:val="00635BA3"/>
    <w:rsid w:val="00636357"/>
    <w:rsid w:val="006365A8"/>
    <w:rsid w:val="006371B6"/>
    <w:rsid w:val="00637545"/>
    <w:rsid w:val="0063793A"/>
    <w:rsid w:val="00637E5D"/>
    <w:rsid w:val="0064156E"/>
    <w:rsid w:val="006420A9"/>
    <w:rsid w:val="00643853"/>
    <w:rsid w:val="00643F50"/>
    <w:rsid w:val="00644A69"/>
    <w:rsid w:val="00644EEC"/>
    <w:rsid w:val="00645045"/>
    <w:rsid w:val="006450BD"/>
    <w:rsid w:val="006460BF"/>
    <w:rsid w:val="00646D46"/>
    <w:rsid w:val="006500EC"/>
    <w:rsid w:val="006505CB"/>
    <w:rsid w:val="006508C1"/>
    <w:rsid w:val="00650E53"/>
    <w:rsid w:val="00651126"/>
    <w:rsid w:val="00651298"/>
    <w:rsid w:val="0065147C"/>
    <w:rsid w:val="00651888"/>
    <w:rsid w:val="00651E5A"/>
    <w:rsid w:val="00652553"/>
    <w:rsid w:val="0065269B"/>
    <w:rsid w:val="00653DB3"/>
    <w:rsid w:val="00654281"/>
    <w:rsid w:val="00655C7E"/>
    <w:rsid w:val="00655F18"/>
    <w:rsid w:val="00656AE3"/>
    <w:rsid w:val="00657776"/>
    <w:rsid w:val="00660278"/>
    <w:rsid w:val="0066098B"/>
    <w:rsid w:val="00660EE9"/>
    <w:rsid w:val="006617D5"/>
    <w:rsid w:val="006618A6"/>
    <w:rsid w:val="00661B73"/>
    <w:rsid w:val="00662BC7"/>
    <w:rsid w:val="00662D04"/>
    <w:rsid w:val="00663059"/>
    <w:rsid w:val="006632D3"/>
    <w:rsid w:val="00664759"/>
    <w:rsid w:val="00664813"/>
    <w:rsid w:val="00664DEF"/>
    <w:rsid w:val="00664F0D"/>
    <w:rsid w:val="00664F37"/>
    <w:rsid w:val="0066531B"/>
    <w:rsid w:val="00665FB3"/>
    <w:rsid w:val="00666303"/>
    <w:rsid w:val="006665DE"/>
    <w:rsid w:val="0066793B"/>
    <w:rsid w:val="00667DCC"/>
    <w:rsid w:val="00670B22"/>
    <w:rsid w:val="00670DE8"/>
    <w:rsid w:val="00670EB4"/>
    <w:rsid w:val="006713A9"/>
    <w:rsid w:val="00671D48"/>
    <w:rsid w:val="006725D4"/>
    <w:rsid w:val="006727C6"/>
    <w:rsid w:val="00672EC5"/>
    <w:rsid w:val="006734DB"/>
    <w:rsid w:val="00673C52"/>
    <w:rsid w:val="00674471"/>
    <w:rsid w:val="0067558F"/>
    <w:rsid w:val="006757C8"/>
    <w:rsid w:val="00675F25"/>
    <w:rsid w:val="00675F5B"/>
    <w:rsid w:val="00676106"/>
    <w:rsid w:val="006761C3"/>
    <w:rsid w:val="00676641"/>
    <w:rsid w:val="006772CC"/>
    <w:rsid w:val="00677507"/>
    <w:rsid w:val="0067786F"/>
    <w:rsid w:val="00677CD9"/>
    <w:rsid w:val="00680BC9"/>
    <w:rsid w:val="00681744"/>
    <w:rsid w:val="00681BE3"/>
    <w:rsid w:val="00681DF7"/>
    <w:rsid w:val="00682A63"/>
    <w:rsid w:val="00682ADB"/>
    <w:rsid w:val="00682EDF"/>
    <w:rsid w:val="006830D8"/>
    <w:rsid w:val="00683116"/>
    <w:rsid w:val="006833D5"/>
    <w:rsid w:val="00683617"/>
    <w:rsid w:val="00683844"/>
    <w:rsid w:val="006839CA"/>
    <w:rsid w:val="006852FF"/>
    <w:rsid w:val="00685F48"/>
    <w:rsid w:val="006863F5"/>
    <w:rsid w:val="0068656A"/>
    <w:rsid w:val="00686696"/>
    <w:rsid w:val="006870EE"/>
    <w:rsid w:val="0068762B"/>
    <w:rsid w:val="006878D6"/>
    <w:rsid w:val="00687F32"/>
    <w:rsid w:val="00690514"/>
    <w:rsid w:val="00691D5A"/>
    <w:rsid w:val="00692695"/>
    <w:rsid w:val="0069287E"/>
    <w:rsid w:val="00692E8E"/>
    <w:rsid w:val="00692ED6"/>
    <w:rsid w:val="0069401A"/>
    <w:rsid w:val="00694532"/>
    <w:rsid w:val="00694E55"/>
    <w:rsid w:val="00695237"/>
    <w:rsid w:val="006952B7"/>
    <w:rsid w:val="006953D8"/>
    <w:rsid w:val="006966F1"/>
    <w:rsid w:val="00696B7F"/>
    <w:rsid w:val="006974EA"/>
    <w:rsid w:val="0069790B"/>
    <w:rsid w:val="00697C17"/>
    <w:rsid w:val="00697DDC"/>
    <w:rsid w:val="006A0327"/>
    <w:rsid w:val="006A0B5C"/>
    <w:rsid w:val="006A0FBC"/>
    <w:rsid w:val="006A107E"/>
    <w:rsid w:val="006A114B"/>
    <w:rsid w:val="006A377E"/>
    <w:rsid w:val="006A37CD"/>
    <w:rsid w:val="006A3AFB"/>
    <w:rsid w:val="006A43E8"/>
    <w:rsid w:val="006A4784"/>
    <w:rsid w:val="006A4BFB"/>
    <w:rsid w:val="006A5775"/>
    <w:rsid w:val="006A5DB6"/>
    <w:rsid w:val="006A6093"/>
    <w:rsid w:val="006A6BFD"/>
    <w:rsid w:val="006A6E39"/>
    <w:rsid w:val="006A7C22"/>
    <w:rsid w:val="006B021E"/>
    <w:rsid w:val="006B0A72"/>
    <w:rsid w:val="006B1BC0"/>
    <w:rsid w:val="006B22F4"/>
    <w:rsid w:val="006B2858"/>
    <w:rsid w:val="006B3768"/>
    <w:rsid w:val="006B435A"/>
    <w:rsid w:val="006B4812"/>
    <w:rsid w:val="006B4DF5"/>
    <w:rsid w:val="006B4E3B"/>
    <w:rsid w:val="006B559F"/>
    <w:rsid w:val="006B5707"/>
    <w:rsid w:val="006B57FC"/>
    <w:rsid w:val="006B5BE9"/>
    <w:rsid w:val="006B5FF5"/>
    <w:rsid w:val="006B6BDF"/>
    <w:rsid w:val="006B718B"/>
    <w:rsid w:val="006B7D95"/>
    <w:rsid w:val="006B7DB3"/>
    <w:rsid w:val="006C1B21"/>
    <w:rsid w:val="006C1EAA"/>
    <w:rsid w:val="006C25E7"/>
    <w:rsid w:val="006C2653"/>
    <w:rsid w:val="006C2733"/>
    <w:rsid w:val="006C2879"/>
    <w:rsid w:val="006C2F37"/>
    <w:rsid w:val="006C3442"/>
    <w:rsid w:val="006C487A"/>
    <w:rsid w:val="006C4B71"/>
    <w:rsid w:val="006C4DD1"/>
    <w:rsid w:val="006C4FDA"/>
    <w:rsid w:val="006C505A"/>
    <w:rsid w:val="006C5A0F"/>
    <w:rsid w:val="006C6F48"/>
    <w:rsid w:val="006C7154"/>
    <w:rsid w:val="006C7460"/>
    <w:rsid w:val="006C78D3"/>
    <w:rsid w:val="006D0D98"/>
    <w:rsid w:val="006D0DB7"/>
    <w:rsid w:val="006D1F4F"/>
    <w:rsid w:val="006D2731"/>
    <w:rsid w:val="006D2994"/>
    <w:rsid w:val="006D2C0D"/>
    <w:rsid w:val="006D3BBA"/>
    <w:rsid w:val="006D463E"/>
    <w:rsid w:val="006D51AB"/>
    <w:rsid w:val="006D53FF"/>
    <w:rsid w:val="006D5A36"/>
    <w:rsid w:val="006D7099"/>
    <w:rsid w:val="006D71F9"/>
    <w:rsid w:val="006E0B8E"/>
    <w:rsid w:val="006E0FFF"/>
    <w:rsid w:val="006E1234"/>
    <w:rsid w:val="006E16D6"/>
    <w:rsid w:val="006E1743"/>
    <w:rsid w:val="006E1A68"/>
    <w:rsid w:val="006E1CB2"/>
    <w:rsid w:val="006E1D6E"/>
    <w:rsid w:val="006E26F0"/>
    <w:rsid w:val="006E2746"/>
    <w:rsid w:val="006E2A6D"/>
    <w:rsid w:val="006E2DC0"/>
    <w:rsid w:val="006E3496"/>
    <w:rsid w:val="006E3C03"/>
    <w:rsid w:val="006E3DDD"/>
    <w:rsid w:val="006E3E99"/>
    <w:rsid w:val="006E458C"/>
    <w:rsid w:val="006E4936"/>
    <w:rsid w:val="006E4D0E"/>
    <w:rsid w:val="006E4ED9"/>
    <w:rsid w:val="006E5811"/>
    <w:rsid w:val="006E599D"/>
    <w:rsid w:val="006E5BE4"/>
    <w:rsid w:val="006E6471"/>
    <w:rsid w:val="006E6E47"/>
    <w:rsid w:val="006E6FF3"/>
    <w:rsid w:val="006E7354"/>
    <w:rsid w:val="006E77C9"/>
    <w:rsid w:val="006F0068"/>
    <w:rsid w:val="006F023D"/>
    <w:rsid w:val="006F042B"/>
    <w:rsid w:val="006F0C33"/>
    <w:rsid w:val="006F1278"/>
    <w:rsid w:val="006F13A7"/>
    <w:rsid w:val="006F16EB"/>
    <w:rsid w:val="006F183A"/>
    <w:rsid w:val="006F18BA"/>
    <w:rsid w:val="006F27C4"/>
    <w:rsid w:val="006F2A82"/>
    <w:rsid w:val="006F2AE5"/>
    <w:rsid w:val="006F2B09"/>
    <w:rsid w:val="006F2C16"/>
    <w:rsid w:val="006F407F"/>
    <w:rsid w:val="006F4F6A"/>
    <w:rsid w:val="006F5A2F"/>
    <w:rsid w:val="006F5AA3"/>
    <w:rsid w:val="006F6308"/>
    <w:rsid w:val="006F6602"/>
    <w:rsid w:val="00700BD6"/>
    <w:rsid w:val="00700DE5"/>
    <w:rsid w:val="007011BF"/>
    <w:rsid w:val="00702DBE"/>
    <w:rsid w:val="00703BF3"/>
    <w:rsid w:val="00703E00"/>
    <w:rsid w:val="00704ABC"/>
    <w:rsid w:val="00704BE2"/>
    <w:rsid w:val="00704FA0"/>
    <w:rsid w:val="007052F3"/>
    <w:rsid w:val="007058D1"/>
    <w:rsid w:val="00705F24"/>
    <w:rsid w:val="007063C1"/>
    <w:rsid w:val="007066DB"/>
    <w:rsid w:val="0070713A"/>
    <w:rsid w:val="00707553"/>
    <w:rsid w:val="00707E39"/>
    <w:rsid w:val="0071152B"/>
    <w:rsid w:val="00711F28"/>
    <w:rsid w:val="00712885"/>
    <w:rsid w:val="00712AA9"/>
    <w:rsid w:val="00713820"/>
    <w:rsid w:val="007139C4"/>
    <w:rsid w:val="00713A12"/>
    <w:rsid w:val="00713EC8"/>
    <w:rsid w:val="00713FE6"/>
    <w:rsid w:val="00714B67"/>
    <w:rsid w:val="00714C56"/>
    <w:rsid w:val="00714E85"/>
    <w:rsid w:val="0071503A"/>
    <w:rsid w:val="007161B7"/>
    <w:rsid w:val="007162EA"/>
    <w:rsid w:val="007165C2"/>
    <w:rsid w:val="00716720"/>
    <w:rsid w:val="007167D4"/>
    <w:rsid w:val="007168BF"/>
    <w:rsid w:val="007172B8"/>
    <w:rsid w:val="0071787D"/>
    <w:rsid w:val="00717F8E"/>
    <w:rsid w:val="00720058"/>
    <w:rsid w:val="00720304"/>
    <w:rsid w:val="007206C5"/>
    <w:rsid w:val="00720B55"/>
    <w:rsid w:val="007215D0"/>
    <w:rsid w:val="00721C32"/>
    <w:rsid w:val="00722582"/>
    <w:rsid w:val="007226D4"/>
    <w:rsid w:val="007228EB"/>
    <w:rsid w:val="00722D1E"/>
    <w:rsid w:val="00724267"/>
    <w:rsid w:val="007249BF"/>
    <w:rsid w:val="00724B0E"/>
    <w:rsid w:val="0072582F"/>
    <w:rsid w:val="00725852"/>
    <w:rsid w:val="00727177"/>
    <w:rsid w:val="007272A5"/>
    <w:rsid w:val="007274A0"/>
    <w:rsid w:val="007300B0"/>
    <w:rsid w:val="007300C3"/>
    <w:rsid w:val="00731BAB"/>
    <w:rsid w:val="0073221C"/>
    <w:rsid w:val="0073237B"/>
    <w:rsid w:val="00732689"/>
    <w:rsid w:val="00732984"/>
    <w:rsid w:val="00732E0B"/>
    <w:rsid w:val="0073406D"/>
    <w:rsid w:val="00734A6F"/>
    <w:rsid w:val="00735096"/>
    <w:rsid w:val="0073559A"/>
    <w:rsid w:val="0073588B"/>
    <w:rsid w:val="00735A19"/>
    <w:rsid w:val="00735C82"/>
    <w:rsid w:val="00736547"/>
    <w:rsid w:val="007365E5"/>
    <w:rsid w:val="007370A8"/>
    <w:rsid w:val="00737571"/>
    <w:rsid w:val="0074049F"/>
    <w:rsid w:val="00740AE8"/>
    <w:rsid w:val="00740EA5"/>
    <w:rsid w:val="00741E76"/>
    <w:rsid w:val="0074200C"/>
    <w:rsid w:val="0074365D"/>
    <w:rsid w:val="007439B1"/>
    <w:rsid w:val="00743D04"/>
    <w:rsid w:val="007442B0"/>
    <w:rsid w:val="00744D64"/>
    <w:rsid w:val="00744FAF"/>
    <w:rsid w:val="00745B55"/>
    <w:rsid w:val="00745DF4"/>
    <w:rsid w:val="00745EFF"/>
    <w:rsid w:val="0074635F"/>
    <w:rsid w:val="007477B3"/>
    <w:rsid w:val="007477BC"/>
    <w:rsid w:val="007509D6"/>
    <w:rsid w:val="00750F08"/>
    <w:rsid w:val="007518E4"/>
    <w:rsid w:val="00752F46"/>
    <w:rsid w:val="0075377D"/>
    <w:rsid w:val="007541F6"/>
    <w:rsid w:val="0075436C"/>
    <w:rsid w:val="007561A3"/>
    <w:rsid w:val="0075760F"/>
    <w:rsid w:val="00757FD4"/>
    <w:rsid w:val="00760597"/>
    <w:rsid w:val="0076089C"/>
    <w:rsid w:val="00760E10"/>
    <w:rsid w:val="0076279D"/>
    <w:rsid w:val="007631BB"/>
    <w:rsid w:val="007643FD"/>
    <w:rsid w:val="00764635"/>
    <w:rsid w:val="00764BB1"/>
    <w:rsid w:val="0076581A"/>
    <w:rsid w:val="007658A5"/>
    <w:rsid w:val="00765E6B"/>
    <w:rsid w:val="00765E8D"/>
    <w:rsid w:val="00765EE8"/>
    <w:rsid w:val="0076647A"/>
    <w:rsid w:val="0076681D"/>
    <w:rsid w:val="00766DAD"/>
    <w:rsid w:val="00766FC6"/>
    <w:rsid w:val="00767F6F"/>
    <w:rsid w:val="007705B7"/>
    <w:rsid w:val="0077090D"/>
    <w:rsid w:val="007709C8"/>
    <w:rsid w:val="007714E7"/>
    <w:rsid w:val="00771AB7"/>
    <w:rsid w:val="00771C57"/>
    <w:rsid w:val="00771D43"/>
    <w:rsid w:val="007721CF"/>
    <w:rsid w:val="0077290B"/>
    <w:rsid w:val="007735A5"/>
    <w:rsid w:val="0077421F"/>
    <w:rsid w:val="007745AB"/>
    <w:rsid w:val="00774ACF"/>
    <w:rsid w:val="00774C87"/>
    <w:rsid w:val="00774D14"/>
    <w:rsid w:val="00774DDF"/>
    <w:rsid w:val="00774EF1"/>
    <w:rsid w:val="007750A2"/>
    <w:rsid w:val="007750D7"/>
    <w:rsid w:val="00775321"/>
    <w:rsid w:val="0077546B"/>
    <w:rsid w:val="0077580D"/>
    <w:rsid w:val="00776104"/>
    <w:rsid w:val="007762BF"/>
    <w:rsid w:val="0077697D"/>
    <w:rsid w:val="00777323"/>
    <w:rsid w:val="00777DE2"/>
    <w:rsid w:val="00780079"/>
    <w:rsid w:val="007803BB"/>
    <w:rsid w:val="00780CE4"/>
    <w:rsid w:val="00780E27"/>
    <w:rsid w:val="00780FE0"/>
    <w:rsid w:val="0078185F"/>
    <w:rsid w:val="00781867"/>
    <w:rsid w:val="0078293B"/>
    <w:rsid w:val="00782C6D"/>
    <w:rsid w:val="00783581"/>
    <w:rsid w:val="0078364E"/>
    <w:rsid w:val="00783EE0"/>
    <w:rsid w:val="0078473D"/>
    <w:rsid w:val="00784CA2"/>
    <w:rsid w:val="00784DB1"/>
    <w:rsid w:val="0078550C"/>
    <w:rsid w:val="00785587"/>
    <w:rsid w:val="00785925"/>
    <w:rsid w:val="00785E27"/>
    <w:rsid w:val="0078605D"/>
    <w:rsid w:val="007865C9"/>
    <w:rsid w:val="00786C49"/>
    <w:rsid w:val="0078738C"/>
    <w:rsid w:val="0078795F"/>
    <w:rsid w:val="00787A6C"/>
    <w:rsid w:val="007902AE"/>
    <w:rsid w:val="007906AC"/>
    <w:rsid w:val="00790E25"/>
    <w:rsid w:val="00791445"/>
    <w:rsid w:val="00791C18"/>
    <w:rsid w:val="00792350"/>
    <w:rsid w:val="00792CD6"/>
    <w:rsid w:val="0079328F"/>
    <w:rsid w:val="00794263"/>
    <w:rsid w:val="0079512F"/>
    <w:rsid w:val="00795843"/>
    <w:rsid w:val="00796231"/>
    <w:rsid w:val="007963DC"/>
    <w:rsid w:val="007965E0"/>
    <w:rsid w:val="0079683E"/>
    <w:rsid w:val="00796ED4"/>
    <w:rsid w:val="007972BC"/>
    <w:rsid w:val="007975B2"/>
    <w:rsid w:val="00797B0A"/>
    <w:rsid w:val="007A0392"/>
    <w:rsid w:val="007A0B57"/>
    <w:rsid w:val="007A1C3E"/>
    <w:rsid w:val="007A1CE3"/>
    <w:rsid w:val="007A1DCE"/>
    <w:rsid w:val="007A238D"/>
    <w:rsid w:val="007A2603"/>
    <w:rsid w:val="007A263E"/>
    <w:rsid w:val="007A3747"/>
    <w:rsid w:val="007A3970"/>
    <w:rsid w:val="007A45A1"/>
    <w:rsid w:val="007A5491"/>
    <w:rsid w:val="007A5AD1"/>
    <w:rsid w:val="007A605F"/>
    <w:rsid w:val="007A655D"/>
    <w:rsid w:val="007A65DF"/>
    <w:rsid w:val="007A6B24"/>
    <w:rsid w:val="007A7202"/>
    <w:rsid w:val="007A736C"/>
    <w:rsid w:val="007A7649"/>
    <w:rsid w:val="007A7879"/>
    <w:rsid w:val="007A794D"/>
    <w:rsid w:val="007B0255"/>
    <w:rsid w:val="007B064F"/>
    <w:rsid w:val="007B1633"/>
    <w:rsid w:val="007B181C"/>
    <w:rsid w:val="007B1DC8"/>
    <w:rsid w:val="007B21B6"/>
    <w:rsid w:val="007B26FA"/>
    <w:rsid w:val="007B2BE1"/>
    <w:rsid w:val="007B4437"/>
    <w:rsid w:val="007B496F"/>
    <w:rsid w:val="007B6908"/>
    <w:rsid w:val="007B6F29"/>
    <w:rsid w:val="007B7055"/>
    <w:rsid w:val="007B7317"/>
    <w:rsid w:val="007C0E82"/>
    <w:rsid w:val="007C1414"/>
    <w:rsid w:val="007C15DF"/>
    <w:rsid w:val="007C2679"/>
    <w:rsid w:val="007C3011"/>
    <w:rsid w:val="007C3189"/>
    <w:rsid w:val="007C37B0"/>
    <w:rsid w:val="007C3E6B"/>
    <w:rsid w:val="007C435A"/>
    <w:rsid w:val="007C58C1"/>
    <w:rsid w:val="007C5CC6"/>
    <w:rsid w:val="007C5F08"/>
    <w:rsid w:val="007C64CE"/>
    <w:rsid w:val="007C667C"/>
    <w:rsid w:val="007C73A7"/>
    <w:rsid w:val="007C792A"/>
    <w:rsid w:val="007D034E"/>
    <w:rsid w:val="007D05D7"/>
    <w:rsid w:val="007D05DE"/>
    <w:rsid w:val="007D078D"/>
    <w:rsid w:val="007D1113"/>
    <w:rsid w:val="007D1115"/>
    <w:rsid w:val="007D113C"/>
    <w:rsid w:val="007D1180"/>
    <w:rsid w:val="007D11F6"/>
    <w:rsid w:val="007D1F6A"/>
    <w:rsid w:val="007D32D7"/>
    <w:rsid w:val="007D3A68"/>
    <w:rsid w:val="007D572D"/>
    <w:rsid w:val="007D59C5"/>
    <w:rsid w:val="007D5AC7"/>
    <w:rsid w:val="007D72AA"/>
    <w:rsid w:val="007D7678"/>
    <w:rsid w:val="007D7D54"/>
    <w:rsid w:val="007E0560"/>
    <w:rsid w:val="007E06DE"/>
    <w:rsid w:val="007E0942"/>
    <w:rsid w:val="007E2444"/>
    <w:rsid w:val="007E2B79"/>
    <w:rsid w:val="007E2F33"/>
    <w:rsid w:val="007E309F"/>
    <w:rsid w:val="007E31EA"/>
    <w:rsid w:val="007E37DB"/>
    <w:rsid w:val="007E40C1"/>
    <w:rsid w:val="007E4635"/>
    <w:rsid w:val="007E60DA"/>
    <w:rsid w:val="007E6A79"/>
    <w:rsid w:val="007E6C64"/>
    <w:rsid w:val="007E6E8D"/>
    <w:rsid w:val="007E71E1"/>
    <w:rsid w:val="007E7D9E"/>
    <w:rsid w:val="007E7E2E"/>
    <w:rsid w:val="007E7E96"/>
    <w:rsid w:val="007F02EB"/>
    <w:rsid w:val="007F0419"/>
    <w:rsid w:val="007F1567"/>
    <w:rsid w:val="007F18EE"/>
    <w:rsid w:val="007F1C4C"/>
    <w:rsid w:val="007F1DE2"/>
    <w:rsid w:val="007F1E70"/>
    <w:rsid w:val="007F2116"/>
    <w:rsid w:val="007F3279"/>
    <w:rsid w:val="007F3FBB"/>
    <w:rsid w:val="007F482F"/>
    <w:rsid w:val="007F4E72"/>
    <w:rsid w:val="007F51E8"/>
    <w:rsid w:val="007F5546"/>
    <w:rsid w:val="007F55BF"/>
    <w:rsid w:val="007F5F99"/>
    <w:rsid w:val="007F6257"/>
    <w:rsid w:val="007F6D5A"/>
    <w:rsid w:val="007F72B3"/>
    <w:rsid w:val="008003F4"/>
    <w:rsid w:val="00802711"/>
    <w:rsid w:val="008028A5"/>
    <w:rsid w:val="0080297A"/>
    <w:rsid w:val="00803411"/>
    <w:rsid w:val="00803793"/>
    <w:rsid w:val="00803DB8"/>
    <w:rsid w:val="00804A72"/>
    <w:rsid w:val="0080545A"/>
    <w:rsid w:val="00805980"/>
    <w:rsid w:val="008070F6"/>
    <w:rsid w:val="008071E0"/>
    <w:rsid w:val="008071EC"/>
    <w:rsid w:val="008075A3"/>
    <w:rsid w:val="00807FA7"/>
    <w:rsid w:val="008104A1"/>
    <w:rsid w:val="00810C80"/>
    <w:rsid w:val="00810ED5"/>
    <w:rsid w:val="0081143E"/>
    <w:rsid w:val="00811600"/>
    <w:rsid w:val="00811D38"/>
    <w:rsid w:val="00812231"/>
    <w:rsid w:val="00812A70"/>
    <w:rsid w:val="008130A0"/>
    <w:rsid w:val="008130AB"/>
    <w:rsid w:val="00813671"/>
    <w:rsid w:val="00814071"/>
    <w:rsid w:val="008152BA"/>
    <w:rsid w:val="008156C1"/>
    <w:rsid w:val="00815B5F"/>
    <w:rsid w:val="00816B73"/>
    <w:rsid w:val="00817212"/>
    <w:rsid w:val="008172BA"/>
    <w:rsid w:val="008172EF"/>
    <w:rsid w:val="008179CC"/>
    <w:rsid w:val="00817AE8"/>
    <w:rsid w:val="00817CE5"/>
    <w:rsid w:val="0082186C"/>
    <w:rsid w:val="00821F0F"/>
    <w:rsid w:val="00822203"/>
    <w:rsid w:val="00822494"/>
    <w:rsid w:val="008224D9"/>
    <w:rsid w:val="008227D9"/>
    <w:rsid w:val="00822B97"/>
    <w:rsid w:val="00822E97"/>
    <w:rsid w:val="0082358B"/>
    <w:rsid w:val="00823C87"/>
    <w:rsid w:val="00823D05"/>
    <w:rsid w:val="00824131"/>
    <w:rsid w:val="00824861"/>
    <w:rsid w:val="00824BD9"/>
    <w:rsid w:val="008256D5"/>
    <w:rsid w:val="0082577C"/>
    <w:rsid w:val="00825977"/>
    <w:rsid w:val="00825E13"/>
    <w:rsid w:val="00825E22"/>
    <w:rsid w:val="00825EE1"/>
    <w:rsid w:val="008261C9"/>
    <w:rsid w:val="00826559"/>
    <w:rsid w:val="0082694F"/>
    <w:rsid w:val="008274A9"/>
    <w:rsid w:val="00827559"/>
    <w:rsid w:val="00827657"/>
    <w:rsid w:val="00830032"/>
    <w:rsid w:val="00830D1F"/>
    <w:rsid w:val="008313EB"/>
    <w:rsid w:val="00831B58"/>
    <w:rsid w:val="00831BD0"/>
    <w:rsid w:val="00832970"/>
    <w:rsid w:val="00832A08"/>
    <w:rsid w:val="00833004"/>
    <w:rsid w:val="00833A38"/>
    <w:rsid w:val="00834431"/>
    <w:rsid w:val="008345C8"/>
    <w:rsid w:val="008349AC"/>
    <w:rsid w:val="008349B3"/>
    <w:rsid w:val="00834D73"/>
    <w:rsid w:val="00835039"/>
    <w:rsid w:val="008351F0"/>
    <w:rsid w:val="008353A1"/>
    <w:rsid w:val="008355C5"/>
    <w:rsid w:val="00835AB4"/>
    <w:rsid w:val="00836A3E"/>
    <w:rsid w:val="008373FE"/>
    <w:rsid w:val="00837717"/>
    <w:rsid w:val="00840004"/>
    <w:rsid w:val="0084118E"/>
    <w:rsid w:val="00841486"/>
    <w:rsid w:val="008419BB"/>
    <w:rsid w:val="00842213"/>
    <w:rsid w:val="00842925"/>
    <w:rsid w:val="00843211"/>
    <w:rsid w:val="008434F2"/>
    <w:rsid w:val="0084366E"/>
    <w:rsid w:val="00844423"/>
    <w:rsid w:val="00844782"/>
    <w:rsid w:val="008449A5"/>
    <w:rsid w:val="00844DE1"/>
    <w:rsid w:val="00845870"/>
    <w:rsid w:val="00845A68"/>
    <w:rsid w:val="00845B14"/>
    <w:rsid w:val="0084678D"/>
    <w:rsid w:val="0084682D"/>
    <w:rsid w:val="008470FD"/>
    <w:rsid w:val="00850145"/>
    <w:rsid w:val="0085061C"/>
    <w:rsid w:val="00850BC8"/>
    <w:rsid w:val="00850D43"/>
    <w:rsid w:val="00851450"/>
    <w:rsid w:val="008517A9"/>
    <w:rsid w:val="00852DD2"/>
    <w:rsid w:val="00853534"/>
    <w:rsid w:val="008535E5"/>
    <w:rsid w:val="008537E0"/>
    <w:rsid w:val="00853957"/>
    <w:rsid w:val="00853A11"/>
    <w:rsid w:val="00853C69"/>
    <w:rsid w:val="0085438F"/>
    <w:rsid w:val="0085459A"/>
    <w:rsid w:val="00854ED4"/>
    <w:rsid w:val="0085506D"/>
    <w:rsid w:val="008551CF"/>
    <w:rsid w:val="008552AE"/>
    <w:rsid w:val="00855691"/>
    <w:rsid w:val="008567D0"/>
    <w:rsid w:val="00856D22"/>
    <w:rsid w:val="00856E35"/>
    <w:rsid w:val="00856FC9"/>
    <w:rsid w:val="008572C5"/>
    <w:rsid w:val="008577EE"/>
    <w:rsid w:val="00857C89"/>
    <w:rsid w:val="00857D3F"/>
    <w:rsid w:val="00857D6C"/>
    <w:rsid w:val="00857DE5"/>
    <w:rsid w:val="0086095F"/>
    <w:rsid w:val="008621F8"/>
    <w:rsid w:val="00862428"/>
    <w:rsid w:val="00862778"/>
    <w:rsid w:val="00862B6D"/>
    <w:rsid w:val="008637AD"/>
    <w:rsid w:val="00864802"/>
    <w:rsid w:val="0086545A"/>
    <w:rsid w:val="008660B6"/>
    <w:rsid w:val="0086610B"/>
    <w:rsid w:val="0086619C"/>
    <w:rsid w:val="0086645A"/>
    <w:rsid w:val="00866E5B"/>
    <w:rsid w:val="00866E73"/>
    <w:rsid w:val="0086739D"/>
    <w:rsid w:val="008673EF"/>
    <w:rsid w:val="008678F5"/>
    <w:rsid w:val="00867CD4"/>
    <w:rsid w:val="00870673"/>
    <w:rsid w:val="0087067A"/>
    <w:rsid w:val="00870EAC"/>
    <w:rsid w:val="008716EF"/>
    <w:rsid w:val="00871A83"/>
    <w:rsid w:val="00871B18"/>
    <w:rsid w:val="008721EA"/>
    <w:rsid w:val="00873685"/>
    <w:rsid w:val="0087401A"/>
    <w:rsid w:val="00874223"/>
    <w:rsid w:val="008746B2"/>
    <w:rsid w:val="008746CA"/>
    <w:rsid w:val="0087480E"/>
    <w:rsid w:val="00874AFB"/>
    <w:rsid w:val="00874C85"/>
    <w:rsid w:val="00875C01"/>
    <w:rsid w:val="00875DF7"/>
    <w:rsid w:val="0087636C"/>
    <w:rsid w:val="008768CC"/>
    <w:rsid w:val="00876B93"/>
    <w:rsid w:val="00876C00"/>
    <w:rsid w:val="00876F5D"/>
    <w:rsid w:val="00877664"/>
    <w:rsid w:val="00880101"/>
    <w:rsid w:val="008805DA"/>
    <w:rsid w:val="00880BB1"/>
    <w:rsid w:val="00880FAF"/>
    <w:rsid w:val="008812B5"/>
    <w:rsid w:val="008813C2"/>
    <w:rsid w:val="00881404"/>
    <w:rsid w:val="00882983"/>
    <w:rsid w:val="00882BA7"/>
    <w:rsid w:val="0088318B"/>
    <w:rsid w:val="008835E0"/>
    <w:rsid w:val="0088486B"/>
    <w:rsid w:val="00885390"/>
    <w:rsid w:val="008854B1"/>
    <w:rsid w:val="00885BA6"/>
    <w:rsid w:val="00885F58"/>
    <w:rsid w:val="00886137"/>
    <w:rsid w:val="008867ED"/>
    <w:rsid w:val="0088705E"/>
    <w:rsid w:val="008900B1"/>
    <w:rsid w:val="008905C3"/>
    <w:rsid w:val="00890C07"/>
    <w:rsid w:val="0089139A"/>
    <w:rsid w:val="008913B2"/>
    <w:rsid w:val="00891486"/>
    <w:rsid w:val="008917CC"/>
    <w:rsid w:val="008918EF"/>
    <w:rsid w:val="00891B89"/>
    <w:rsid w:val="00891FD1"/>
    <w:rsid w:val="00893FFA"/>
    <w:rsid w:val="0089413C"/>
    <w:rsid w:val="00894178"/>
    <w:rsid w:val="00894FD5"/>
    <w:rsid w:val="0089602A"/>
    <w:rsid w:val="00896DCB"/>
    <w:rsid w:val="00896FCE"/>
    <w:rsid w:val="00897A62"/>
    <w:rsid w:val="00897E9F"/>
    <w:rsid w:val="008A0599"/>
    <w:rsid w:val="008A0C26"/>
    <w:rsid w:val="008A1428"/>
    <w:rsid w:val="008A1430"/>
    <w:rsid w:val="008A147A"/>
    <w:rsid w:val="008A1887"/>
    <w:rsid w:val="008A19ED"/>
    <w:rsid w:val="008A2A79"/>
    <w:rsid w:val="008A3676"/>
    <w:rsid w:val="008A3964"/>
    <w:rsid w:val="008A46C7"/>
    <w:rsid w:val="008A4B88"/>
    <w:rsid w:val="008A4F03"/>
    <w:rsid w:val="008A507B"/>
    <w:rsid w:val="008A5397"/>
    <w:rsid w:val="008A58C9"/>
    <w:rsid w:val="008A60AE"/>
    <w:rsid w:val="008A6891"/>
    <w:rsid w:val="008A6D9C"/>
    <w:rsid w:val="008A6FD6"/>
    <w:rsid w:val="008A704E"/>
    <w:rsid w:val="008A70BA"/>
    <w:rsid w:val="008A74DC"/>
    <w:rsid w:val="008A78A3"/>
    <w:rsid w:val="008A78EE"/>
    <w:rsid w:val="008B012A"/>
    <w:rsid w:val="008B016E"/>
    <w:rsid w:val="008B047C"/>
    <w:rsid w:val="008B0DAD"/>
    <w:rsid w:val="008B0F52"/>
    <w:rsid w:val="008B145C"/>
    <w:rsid w:val="008B1EF1"/>
    <w:rsid w:val="008B24B2"/>
    <w:rsid w:val="008B24B7"/>
    <w:rsid w:val="008B2681"/>
    <w:rsid w:val="008B2B47"/>
    <w:rsid w:val="008B2CF6"/>
    <w:rsid w:val="008B38FA"/>
    <w:rsid w:val="008B39FC"/>
    <w:rsid w:val="008B510B"/>
    <w:rsid w:val="008B5426"/>
    <w:rsid w:val="008B54F0"/>
    <w:rsid w:val="008B5ECE"/>
    <w:rsid w:val="008B63F5"/>
    <w:rsid w:val="008B6B16"/>
    <w:rsid w:val="008B74E7"/>
    <w:rsid w:val="008B7B66"/>
    <w:rsid w:val="008B7CEF"/>
    <w:rsid w:val="008C05FA"/>
    <w:rsid w:val="008C0688"/>
    <w:rsid w:val="008C0A23"/>
    <w:rsid w:val="008C0BBA"/>
    <w:rsid w:val="008C0EC0"/>
    <w:rsid w:val="008C1B1F"/>
    <w:rsid w:val="008C1B29"/>
    <w:rsid w:val="008C1B92"/>
    <w:rsid w:val="008C1D04"/>
    <w:rsid w:val="008C21DD"/>
    <w:rsid w:val="008C3282"/>
    <w:rsid w:val="008C337D"/>
    <w:rsid w:val="008C36F5"/>
    <w:rsid w:val="008C37B0"/>
    <w:rsid w:val="008C3918"/>
    <w:rsid w:val="008C3D3B"/>
    <w:rsid w:val="008C463E"/>
    <w:rsid w:val="008C4911"/>
    <w:rsid w:val="008C5085"/>
    <w:rsid w:val="008C609F"/>
    <w:rsid w:val="008C6FD9"/>
    <w:rsid w:val="008C7384"/>
    <w:rsid w:val="008C7D54"/>
    <w:rsid w:val="008D1000"/>
    <w:rsid w:val="008D11BF"/>
    <w:rsid w:val="008D1998"/>
    <w:rsid w:val="008D20FA"/>
    <w:rsid w:val="008D253B"/>
    <w:rsid w:val="008D3C4E"/>
    <w:rsid w:val="008D47EC"/>
    <w:rsid w:val="008D4944"/>
    <w:rsid w:val="008D5353"/>
    <w:rsid w:val="008D598E"/>
    <w:rsid w:val="008D6C46"/>
    <w:rsid w:val="008D6D05"/>
    <w:rsid w:val="008D6DD1"/>
    <w:rsid w:val="008D6E98"/>
    <w:rsid w:val="008D7A74"/>
    <w:rsid w:val="008D7CF7"/>
    <w:rsid w:val="008E095D"/>
    <w:rsid w:val="008E0CFB"/>
    <w:rsid w:val="008E0FB0"/>
    <w:rsid w:val="008E1067"/>
    <w:rsid w:val="008E188F"/>
    <w:rsid w:val="008E19DB"/>
    <w:rsid w:val="008E1E56"/>
    <w:rsid w:val="008E319F"/>
    <w:rsid w:val="008E31F4"/>
    <w:rsid w:val="008E3327"/>
    <w:rsid w:val="008E39DC"/>
    <w:rsid w:val="008E4704"/>
    <w:rsid w:val="008E52F9"/>
    <w:rsid w:val="008E558F"/>
    <w:rsid w:val="008E644F"/>
    <w:rsid w:val="008E64EC"/>
    <w:rsid w:val="008E74E0"/>
    <w:rsid w:val="008F052B"/>
    <w:rsid w:val="008F0C27"/>
    <w:rsid w:val="008F1307"/>
    <w:rsid w:val="008F1727"/>
    <w:rsid w:val="008F2FD3"/>
    <w:rsid w:val="008F3CFB"/>
    <w:rsid w:val="008F470F"/>
    <w:rsid w:val="008F4EFB"/>
    <w:rsid w:val="008F53A3"/>
    <w:rsid w:val="008F5831"/>
    <w:rsid w:val="008F5D1F"/>
    <w:rsid w:val="008F62EF"/>
    <w:rsid w:val="008F79B1"/>
    <w:rsid w:val="00900260"/>
    <w:rsid w:val="0090065B"/>
    <w:rsid w:val="00900992"/>
    <w:rsid w:val="00900E01"/>
    <w:rsid w:val="00901183"/>
    <w:rsid w:val="00901246"/>
    <w:rsid w:val="00902529"/>
    <w:rsid w:val="0090290C"/>
    <w:rsid w:val="00903A6F"/>
    <w:rsid w:val="00903D17"/>
    <w:rsid w:val="00903E2F"/>
    <w:rsid w:val="009040B6"/>
    <w:rsid w:val="0090446C"/>
    <w:rsid w:val="00905206"/>
    <w:rsid w:val="0090589C"/>
    <w:rsid w:val="00906180"/>
    <w:rsid w:val="009062F0"/>
    <w:rsid w:val="009063F2"/>
    <w:rsid w:val="0090687C"/>
    <w:rsid w:val="00906D7A"/>
    <w:rsid w:val="00906F7F"/>
    <w:rsid w:val="0090723A"/>
    <w:rsid w:val="00907490"/>
    <w:rsid w:val="009076AD"/>
    <w:rsid w:val="00907B92"/>
    <w:rsid w:val="0091051F"/>
    <w:rsid w:val="00910B2F"/>
    <w:rsid w:val="00911373"/>
    <w:rsid w:val="00911532"/>
    <w:rsid w:val="0091187A"/>
    <w:rsid w:val="00911AF3"/>
    <w:rsid w:val="00911CB2"/>
    <w:rsid w:val="009127FA"/>
    <w:rsid w:val="00912EC4"/>
    <w:rsid w:val="009132A4"/>
    <w:rsid w:val="009147CC"/>
    <w:rsid w:val="00914B24"/>
    <w:rsid w:val="00914B7B"/>
    <w:rsid w:val="00915210"/>
    <w:rsid w:val="00915A55"/>
    <w:rsid w:val="009165D4"/>
    <w:rsid w:val="00916BA8"/>
    <w:rsid w:val="00916DCF"/>
    <w:rsid w:val="00920A34"/>
    <w:rsid w:val="00920F1F"/>
    <w:rsid w:val="009214D0"/>
    <w:rsid w:val="009225F8"/>
    <w:rsid w:val="009234E6"/>
    <w:rsid w:val="0092367F"/>
    <w:rsid w:val="00923723"/>
    <w:rsid w:val="00923EF7"/>
    <w:rsid w:val="00924463"/>
    <w:rsid w:val="0092495B"/>
    <w:rsid w:val="0092496B"/>
    <w:rsid w:val="009251F8"/>
    <w:rsid w:val="009265AB"/>
    <w:rsid w:val="00926A31"/>
    <w:rsid w:val="00927B98"/>
    <w:rsid w:val="00927DEF"/>
    <w:rsid w:val="009300EE"/>
    <w:rsid w:val="00930D10"/>
    <w:rsid w:val="00931895"/>
    <w:rsid w:val="00932E84"/>
    <w:rsid w:val="00934139"/>
    <w:rsid w:val="00934730"/>
    <w:rsid w:val="00935393"/>
    <w:rsid w:val="00935D59"/>
    <w:rsid w:val="00935DAD"/>
    <w:rsid w:val="00935ED8"/>
    <w:rsid w:val="0093630E"/>
    <w:rsid w:val="009374A0"/>
    <w:rsid w:val="009374D1"/>
    <w:rsid w:val="009377A1"/>
    <w:rsid w:val="00937EBD"/>
    <w:rsid w:val="00940371"/>
    <w:rsid w:val="00940492"/>
    <w:rsid w:val="009416BD"/>
    <w:rsid w:val="00941AEA"/>
    <w:rsid w:val="00941B11"/>
    <w:rsid w:val="00941B72"/>
    <w:rsid w:val="00942A16"/>
    <w:rsid w:val="00942AAC"/>
    <w:rsid w:val="009436E4"/>
    <w:rsid w:val="00944552"/>
    <w:rsid w:val="00944B63"/>
    <w:rsid w:val="00944F43"/>
    <w:rsid w:val="00945408"/>
    <w:rsid w:val="009455DC"/>
    <w:rsid w:val="00945E70"/>
    <w:rsid w:val="009461EC"/>
    <w:rsid w:val="009468BD"/>
    <w:rsid w:val="00946CED"/>
    <w:rsid w:val="0094760F"/>
    <w:rsid w:val="00947CB6"/>
    <w:rsid w:val="009501A3"/>
    <w:rsid w:val="009501B2"/>
    <w:rsid w:val="009501CF"/>
    <w:rsid w:val="0095032A"/>
    <w:rsid w:val="00950BBB"/>
    <w:rsid w:val="009518B9"/>
    <w:rsid w:val="009519E2"/>
    <w:rsid w:val="00951CE7"/>
    <w:rsid w:val="0095223B"/>
    <w:rsid w:val="0095231B"/>
    <w:rsid w:val="009526BE"/>
    <w:rsid w:val="009528D2"/>
    <w:rsid w:val="00952B0D"/>
    <w:rsid w:val="00952B27"/>
    <w:rsid w:val="00952DB0"/>
    <w:rsid w:val="00953024"/>
    <w:rsid w:val="00953336"/>
    <w:rsid w:val="00954189"/>
    <w:rsid w:val="009542A9"/>
    <w:rsid w:val="00954CC7"/>
    <w:rsid w:val="00955268"/>
    <w:rsid w:val="0095598F"/>
    <w:rsid w:val="00955E44"/>
    <w:rsid w:val="00955FEB"/>
    <w:rsid w:val="00956EED"/>
    <w:rsid w:val="00956F4F"/>
    <w:rsid w:val="00957E58"/>
    <w:rsid w:val="00960A4D"/>
    <w:rsid w:val="00960DD0"/>
    <w:rsid w:val="00962F17"/>
    <w:rsid w:val="00962F20"/>
    <w:rsid w:val="00963BA6"/>
    <w:rsid w:val="0096443A"/>
    <w:rsid w:val="0096568B"/>
    <w:rsid w:val="00965864"/>
    <w:rsid w:val="00965FB9"/>
    <w:rsid w:val="009665E0"/>
    <w:rsid w:val="00966C44"/>
    <w:rsid w:val="00966F8D"/>
    <w:rsid w:val="00967157"/>
    <w:rsid w:val="0096753E"/>
    <w:rsid w:val="00967875"/>
    <w:rsid w:val="00967A73"/>
    <w:rsid w:val="00970297"/>
    <w:rsid w:val="009706E6"/>
    <w:rsid w:val="00970C65"/>
    <w:rsid w:val="00970DAB"/>
    <w:rsid w:val="00970FB5"/>
    <w:rsid w:val="009711F0"/>
    <w:rsid w:val="009718D6"/>
    <w:rsid w:val="009719A0"/>
    <w:rsid w:val="0097221F"/>
    <w:rsid w:val="00972C2E"/>
    <w:rsid w:val="00972D2C"/>
    <w:rsid w:val="00972F17"/>
    <w:rsid w:val="00974AAA"/>
    <w:rsid w:val="00975A87"/>
    <w:rsid w:val="00975B8B"/>
    <w:rsid w:val="00975C75"/>
    <w:rsid w:val="009769F3"/>
    <w:rsid w:val="00976C4A"/>
    <w:rsid w:val="00977704"/>
    <w:rsid w:val="00977814"/>
    <w:rsid w:val="00980103"/>
    <w:rsid w:val="00980470"/>
    <w:rsid w:val="0098056B"/>
    <w:rsid w:val="00982382"/>
    <w:rsid w:val="00982632"/>
    <w:rsid w:val="009826F2"/>
    <w:rsid w:val="009827BA"/>
    <w:rsid w:val="0098354E"/>
    <w:rsid w:val="00983B46"/>
    <w:rsid w:val="00984F3C"/>
    <w:rsid w:val="00985B39"/>
    <w:rsid w:val="00985D12"/>
    <w:rsid w:val="00985E37"/>
    <w:rsid w:val="00986387"/>
    <w:rsid w:val="00986550"/>
    <w:rsid w:val="009866EB"/>
    <w:rsid w:val="00987A62"/>
    <w:rsid w:val="00987D31"/>
    <w:rsid w:val="009902D4"/>
    <w:rsid w:val="00990367"/>
    <w:rsid w:val="009908DA"/>
    <w:rsid w:val="00990AD5"/>
    <w:rsid w:val="00990B87"/>
    <w:rsid w:val="00991127"/>
    <w:rsid w:val="0099173D"/>
    <w:rsid w:val="00991874"/>
    <w:rsid w:val="00992B72"/>
    <w:rsid w:val="00992FBB"/>
    <w:rsid w:val="00992FC5"/>
    <w:rsid w:val="00993E9F"/>
    <w:rsid w:val="009944B4"/>
    <w:rsid w:val="009944EB"/>
    <w:rsid w:val="0099523E"/>
    <w:rsid w:val="0099599A"/>
    <w:rsid w:val="00995A56"/>
    <w:rsid w:val="0099696C"/>
    <w:rsid w:val="00996E45"/>
    <w:rsid w:val="00997017"/>
    <w:rsid w:val="00997501"/>
    <w:rsid w:val="009A0223"/>
    <w:rsid w:val="009A04A9"/>
    <w:rsid w:val="009A05C9"/>
    <w:rsid w:val="009A0660"/>
    <w:rsid w:val="009A066A"/>
    <w:rsid w:val="009A189E"/>
    <w:rsid w:val="009A1B6A"/>
    <w:rsid w:val="009A2504"/>
    <w:rsid w:val="009A2585"/>
    <w:rsid w:val="009A25C7"/>
    <w:rsid w:val="009A2D5E"/>
    <w:rsid w:val="009A3226"/>
    <w:rsid w:val="009A3401"/>
    <w:rsid w:val="009A3597"/>
    <w:rsid w:val="009A3BA9"/>
    <w:rsid w:val="009A3C22"/>
    <w:rsid w:val="009A3CD2"/>
    <w:rsid w:val="009A453C"/>
    <w:rsid w:val="009A484D"/>
    <w:rsid w:val="009A5C3B"/>
    <w:rsid w:val="009A6BFC"/>
    <w:rsid w:val="009A6EB0"/>
    <w:rsid w:val="009A70DA"/>
    <w:rsid w:val="009A719A"/>
    <w:rsid w:val="009A72BF"/>
    <w:rsid w:val="009A76BF"/>
    <w:rsid w:val="009B01D1"/>
    <w:rsid w:val="009B1D1A"/>
    <w:rsid w:val="009B20D9"/>
    <w:rsid w:val="009B2770"/>
    <w:rsid w:val="009B2A9D"/>
    <w:rsid w:val="009B2F33"/>
    <w:rsid w:val="009B3ED0"/>
    <w:rsid w:val="009B4543"/>
    <w:rsid w:val="009B48A8"/>
    <w:rsid w:val="009B4EE2"/>
    <w:rsid w:val="009B618A"/>
    <w:rsid w:val="009B61FF"/>
    <w:rsid w:val="009B6364"/>
    <w:rsid w:val="009B6FA6"/>
    <w:rsid w:val="009B7673"/>
    <w:rsid w:val="009B77CD"/>
    <w:rsid w:val="009B78A2"/>
    <w:rsid w:val="009B78B1"/>
    <w:rsid w:val="009C008C"/>
    <w:rsid w:val="009C03F3"/>
    <w:rsid w:val="009C123E"/>
    <w:rsid w:val="009C1545"/>
    <w:rsid w:val="009C1A78"/>
    <w:rsid w:val="009C2601"/>
    <w:rsid w:val="009C295A"/>
    <w:rsid w:val="009C2D1C"/>
    <w:rsid w:val="009C42B0"/>
    <w:rsid w:val="009C51A4"/>
    <w:rsid w:val="009C5A20"/>
    <w:rsid w:val="009C61F9"/>
    <w:rsid w:val="009C6342"/>
    <w:rsid w:val="009C63F2"/>
    <w:rsid w:val="009C67C3"/>
    <w:rsid w:val="009C6820"/>
    <w:rsid w:val="009C6B11"/>
    <w:rsid w:val="009C6ED9"/>
    <w:rsid w:val="009C72D8"/>
    <w:rsid w:val="009C7A4A"/>
    <w:rsid w:val="009C7AF0"/>
    <w:rsid w:val="009D0B67"/>
    <w:rsid w:val="009D1120"/>
    <w:rsid w:val="009D184D"/>
    <w:rsid w:val="009D1DB4"/>
    <w:rsid w:val="009D2FC5"/>
    <w:rsid w:val="009D3878"/>
    <w:rsid w:val="009D3C5C"/>
    <w:rsid w:val="009D3EFE"/>
    <w:rsid w:val="009D49D0"/>
    <w:rsid w:val="009D4ABC"/>
    <w:rsid w:val="009D4CA3"/>
    <w:rsid w:val="009D5190"/>
    <w:rsid w:val="009D5B68"/>
    <w:rsid w:val="009D5DEF"/>
    <w:rsid w:val="009D69D1"/>
    <w:rsid w:val="009D739B"/>
    <w:rsid w:val="009D7CE1"/>
    <w:rsid w:val="009D7E0A"/>
    <w:rsid w:val="009E0A1E"/>
    <w:rsid w:val="009E0EB0"/>
    <w:rsid w:val="009E0F07"/>
    <w:rsid w:val="009E1FA9"/>
    <w:rsid w:val="009E2177"/>
    <w:rsid w:val="009E2DE7"/>
    <w:rsid w:val="009E2E56"/>
    <w:rsid w:val="009E305E"/>
    <w:rsid w:val="009E3D2A"/>
    <w:rsid w:val="009E55F2"/>
    <w:rsid w:val="009E5A6C"/>
    <w:rsid w:val="009E61E6"/>
    <w:rsid w:val="009E7025"/>
    <w:rsid w:val="009E7064"/>
    <w:rsid w:val="009E7F31"/>
    <w:rsid w:val="009F1CD4"/>
    <w:rsid w:val="009F216E"/>
    <w:rsid w:val="009F252E"/>
    <w:rsid w:val="009F34AE"/>
    <w:rsid w:val="009F36EC"/>
    <w:rsid w:val="009F3B19"/>
    <w:rsid w:val="009F43C3"/>
    <w:rsid w:val="009F491B"/>
    <w:rsid w:val="009F4D37"/>
    <w:rsid w:val="009F4DAF"/>
    <w:rsid w:val="009F512E"/>
    <w:rsid w:val="009F6209"/>
    <w:rsid w:val="009F68E9"/>
    <w:rsid w:val="009F6C1A"/>
    <w:rsid w:val="009F7016"/>
    <w:rsid w:val="009F753B"/>
    <w:rsid w:val="00A00199"/>
    <w:rsid w:val="00A00DE2"/>
    <w:rsid w:val="00A00F2C"/>
    <w:rsid w:val="00A01087"/>
    <w:rsid w:val="00A0198B"/>
    <w:rsid w:val="00A024AA"/>
    <w:rsid w:val="00A02512"/>
    <w:rsid w:val="00A0312C"/>
    <w:rsid w:val="00A032A1"/>
    <w:rsid w:val="00A03EFF"/>
    <w:rsid w:val="00A04458"/>
    <w:rsid w:val="00A04477"/>
    <w:rsid w:val="00A0447C"/>
    <w:rsid w:val="00A04841"/>
    <w:rsid w:val="00A0492D"/>
    <w:rsid w:val="00A04C6C"/>
    <w:rsid w:val="00A04DAD"/>
    <w:rsid w:val="00A04DD4"/>
    <w:rsid w:val="00A0527F"/>
    <w:rsid w:val="00A05BCC"/>
    <w:rsid w:val="00A05E68"/>
    <w:rsid w:val="00A0652D"/>
    <w:rsid w:val="00A0696B"/>
    <w:rsid w:val="00A074FF"/>
    <w:rsid w:val="00A07BAA"/>
    <w:rsid w:val="00A10156"/>
    <w:rsid w:val="00A103EA"/>
    <w:rsid w:val="00A1049F"/>
    <w:rsid w:val="00A105E1"/>
    <w:rsid w:val="00A106BA"/>
    <w:rsid w:val="00A1078E"/>
    <w:rsid w:val="00A10A03"/>
    <w:rsid w:val="00A11BD8"/>
    <w:rsid w:val="00A11D19"/>
    <w:rsid w:val="00A128B2"/>
    <w:rsid w:val="00A13053"/>
    <w:rsid w:val="00A134C1"/>
    <w:rsid w:val="00A135B4"/>
    <w:rsid w:val="00A144E3"/>
    <w:rsid w:val="00A14964"/>
    <w:rsid w:val="00A167BE"/>
    <w:rsid w:val="00A167D1"/>
    <w:rsid w:val="00A1692C"/>
    <w:rsid w:val="00A17097"/>
    <w:rsid w:val="00A17B7B"/>
    <w:rsid w:val="00A17E1C"/>
    <w:rsid w:val="00A200BD"/>
    <w:rsid w:val="00A20353"/>
    <w:rsid w:val="00A20690"/>
    <w:rsid w:val="00A210F2"/>
    <w:rsid w:val="00A21796"/>
    <w:rsid w:val="00A217C6"/>
    <w:rsid w:val="00A21A25"/>
    <w:rsid w:val="00A227AC"/>
    <w:rsid w:val="00A22C49"/>
    <w:rsid w:val="00A22F28"/>
    <w:rsid w:val="00A230E2"/>
    <w:rsid w:val="00A23449"/>
    <w:rsid w:val="00A23504"/>
    <w:rsid w:val="00A24474"/>
    <w:rsid w:val="00A24511"/>
    <w:rsid w:val="00A26059"/>
    <w:rsid w:val="00A267E3"/>
    <w:rsid w:val="00A2781C"/>
    <w:rsid w:val="00A27847"/>
    <w:rsid w:val="00A30625"/>
    <w:rsid w:val="00A30840"/>
    <w:rsid w:val="00A30BEB"/>
    <w:rsid w:val="00A30F4A"/>
    <w:rsid w:val="00A31488"/>
    <w:rsid w:val="00A3164E"/>
    <w:rsid w:val="00A32345"/>
    <w:rsid w:val="00A32CA7"/>
    <w:rsid w:val="00A33E45"/>
    <w:rsid w:val="00A34751"/>
    <w:rsid w:val="00A3490E"/>
    <w:rsid w:val="00A35036"/>
    <w:rsid w:val="00A35C27"/>
    <w:rsid w:val="00A36FDF"/>
    <w:rsid w:val="00A37DC0"/>
    <w:rsid w:val="00A4067A"/>
    <w:rsid w:val="00A419EE"/>
    <w:rsid w:val="00A41A72"/>
    <w:rsid w:val="00A41FA8"/>
    <w:rsid w:val="00A424C7"/>
    <w:rsid w:val="00A42E70"/>
    <w:rsid w:val="00A43B0A"/>
    <w:rsid w:val="00A43BAE"/>
    <w:rsid w:val="00A43DA0"/>
    <w:rsid w:val="00A44701"/>
    <w:rsid w:val="00A44A6F"/>
    <w:rsid w:val="00A45887"/>
    <w:rsid w:val="00A46AEB"/>
    <w:rsid w:val="00A46B34"/>
    <w:rsid w:val="00A505F2"/>
    <w:rsid w:val="00A50D7E"/>
    <w:rsid w:val="00A50E2E"/>
    <w:rsid w:val="00A50F39"/>
    <w:rsid w:val="00A51A8D"/>
    <w:rsid w:val="00A51C61"/>
    <w:rsid w:val="00A51D29"/>
    <w:rsid w:val="00A522AC"/>
    <w:rsid w:val="00A52397"/>
    <w:rsid w:val="00A523DA"/>
    <w:rsid w:val="00A524E6"/>
    <w:rsid w:val="00A52623"/>
    <w:rsid w:val="00A52639"/>
    <w:rsid w:val="00A52CAD"/>
    <w:rsid w:val="00A5309A"/>
    <w:rsid w:val="00A55FE9"/>
    <w:rsid w:val="00A56052"/>
    <w:rsid w:val="00A567D2"/>
    <w:rsid w:val="00A57363"/>
    <w:rsid w:val="00A578C8"/>
    <w:rsid w:val="00A57C8B"/>
    <w:rsid w:val="00A57F8F"/>
    <w:rsid w:val="00A6027B"/>
    <w:rsid w:val="00A607E3"/>
    <w:rsid w:val="00A609FD"/>
    <w:rsid w:val="00A61116"/>
    <w:rsid w:val="00A61357"/>
    <w:rsid w:val="00A621BB"/>
    <w:rsid w:val="00A62B0D"/>
    <w:rsid w:val="00A62DD7"/>
    <w:rsid w:val="00A633F3"/>
    <w:rsid w:val="00A637A7"/>
    <w:rsid w:val="00A6483B"/>
    <w:rsid w:val="00A64DE0"/>
    <w:rsid w:val="00A6521A"/>
    <w:rsid w:val="00A656CA"/>
    <w:rsid w:val="00A65B54"/>
    <w:rsid w:val="00A65C8D"/>
    <w:rsid w:val="00A66809"/>
    <w:rsid w:val="00A67165"/>
    <w:rsid w:val="00A6722D"/>
    <w:rsid w:val="00A67412"/>
    <w:rsid w:val="00A67A65"/>
    <w:rsid w:val="00A67CA8"/>
    <w:rsid w:val="00A701BE"/>
    <w:rsid w:val="00A7066A"/>
    <w:rsid w:val="00A70C80"/>
    <w:rsid w:val="00A71422"/>
    <w:rsid w:val="00A7189F"/>
    <w:rsid w:val="00A72F96"/>
    <w:rsid w:val="00A7348E"/>
    <w:rsid w:val="00A73E48"/>
    <w:rsid w:val="00A75011"/>
    <w:rsid w:val="00A750AA"/>
    <w:rsid w:val="00A75107"/>
    <w:rsid w:val="00A75865"/>
    <w:rsid w:val="00A75A62"/>
    <w:rsid w:val="00A76714"/>
    <w:rsid w:val="00A76B00"/>
    <w:rsid w:val="00A76CBA"/>
    <w:rsid w:val="00A76D67"/>
    <w:rsid w:val="00A77296"/>
    <w:rsid w:val="00A77AF7"/>
    <w:rsid w:val="00A77DA6"/>
    <w:rsid w:val="00A81199"/>
    <w:rsid w:val="00A81578"/>
    <w:rsid w:val="00A81EF8"/>
    <w:rsid w:val="00A837B2"/>
    <w:rsid w:val="00A839D4"/>
    <w:rsid w:val="00A83E1A"/>
    <w:rsid w:val="00A83E69"/>
    <w:rsid w:val="00A841A3"/>
    <w:rsid w:val="00A84D4A"/>
    <w:rsid w:val="00A8510A"/>
    <w:rsid w:val="00A85808"/>
    <w:rsid w:val="00A85B71"/>
    <w:rsid w:val="00A861E2"/>
    <w:rsid w:val="00A865C3"/>
    <w:rsid w:val="00A87102"/>
    <w:rsid w:val="00A872C1"/>
    <w:rsid w:val="00A87C80"/>
    <w:rsid w:val="00A91EA6"/>
    <w:rsid w:val="00A91F5A"/>
    <w:rsid w:val="00A9298F"/>
    <w:rsid w:val="00A93473"/>
    <w:rsid w:val="00A93D42"/>
    <w:rsid w:val="00A9406C"/>
    <w:rsid w:val="00A941AB"/>
    <w:rsid w:val="00A941DA"/>
    <w:rsid w:val="00A944B1"/>
    <w:rsid w:val="00A95453"/>
    <w:rsid w:val="00A9563C"/>
    <w:rsid w:val="00A957A3"/>
    <w:rsid w:val="00A95A18"/>
    <w:rsid w:val="00A95C34"/>
    <w:rsid w:val="00A95D0F"/>
    <w:rsid w:val="00A96424"/>
    <w:rsid w:val="00A975AD"/>
    <w:rsid w:val="00A97A81"/>
    <w:rsid w:val="00AA0D45"/>
    <w:rsid w:val="00AA1162"/>
    <w:rsid w:val="00AA14A0"/>
    <w:rsid w:val="00AA14C2"/>
    <w:rsid w:val="00AA1E84"/>
    <w:rsid w:val="00AA1F71"/>
    <w:rsid w:val="00AA25DA"/>
    <w:rsid w:val="00AA293D"/>
    <w:rsid w:val="00AA2A86"/>
    <w:rsid w:val="00AA3183"/>
    <w:rsid w:val="00AA37C2"/>
    <w:rsid w:val="00AA464E"/>
    <w:rsid w:val="00AA49AB"/>
    <w:rsid w:val="00AA6E0E"/>
    <w:rsid w:val="00AA7053"/>
    <w:rsid w:val="00AA77C8"/>
    <w:rsid w:val="00AA781A"/>
    <w:rsid w:val="00AA7AD3"/>
    <w:rsid w:val="00AA7BDF"/>
    <w:rsid w:val="00AA7C33"/>
    <w:rsid w:val="00AA7FF4"/>
    <w:rsid w:val="00AB0D5C"/>
    <w:rsid w:val="00AB0F45"/>
    <w:rsid w:val="00AB119D"/>
    <w:rsid w:val="00AB1B73"/>
    <w:rsid w:val="00AB1BF0"/>
    <w:rsid w:val="00AB1C4C"/>
    <w:rsid w:val="00AB30CD"/>
    <w:rsid w:val="00AB3959"/>
    <w:rsid w:val="00AB46EE"/>
    <w:rsid w:val="00AB46F8"/>
    <w:rsid w:val="00AB48AB"/>
    <w:rsid w:val="00AB56AB"/>
    <w:rsid w:val="00AB5890"/>
    <w:rsid w:val="00AB58F9"/>
    <w:rsid w:val="00AB6812"/>
    <w:rsid w:val="00AB7B3C"/>
    <w:rsid w:val="00AC05E0"/>
    <w:rsid w:val="00AC08A8"/>
    <w:rsid w:val="00AC0BDD"/>
    <w:rsid w:val="00AC1285"/>
    <w:rsid w:val="00AC14AC"/>
    <w:rsid w:val="00AC170B"/>
    <w:rsid w:val="00AC2BEF"/>
    <w:rsid w:val="00AC329E"/>
    <w:rsid w:val="00AC3726"/>
    <w:rsid w:val="00AC4980"/>
    <w:rsid w:val="00AC4F25"/>
    <w:rsid w:val="00AC55DD"/>
    <w:rsid w:val="00AC60BD"/>
    <w:rsid w:val="00AC612D"/>
    <w:rsid w:val="00AC734A"/>
    <w:rsid w:val="00AC7772"/>
    <w:rsid w:val="00AC7B14"/>
    <w:rsid w:val="00AC7C90"/>
    <w:rsid w:val="00AD02C5"/>
    <w:rsid w:val="00AD06DE"/>
    <w:rsid w:val="00AD10AA"/>
    <w:rsid w:val="00AD1116"/>
    <w:rsid w:val="00AD161F"/>
    <w:rsid w:val="00AD3476"/>
    <w:rsid w:val="00AD3E19"/>
    <w:rsid w:val="00AD4307"/>
    <w:rsid w:val="00AD522F"/>
    <w:rsid w:val="00AD5D28"/>
    <w:rsid w:val="00AD686C"/>
    <w:rsid w:val="00AE05FF"/>
    <w:rsid w:val="00AE0A13"/>
    <w:rsid w:val="00AE1084"/>
    <w:rsid w:val="00AE12C7"/>
    <w:rsid w:val="00AE1539"/>
    <w:rsid w:val="00AE17E1"/>
    <w:rsid w:val="00AE1E34"/>
    <w:rsid w:val="00AE225C"/>
    <w:rsid w:val="00AE2406"/>
    <w:rsid w:val="00AE24CA"/>
    <w:rsid w:val="00AE2722"/>
    <w:rsid w:val="00AE36EF"/>
    <w:rsid w:val="00AE3B43"/>
    <w:rsid w:val="00AE3E0D"/>
    <w:rsid w:val="00AE43CA"/>
    <w:rsid w:val="00AE44E3"/>
    <w:rsid w:val="00AE47E6"/>
    <w:rsid w:val="00AE4892"/>
    <w:rsid w:val="00AE667D"/>
    <w:rsid w:val="00AE7A1F"/>
    <w:rsid w:val="00AE7DF0"/>
    <w:rsid w:val="00AE7DFC"/>
    <w:rsid w:val="00AF05FA"/>
    <w:rsid w:val="00AF0678"/>
    <w:rsid w:val="00AF0FE8"/>
    <w:rsid w:val="00AF165D"/>
    <w:rsid w:val="00AF191B"/>
    <w:rsid w:val="00AF193E"/>
    <w:rsid w:val="00AF1B06"/>
    <w:rsid w:val="00AF1B86"/>
    <w:rsid w:val="00AF2219"/>
    <w:rsid w:val="00AF2DD8"/>
    <w:rsid w:val="00AF47E5"/>
    <w:rsid w:val="00AF4C20"/>
    <w:rsid w:val="00AF5133"/>
    <w:rsid w:val="00AF5200"/>
    <w:rsid w:val="00AF6D58"/>
    <w:rsid w:val="00AF71F2"/>
    <w:rsid w:val="00AF7AEB"/>
    <w:rsid w:val="00AF7B95"/>
    <w:rsid w:val="00AF7C79"/>
    <w:rsid w:val="00AF7D67"/>
    <w:rsid w:val="00B0001E"/>
    <w:rsid w:val="00B003C4"/>
    <w:rsid w:val="00B0100C"/>
    <w:rsid w:val="00B016B9"/>
    <w:rsid w:val="00B01E1C"/>
    <w:rsid w:val="00B02383"/>
    <w:rsid w:val="00B026F0"/>
    <w:rsid w:val="00B03585"/>
    <w:rsid w:val="00B03E27"/>
    <w:rsid w:val="00B03E65"/>
    <w:rsid w:val="00B03F0D"/>
    <w:rsid w:val="00B04224"/>
    <w:rsid w:val="00B04887"/>
    <w:rsid w:val="00B0492D"/>
    <w:rsid w:val="00B04D85"/>
    <w:rsid w:val="00B0534B"/>
    <w:rsid w:val="00B05E2F"/>
    <w:rsid w:val="00B0640B"/>
    <w:rsid w:val="00B06D44"/>
    <w:rsid w:val="00B07215"/>
    <w:rsid w:val="00B07634"/>
    <w:rsid w:val="00B11CF5"/>
    <w:rsid w:val="00B11F5B"/>
    <w:rsid w:val="00B11F79"/>
    <w:rsid w:val="00B12342"/>
    <w:rsid w:val="00B125A8"/>
    <w:rsid w:val="00B128F2"/>
    <w:rsid w:val="00B12AB4"/>
    <w:rsid w:val="00B13844"/>
    <w:rsid w:val="00B13AED"/>
    <w:rsid w:val="00B13FEB"/>
    <w:rsid w:val="00B14253"/>
    <w:rsid w:val="00B14613"/>
    <w:rsid w:val="00B14841"/>
    <w:rsid w:val="00B1486D"/>
    <w:rsid w:val="00B14BC4"/>
    <w:rsid w:val="00B14CA6"/>
    <w:rsid w:val="00B166EB"/>
    <w:rsid w:val="00B1731A"/>
    <w:rsid w:val="00B17BDC"/>
    <w:rsid w:val="00B20068"/>
    <w:rsid w:val="00B20919"/>
    <w:rsid w:val="00B21271"/>
    <w:rsid w:val="00B22330"/>
    <w:rsid w:val="00B23382"/>
    <w:rsid w:val="00B23B68"/>
    <w:rsid w:val="00B23EBC"/>
    <w:rsid w:val="00B250F4"/>
    <w:rsid w:val="00B26831"/>
    <w:rsid w:val="00B27329"/>
    <w:rsid w:val="00B30270"/>
    <w:rsid w:val="00B30299"/>
    <w:rsid w:val="00B30BA0"/>
    <w:rsid w:val="00B31269"/>
    <w:rsid w:val="00B312C8"/>
    <w:rsid w:val="00B31FA2"/>
    <w:rsid w:val="00B329AD"/>
    <w:rsid w:val="00B32FC1"/>
    <w:rsid w:val="00B3329A"/>
    <w:rsid w:val="00B33496"/>
    <w:rsid w:val="00B3471B"/>
    <w:rsid w:val="00B34CFB"/>
    <w:rsid w:val="00B34DB9"/>
    <w:rsid w:val="00B34DFC"/>
    <w:rsid w:val="00B3510D"/>
    <w:rsid w:val="00B354CC"/>
    <w:rsid w:val="00B3624D"/>
    <w:rsid w:val="00B364A3"/>
    <w:rsid w:val="00B37931"/>
    <w:rsid w:val="00B403F6"/>
    <w:rsid w:val="00B408E5"/>
    <w:rsid w:val="00B40A29"/>
    <w:rsid w:val="00B40B4D"/>
    <w:rsid w:val="00B4186C"/>
    <w:rsid w:val="00B421DF"/>
    <w:rsid w:val="00B42651"/>
    <w:rsid w:val="00B427C9"/>
    <w:rsid w:val="00B42F25"/>
    <w:rsid w:val="00B43071"/>
    <w:rsid w:val="00B443CB"/>
    <w:rsid w:val="00B44585"/>
    <w:rsid w:val="00B450F6"/>
    <w:rsid w:val="00B450FA"/>
    <w:rsid w:val="00B4570C"/>
    <w:rsid w:val="00B45C71"/>
    <w:rsid w:val="00B45F38"/>
    <w:rsid w:val="00B47493"/>
    <w:rsid w:val="00B477B1"/>
    <w:rsid w:val="00B47B7C"/>
    <w:rsid w:val="00B5064E"/>
    <w:rsid w:val="00B507C9"/>
    <w:rsid w:val="00B50B0C"/>
    <w:rsid w:val="00B510DE"/>
    <w:rsid w:val="00B512CA"/>
    <w:rsid w:val="00B526EC"/>
    <w:rsid w:val="00B52A87"/>
    <w:rsid w:val="00B53399"/>
    <w:rsid w:val="00B53658"/>
    <w:rsid w:val="00B540CA"/>
    <w:rsid w:val="00B544D8"/>
    <w:rsid w:val="00B54749"/>
    <w:rsid w:val="00B548BB"/>
    <w:rsid w:val="00B54BEE"/>
    <w:rsid w:val="00B55377"/>
    <w:rsid w:val="00B555CD"/>
    <w:rsid w:val="00B55F5F"/>
    <w:rsid w:val="00B57167"/>
    <w:rsid w:val="00B57942"/>
    <w:rsid w:val="00B57B93"/>
    <w:rsid w:val="00B57BD2"/>
    <w:rsid w:val="00B57CC5"/>
    <w:rsid w:val="00B60A72"/>
    <w:rsid w:val="00B61923"/>
    <w:rsid w:val="00B61DD0"/>
    <w:rsid w:val="00B61F7E"/>
    <w:rsid w:val="00B61FDC"/>
    <w:rsid w:val="00B62631"/>
    <w:rsid w:val="00B62A2E"/>
    <w:rsid w:val="00B63147"/>
    <w:rsid w:val="00B6459C"/>
    <w:rsid w:val="00B64CCE"/>
    <w:rsid w:val="00B65222"/>
    <w:rsid w:val="00B652EF"/>
    <w:rsid w:val="00B65B1C"/>
    <w:rsid w:val="00B65BFB"/>
    <w:rsid w:val="00B66A02"/>
    <w:rsid w:val="00B66C02"/>
    <w:rsid w:val="00B67102"/>
    <w:rsid w:val="00B677A6"/>
    <w:rsid w:val="00B67CE6"/>
    <w:rsid w:val="00B67DA7"/>
    <w:rsid w:val="00B700EC"/>
    <w:rsid w:val="00B71233"/>
    <w:rsid w:val="00B714FD"/>
    <w:rsid w:val="00B717A3"/>
    <w:rsid w:val="00B71EBE"/>
    <w:rsid w:val="00B72143"/>
    <w:rsid w:val="00B72423"/>
    <w:rsid w:val="00B72A2E"/>
    <w:rsid w:val="00B73AB6"/>
    <w:rsid w:val="00B74436"/>
    <w:rsid w:val="00B75192"/>
    <w:rsid w:val="00B75EA4"/>
    <w:rsid w:val="00B761C4"/>
    <w:rsid w:val="00B7729E"/>
    <w:rsid w:val="00B777FA"/>
    <w:rsid w:val="00B77C2A"/>
    <w:rsid w:val="00B80A55"/>
    <w:rsid w:val="00B80A5D"/>
    <w:rsid w:val="00B80AED"/>
    <w:rsid w:val="00B80CC7"/>
    <w:rsid w:val="00B8246D"/>
    <w:rsid w:val="00B826BE"/>
    <w:rsid w:val="00B82F18"/>
    <w:rsid w:val="00B83F44"/>
    <w:rsid w:val="00B84234"/>
    <w:rsid w:val="00B84417"/>
    <w:rsid w:val="00B84954"/>
    <w:rsid w:val="00B84C8D"/>
    <w:rsid w:val="00B84D64"/>
    <w:rsid w:val="00B852F7"/>
    <w:rsid w:val="00B8607A"/>
    <w:rsid w:val="00B860E4"/>
    <w:rsid w:val="00B8649F"/>
    <w:rsid w:val="00B87BEA"/>
    <w:rsid w:val="00B91137"/>
    <w:rsid w:val="00B914D9"/>
    <w:rsid w:val="00B9192D"/>
    <w:rsid w:val="00B91946"/>
    <w:rsid w:val="00B9208F"/>
    <w:rsid w:val="00B92358"/>
    <w:rsid w:val="00B92C4E"/>
    <w:rsid w:val="00B9349A"/>
    <w:rsid w:val="00B93713"/>
    <w:rsid w:val="00B9416B"/>
    <w:rsid w:val="00B947AB"/>
    <w:rsid w:val="00B95349"/>
    <w:rsid w:val="00B9548D"/>
    <w:rsid w:val="00B95D10"/>
    <w:rsid w:val="00B95FDF"/>
    <w:rsid w:val="00B96FC2"/>
    <w:rsid w:val="00B97819"/>
    <w:rsid w:val="00BA05F8"/>
    <w:rsid w:val="00BA063A"/>
    <w:rsid w:val="00BA07C5"/>
    <w:rsid w:val="00BA18B7"/>
    <w:rsid w:val="00BA3136"/>
    <w:rsid w:val="00BA31A2"/>
    <w:rsid w:val="00BA3A7E"/>
    <w:rsid w:val="00BA3B74"/>
    <w:rsid w:val="00BA3F3D"/>
    <w:rsid w:val="00BA413B"/>
    <w:rsid w:val="00BA476B"/>
    <w:rsid w:val="00BA4B9D"/>
    <w:rsid w:val="00BA4C0A"/>
    <w:rsid w:val="00BA4D02"/>
    <w:rsid w:val="00BA560C"/>
    <w:rsid w:val="00BA569E"/>
    <w:rsid w:val="00BA5756"/>
    <w:rsid w:val="00BA5DBA"/>
    <w:rsid w:val="00BA6504"/>
    <w:rsid w:val="00BA6705"/>
    <w:rsid w:val="00BA68A4"/>
    <w:rsid w:val="00BA6983"/>
    <w:rsid w:val="00BA7005"/>
    <w:rsid w:val="00BA70AF"/>
    <w:rsid w:val="00BA7136"/>
    <w:rsid w:val="00BA7755"/>
    <w:rsid w:val="00BA793B"/>
    <w:rsid w:val="00BA7D85"/>
    <w:rsid w:val="00BB05E5"/>
    <w:rsid w:val="00BB1890"/>
    <w:rsid w:val="00BB264A"/>
    <w:rsid w:val="00BB2DF0"/>
    <w:rsid w:val="00BB3481"/>
    <w:rsid w:val="00BB4B2F"/>
    <w:rsid w:val="00BB4D1B"/>
    <w:rsid w:val="00BB4DB4"/>
    <w:rsid w:val="00BB4EA4"/>
    <w:rsid w:val="00BB5010"/>
    <w:rsid w:val="00BB5056"/>
    <w:rsid w:val="00BB5F93"/>
    <w:rsid w:val="00BB65F2"/>
    <w:rsid w:val="00BB7467"/>
    <w:rsid w:val="00BB7726"/>
    <w:rsid w:val="00BC0101"/>
    <w:rsid w:val="00BC0439"/>
    <w:rsid w:val="00BC083F"/>
    <w:rsid w:val="00BC128C"/>
    <w:rsid w:val="00BC1477"/>
    <w:rsid w:val="00BC1F6E"/>
    <w:rsid w:val="00BC2340"/>
    <w:rsid w:val="00BC2C33"/>
    <w:rsid w:val="00BC2F3A"/>
    <w:rsid w:val="00BC3B95"/>
    <w:rsid w:val="00BC3FE7"/>
    <w:rsid w:val="00BC4256"/>
    <w:rsid w:val="00BC4AE1"/>
    <w:rsid w:val="00BC5F2F"/>
    <w:rsid w:val="00BC6269"/>
    <w:rsid w:val="00BC723C"/>
    <w:rsid w:val="00BC7544"/>
    <w:rsid w:val="00BC771D"/>
    <w:rsid w:val="00BC7A42"/>
    <w:rsid w:val="00BC7D2C"/>
    <w:rsid w:val="00BD0465"/>
    <w:rsid w:val="00BD082B"/>
    <w:rsid w:val="00BD0BBE"/>
    <w:rsid w:val="00BD1093"/>
    <w:rsid w:val="00BD1724"/>
    <w:rsid w:val="00BD1D4D"/>
    <w:rsid w:val="00BD2B44"/>
    <w:rsid w:val="00BD2C81"/>
    <w:rsid w:val="00BD3332"/>
    <w:rsid w:val="00BD3D6C"/>
    <w:rsid w:val="00BD4E0A"/>
    <w:rsid w:val="00BD5506"/>
    <w:rsid w:val="00BD5B80"/>
    <w:rsid w:val="00BD5FCF"/>
    <w:rsid w:val="00BD65AE"/>
    <w:rsid w:val="00BD65BC"/>
    <w:rsid w:val="00BD7703"/>
    <w:rsid w:val="00BD7BCD"/>
    <w:rsid w:val="00BE0046"/>
    <w:rsid w:val="00BE058F"/>
    <w:rsid w:val="00BE0951"/>
    <w:rsid w:val="00BE0A57"/>
    <w:rsid w:val="00BE0D73"/>
    <w:rsid w:val="00BE0DF5"/>
    <w:rsid w:val="00BE1343"/>
    <w:rsid w:val="00BE1CCE"/>
    <w:rsid w:val="00BE1FA4"/>
    <w:rsid w:val="00BE2468"/>
    <w:rsid w:val="00BE2DFA"/>
    <w:rsid w:val="00BE323A"/>
    <w:rsid w:val="00BE33A8"/>
    <w:rsid w:val="00BE35F3"/>
    <w:rsid w:val="00BE374D"/>
    <w:rsid w:val="00BE3DE7"/>
    <w:rsid w:val="00BE4C87"/>
    <w:rsid w:val="00BE4D69"/>
    <w:rsid w:val="00BE5958"/>
    <w:rsid w:val="00BE596E"/>
    <w:rsid w:val="00BE697C"/>
    <w:rsid w:val="00BE705C"/>
    <w:rsid w:val="00BE7389"/>
    <w:rsid w:val="00BE7B22"/>
    <w:rsid w:val="00BF0444"/>
    <w:rsid w:val="00BF0EC8"/>
    <w:rsid w:val="00BF14F6"/>
    <w:rsid w:val="00BF1A51"/>
    <w:rsid w:val="00BF1E0B"/>
    <w:rsid w:val="00BF1E35"/>
    <w:rsid w:val="00BF21D4"/>
    <w:rsid w:val="00BF3518"/>
    <w:rsid w:val="00BF3AE4"/>
    <w:rsid w:val="00BF3E96"/>
    <w:rsid w:val="00BF4654"/>
    <w:rsid w:val="00BF4932"/>
    <w:rsid w:val="00BF4B61"/>
    <w:rsid w:val="00BF4BB4"/>
    <w:rsid w:val="00BF4F1B"/>
    <w:rsid w:val="00BF528D"/>
    <w:rsid w:val="00BF54EC"/>
    <w:rsid w:val="00BF67AC"/>
    <w:rsid w:val="00BF6CEE"/>
    <w:rsid w:val="00BF6D44"/>
    <w:rsid w:val="00BF7C37"/>
    <w:rsid w:val="00C0184E"/>
    <w:rsid w:val="00C01C75"/>
    <w:rsid w:val="00C01CC8"/>
    <w:rsid w:val="00C031C8"/>
    <w:rsid w:val="00C03761"/>
    <w:rsid w:val="00C04EC0"/>
    <w:rsid w:val="00C04FAB"/>
    <w:rsid w:val="00C05B99"/>
    <w:rsid w:val="00C06661"/>
    <w:rsid w:val="00C066D1"/>
    <w:rsid w:val="00C07CF0"/>
    <w:rsid w:val="00C07FC3"/>
    <w:rsid w:val="00C104D0"/>
    <w:rsid w:val="00C10952"/>
    <w:rsid w:val="00C11116"/>
    <w:rsid w:val="00C11DE5"/>
    <w:rsid w:val="00C13F73"/>
    <w:rsid w:val="00C1463B"/>
    <w:rsid w:val="00C14875"/>
    <w:rsid w:val="00C1492F"/>
    <w:rsid w:val="00C151EC"/>
    <w:rsid w:val="00C155E4"/>
    <w:rsid w:val="00C16236"/>
    <w:rsid w:val="00C17B5E"/>
    <w:rsid w:val="00C21087"/>
    <w:rsid w:val="00C21798"/>
    <w:rsid w:val="00C21BD0"/>
    <w:rsid w:val="00C21BF0"/>
    <w:rsid w:val="00C220E3"/>
    <w:rsid w:val="00C222C1"/>
    <w:rsid w:val="00C22573"/>
    <w:rsid w:val="00C22D56"/>
    <w:rsid w:val="00C231EF"/>
    <w:rsid w:val="00C2329C"/>
    <w:rsid w:val="00C2356B"/>
    <w:rsid w:val="00C236A3"/>
    <w:rsid w:val="00C23B83"/>
    <w:rsid w:val="00C24A88"/>
    <w:rsid w:val="00C26CF7"/>
    <w:rsid w:val="00C27ABA"/>
    <w:rsid w:val="00C3049E"/>
    <w:rsid w:val="00C30838"/>
    <w:rsid w:val="00C313E5"/>
    <w:rsid w:val="00C32F89"/>
    <w:rsid w:val="00C33FA8"/>
    <w:rsid w:val="00C3410B"/>
    <w:rsid w:val="00C3423D"/>
    <w:rsid w:val="00C34316"/>
    <w:rsid w:val="00C34436"/>
    <w:rsid w:val="00C34EB9"/>
    <w:rsid w:val="00C354D2"/>
    <w:rsid w:val="00C35849"/>
    <w:rsid w:val="00C35C70"/>
    <w:rsid w:val="00C35EF7"/>
    <w:rsid w:val="00C36B18"/>
    <w:rsid w:val="00C36DDE"/>
    <w:rsid w:val="00C37639"/>
    <w:rsid w:val="00C37820"/>
    <w:rsid w:val="00C378F6"/>
    <w:rsid w:val="00C37FB2"/>
    <w:rsid w:val="00C403AF"/>
    <w:rsid w:val="00C415AF"/>
    <w:rsid w:val="00C41967"/>
    <w:rsid w:val="00C41980"/>
    <w:rsid w:val="00C42087"/>
    <w:rsid w:val="00C423F2"/>
    <w:rsid w:val="00C42730"/>
    <w:rsid w:val="00C42ECB"/>
    <w:rsid w:val="00C43A0B"/>
    <w:rsid w:val="00C43E2D"/>
    <w:rsid w:val="00C4414E"/>
    <w:rsid w:val="00C44537"/>
    <w:rsid w:val="00C44664"/>
    <w:rsid w:val="00C45462"/>
    <w:rsid w:val="00C45A22"/>
    <w:rsid w:val="00C460A1"/>
    <w:rsid w:val="00C47E7E"/>
    <w:rsid w:val="00C506C1"/>
    <w:rsid w:val="00C50821"/>
    <w:rsid w:val="00C51814"/>
    <w:rsid w:val="00C51D96"/>
    <w:rsid w:val="00C51FB0"/>
    <w:rsid w:val="00C520A2"/>
    <w:rsid w:val="00C521A0"/>
    <w:rsid w:val="00C5258E"/>
    <w:rsid w:val="00C52814"/>
    <w:rsid w:val="00C535FA"/>
    <w:rsid w:val="00C538D9"/>
    <w:rsid w:val="00C53C97"/>
    <w:rsid w:val="00C541C9"/>
    <w:rsid w:val="00C54454"/>
    <w:rsid w:val="00C5667E"/>
    <w:rsid w:val="00C56CCC"/>
    <w:rsid w:val="00C57581"/>
    <w:rsid w:val="00C5768D"/>
    <w:rsid w:val="00C57FBD"/>
    <w:rsid w:val="00C60234"/>
    <w:rsid w:val="00C6079B"/>
    <w:rsid w:val="00C60876"/>
    <w:rsid w:val="00C6167F"/>
    <w:rsid w:val="00C61E9B"/>
    <w:rsid w:val="00C62134"/>
    <w:rsid w:val="00C62FE3"/>
    <w:rsid w:val="00C63280"/>
    <w:rsid w:val="00C649F9"/>
    <w:rsid w:val="00C6508E"/>
    <w:rsid w:val="00C65389"/>
    <w:rsid w:val="00C65584"/>
    <w:rsid w:val="00C662AB"/>
    <w:rsid w:val="00C6662E"/>
    <w:rsid w:val="00C677C3"/>
    <w:rsid w:val="00C67820"/>
    <w:rsid w:val="00C6790B"/>
    <w:rsid w:val="00C67CCB"/>
    <w:rsid w:val="00C70BA5"/>
    <w:rsid w:val="00C712ED"/>
    <w:rsid w:val="00C71850"/>
    <w:rsid w:val="00C71E32"/>
    <w:rsid w:val="00C72996"/>
    <w:rsid w:val="00C72F83"/>
    <w:rsid w:val="00C72FC8"/>
    <w:rsid w:val="00C73762"/>
    <w:rsid w:val="00C73B33"/>
    <w:rsid w:val="00C743B7"/>
    <w:rsid w:val="00C7451C"/>
    <w:rsid w:val="00C7487D"/>
    <w:rsid w:val="00C7558D"/>
    <w:rsid w:val="00C7591A"/>
    <w:rsid w:val="00C766D8"/>
    <w:rsid w:val="00C76A72"/>
    <w:rsid w:val="00C76AA9"/>
    <w:rsid w:val="00C7703A"/>
    <w:rsid w:val="00C778F1"/>
    <w:rsid w:val="00C77BD4"/>
    <w:rsid w:val="00C80776"/>
    <w:rsid w:val="00C8093D"/>
    <w:rsid w:val="00C811D9"/>
    <w:rsid w:val="00C812EC"/>
    <w:rsid w:val="00C81467"/>
    <w:rsid w:val="00C82024"/>
    <w:rsid w:val="00C8206B"/>
    <w:rsid w:val="00C82341"/>
    <w:rsid w:val="00C834B6"/>
    <w:rsid w:val="00C83B6B"/>
    <w:rsid w:val="00C83E97"/>
    <w:rsid w:val="00C84F5A"/>
    <w:rsid w:val="00C85226"/>
    <w:rsid w:val="00C85577"/>
    <w:rsid w:val="00C86499"/>
    <w:rsid w:val="00C86501"/>
    <w:rsid w:val="00C8669C"/>
    <w:rsid w:val="00C86BEF"/>
    <w:rsid w:val="00C86F09"/>
    <w:rsid w:val="00C86F80"/>
    <w:rsid w:val="00C870F8"/>
    <w:rsid w:val="00C874B6"/>
    <w:rsid w:val="00C878E5"/>
    <w:rsid w:val="00C87F38"/>
    <w:rsid w:val="00C90116"/>
    <w:rsid w:val="00C906F5"/>
    <w:rsid w:val="00C90916"/>
    <w:rsid w:val="00C91962"/>
    <w:rsid w:val="00C9247A"/>
    <w:rsid w:val="00C937E8"/>
    <w:rsid w:val="00C94E5A"/>
    <w:rsid w:val="00C95029"/>
    <w:rsid w:val="00C95788"/>
    <w:rsid w:val="00C95DE1"/>
    <w:rsid w:val="00C95FBA"/>
    <w:rsid w:val="00C9655E"/>
    <w:rsid w:val="00C970A4"/>
    <w:rsid w:val="00C972EF"/>
    <w:rsid w:val="00C974E8"/>
    <w:rsid w:val="00C9766D"/>
    <w:rsid w:val="00CA0363"/>
    <w:rsid w:val="00CA0D07"/>
    <w:rsid w:val="00CA10D6"/>
    <w:rsid w:val="00CA3102"/>
    <w:rsid w:val="00CA359F"/>
    <w:rsid w:val="00CA3A10"/>
    <w:rsid w:val="00CA3F00"/>
    <w:rsid w:val="00CA5B33"/>
    <w:rsid w:val="00CA649F"/>
    <w:rsid w:val="00CA7B31"/>
    <w:rsid w:val="00CB053C"/>
    <w:rsid w:val="00CB053F"/>
    <w:rsid w:val="00CB0C78"/>
    <w:rsid w:val="00CB172A"/>
    <w:rsid w:val="00CB1859"/>
    <w:rsid w:val="00CB1B59"/>
    <w:rsid w:val="00CB21A3"/>
    <w:rsid w:val="00CB2E6C"/>
    <w:rsid w:val="00CB49A2"/>
    <w:rsid w:val="00CB4E85"/>
    <w:rsid w:val="00CB5961"/>
    <w:rsid w:val="00CB63A5"/>
    <w:rsid w:val="00CB6558"/>
    <w:rsid w:val="00CB6769"/>
    <w:rsid w:val="00CB6D6F"/>
    <w:rsid w:val="00CB73FB"/>
    <w:rsid w:val="00CB7E68"/>
    <w:rsid w:val="00CC042E"/>
    <w:rsid w:val="00CC047F"/>
    <w:rsid w:val="00CC086A"/>
    <w:rsid w:val="00CC0ABB"/>
    <w:rsid w:val="00CC0DFA"/>
    <w:rsid w:val="00CC0E44"/>
    <w:rsid w:val="00CC2CBE"/>
    <w:rsid w:val="00CC2D31"/>
    <w:rsid w:val="00CC3C0E"/>
    <w:rsid w:val="00CC3E1A"/>
    <w:rsid w:val="00CC4270"/>
    <w:rsid w:val="00CC4638"/>
    <w:rsid w:val="00CC4B31"/>
    <w:rsid w:val="00CC6674"/>
    <w:rsid w:val="00CC678D"/>
    <w:rsid w:val="00CC689B"/>
    <w:rsid w:val="00CC701D"/>
    <w:rsid w:val="00CC78BB"/>
    <w:rsid w:val="00CC791C"/>
    <w:rsid w:val="00CC7D35"/>
    <w:rsid w:val="00CD082B"/>
    <w:rsid w:val="00CD098E"/>
    <w:rsid w:val="00CD0CBB"/>
    <w:rsid w:val="00CD1912"/>
    <w:rsid w:val="00CD2013"/>
    <w:rsid w:val="00CD214E"/>
    <w:rsid w:val="00CD25EE"/>
    <w:rsid w:val="00CD26F7"/>
    <w:rsid w:val="00CD2806"/>
    <w:rsid w:val="00CD2DA7"/>
    <w:rsid w:val="00CD2E49"/>
    <w:rsid w:val="00CD2E52"/>
    <w:rsid w:val="00CD3885"/>
    <w:rsid w:val="00CD3A6A"/>
    <w:rsid w:val="00CD514C"/>
    <w:rsid w:val="00CD6683"/>
    <w:rsid w:val="00CD6C19"/>
    <w:rsid w:val="00CD6FE7"/>
    <w:rsid w:val="00CD73D7"/>
    <w:rsid w:val="00CD7B0E"/>
    <w:rsid w:val="00CE0006"/>
    <w:rsid w:val="00CE0451"/>
    <w:rsid w:val="00CE06F7"/>
    <w:rsid w:val="00CE0CE2"/>
    <w:rsid w:val="00CE15D0"/>
    <w:rsid w:val="00CE1778"/>
    <w:rsid w:val="00CE1827"/>
    <w:rsid w:val="00CE265C"/>
    <w:rsid w:val="00CE2796"/>
    <w:rsid w:val="00CE3521"/>
    <w:rsid w:val="00CE391C"/>
    <w:rsid w:val="00CE3FD7"/>
    <w:rsid w:val="00CE4048"/>
    <w:rsid w:val="00CE408A"/>
    <w:rsid w:val="00CE4A4B"/>
    <w:rsid w:val="00CE4FE3"/>
    <w:rsid w:val="00CE5F13"/>
    <w:rsid w:val="00CE63C5"/>
    <w:rsid w:val="00CE650D"/>
    <w:rsid w:val="00CE6732"/>
    <w:rsid w:val="00CE6834"/>
    <w:rsid w:val="00CE6C90"/>
    <w:rsid w:val="00CE6D87"/>
    <w:rsid w:val="00CE6E76"/>
    <w:rsid w:val="00CE72D6"/>
    <w:rsid w:val="00CE7390"/>
    <w:rsid w:val="00CE739F"/>
    <w:rsid w:val="00CE7647"/>
    <w:rsid w:val="00CF03AC"/>
    <w:rsid w:val="00CF0C77"/>
    <w:rsid w:val="00CF1414"/>
    <w:rsid w:val="00CF15B8"/>
    <w:rsid w:val="00CF1712"/>
    <w:rsid w:val="00CF1C7F"/>
    <w:rsid w:val="00CF1F69"/>
    <w:rsid w:val="00CF2146"/>
    <w:rsid w:val="00CF2336"/>
    <w:rsid w:val="00CF23F0"/>
    <w:rsid w:val="00CF2543"/>
    <w:rsid w:val="00CF2C0A"/>
    <w:rsid w:val="00CF2C94"/>
    <w:rsid w:val="00CF3300"/>
    <w:rsid w:val="00CF3E3E"/>
    <w:rsid w:val="00CF43E7"/>
    <w:rsid w:val="00CF448A"/>
    <w:rsid w:val="00CF4585"/>
    <w:rsid w:val="00CF48EE"/>
    <w:rsid w:val="00CF4A29"/>
    <w:rsid w:val="00CF4EA3"/>
    <w:rsid w:val="00CF5100"/>
    <w:rsid w:val="00CF53C7"/>
    <w:rsid w:val="00CF57A7"/>
    <w:rsid w:val="00CF57EF"/>
    <w:rsid w:val="00CF5A57"/>
    <w:rsid w:val="00CF61F6"/>
    <w:rsid w:val="00D00670"/>
    <w:rsid w:val="00D00D99"/>
    <w:rsid w:val="00D01875"/>
    <w:rsid w:val="00D0206A"/>
    <w:rsid w:val="00D028A4"/>
    <w:rsid w:val="00D02A2B"/>
    <w:rsid w:val="00D02F71"/>
    <w:rsid w:val="00D033FE"/>
    <w:rsid w:val="00D03C70"/>
    <w:rsid w:val="00D040F1"/>
    <w:rsid w:val="00D046C7"/>
    <w:rsid w:val="00D0514A"/>
    <w:rsid w:val="00D0661D"/>
    <w:rsid w:val="00D06AA1"/>
    <w:rsid w:val="00D06C4F"/>
    <w:rsid w:val="00D0758C"/>
    <w:rsid w:val="00D10207"/>
    <w:rsid w:val="00D106F1"/>
    <w:rsid w:val="00D10D4C"/>
    <w:rsid w:val="00D1191D"/>
    <w:rsid w:val="00D12683"/>
    <w:rsid w:val="00D12A87"/>
    <w:rsid w:val="00D12E35"/>
    <w:rsid w:val="00D12FC7"/>
    <w:rsid w:val="00D13260"/>
    <w:rsid w:val="00D134E2"/>
    <w:rsid w:val="00D145D9"/>
    <w:rsid w:val="00D148FB"/>
    <w:rsid w:val="00D14EFD"/>
    <w:rsid w:val="00D15350"/>
    <w:rsid w:val="00D153EF"/>
    <w:rsid w:val="00D155BC"/>
    <w:rsid w:val="00D15BDF"/>
    <w:rsid w:val="00D15E3C"/>
    <w:rsid w:val="00D17433"/>
    <w:rsid w:val="00D17B13"/>
    <w:rsid w:val="00D2001E"/>
    <w:rsid w:val="00D20285"/>
    <w:rsid w:val="00D20BE0"/>
    <w:rsid w:val="00D21AF2"/>
    <w:rsid w:val="00D21B5F"/>
    <w:rsid w:val="00D21D85"/>
    <w:rsid w:val="00D24DD6"/>
    <w:rsid w:val="00D251F5"/>
    <w:rsid w:val="00D256B1"/>
    <w:rsid w:val="00D25CAE"/>
    <w:rsid w:val="00D2634A"/>
    <w:rsid w:val="00D267A5"/>
    <w:rsid w:val="00D26A70"/>
    <w:rsid w:val="00D26DB7"/>
    <w:rsid w:val="00D27580"/>
    <w:rsid w:val="00D27696"/>
    <w:rsid w:val="00D27FFD"/>
    <w:rsid w:val="00D30AAE"/>
    <w:rsid w:val="00D31554"/>
    <w:rsid w:val="00D3155D"/>
    <w:rsid w:val="00D31621"/>
    <w:rsid w:val="00D31902"/>
    <w:rsid w:val="00D31B32"/>
    <w:rsid w:val="00D31B67"/>
    <w:rsid w:val="00D31B98"/>
    <w:rsid w:val="00D31CA4"/>
    <w:rsid w:val="00D3341B"/>
    <w:rsid w:val="00D3365D"/>
    <w:rsid w:val="00D33672"/>
    <w:rsid w:val="00D33E7D"/>
    <w:rsid w:val="00D33F76"/>
    <w:rsid w:val="00D3438C"/>
    <w:rsid w:val="00D347DF"/>
    <w:rsid w:val="00D350B6"/>
    <w:rsid w:val="00D359C2"/>
    <w:rsid w:val="00D359EE"/>
    <w:rsid w:val="00D3656C"/>
    <w:rsid w:val="00D36A79"/>
    <w:rsid w:val="00D37490"/>
    <w:rsid w:val="00D377C8"/>
    <w:rsid w:val="00D40EC3"/>
    <w:rsid w:val="00D41048"/>
    <w:rsid w:val="00D412DA"/>
    <w:rsid w:val="00D41E90"/>
    <w:rsid w:val="00D4208F"/>
    <w:rsid w:val="00D42189"/>
    <w:rsid w:val="00D429C5"/>
    <w:rsid w:val="00D42DAF"/>
    <w:rsid w:val="00D436E4"/>
    <w:rsid w:val="00D437AE"/>
    <w:rsid w:val="00D4392F"/>
    <w:rsid w:val="00D43C50"/>
    <w:rsid w:val="00D4460A"/>
    <w:rsid w:val="00D44832"/>
    <w:rsid w:val="00D45718"/>
    <w:rsid w:val="00D46071"/>
    <w:rsid w:val="00D46403"/>
    <w:rsid w:val="00D46849"/>
    <w:rsid w:val="00D46C94"/>
    <w:rsid w:val="00D46EC8"/>
    <w:rsid w:val="00D46F74"/>
    <w:rsid w:val="00D47482"/>
    <w:rsid w:val="00D4766A"/>
    <w:rsid w:val="00D47C1B"/>
    <w:rsid w:val="00D47C55"/>
    <w:rsid w:val="00D47D7C"/>
    <w:rsid w:val="00D500A2"/>
    <w:rsid w:val="00D507BA"/>
    <w:rsid w:val="00D50C8D"/>
    <w:rsid w:val="00D51293"/>
    <w:rsid w:val="00D52192"/>
    <w:rsid w:val="00D528A4"/>
    <w:rsid w:val="00D52A88"/>
    <w:rsid w:val="00D532EF"/>
    <w:rsid w:val="00D53580"/>
    <w:rsid w:val="00D53ADD"/>
    <w:rsid w:val="00D53C97"/>
    <w:rsid w:val="00D53D9D"/>
    <w:rsid w:val="00D540D2"/>
    <w:rsid w:val="00D548C4"/>
    <w:rsid w:val="00D54B54"/>
    <w:rsid w:val="00D54D10"/>
    <w:rsid w:val="00D54FE1"/>
    <w:rsid w:val="00D55109"/>
    <w:rsid w:val="00D5536C"/>
    <w:rsid w:val="00D56B43"/>
    <w:rsid w:val="00D56C5A"/>
    <w:rsid w:val="00D576E5"/>
    <w:rsid w:val="00D57AA2"/>
    <w:rsid w:val="00D610A5"/>
    <w:rsid w:val="00D611A2"/>
    <w:rsid w:val="00D618D8"/>
    <w:rsid w:val="00D61F17"/>
    <w:rsid w:val="00D627AC"/>
    <w:rsid w:val="00D62B94"/>
    <w:rsid w:val="00D62D24"/>
    <w:rsid w:val="00D63C91"/>
    <w:rsid w:val="00D63EDF"/>
    <w:rsid w:val="00D64309"/>
    <w:rsid w:val="00D644A9"/>
    <w:rsid w:val="00D6459F"/>
    <w:rsid w:val="00D64719"/>
    <w:rsid w:val="00D64EB6"/>
    <w:rsid w:val="00D64EC1"/>
    <w:rsid w:val="00D65AE2"/>
    <w:rsid w:val="00D667B8"/>
    <w:rsid w:val="00D6781B"/>
    <w:rsid w:val="00D678BB"/>
    <w:rsid w:val="00D678C6"/>
    <w:rsid w:val="00D67BC8"/>
    <w:rsid w:val="00D67C33"/>
    <w:rsid w:val="00D71B31"/>
    <w:rsid w:val="00D71F9E"/>
    <w:rsid w:val="00D72291"/>
    <w:rsid w:val="00D725BA"/>
    <w:rsid w:val="00D726EA"/>
    <w:rsid w:val="00D72841"/>
    <w:rsid w:val="00D741FD"/>
    <w:rsid w:val="00D74A7A"/>
    <w:rsid w:val="00D74A91"/>
    <w:rsid w:val="00D757BE"/>
    <w:rsid w:val="00D76464"/>
    <w:rsid w:val="00D76480"/>
    <w:rsid w:val="00D774E3"/>
    <w:rsid w:val="00D77B4F"/>
    <w:rsid w:val="00D77C5B"/>
    <w:rsid w:val="00D803DE"/>
    <w:rsid w:val="00D804E3"/>
    <w:rsid w:val="00D8083F"/>
    <w:rsid w:val="00D80CB5"/>
    <w:rsid w:val="00D80FCF"/>
    <w:rsid w:val="00D81131"/>
    <w:rsid w:val="00D811F3"/>
    <w:rsid w:val="00D81306"/>
    <w:rsid w:val="00D8194D"/>
    <w:rsid w:val="00D81A68"/>
    <w:rsid w:val="00D81E7D"/>
    <w:rsid w:val="00D82EF3"/>
    <w:rsid w:val="00D83D50"/>
    <w:rsid w:val="00D83DD4"/>
    <w:rsid w:val="00D83FEB"/>
    <w:rsid w:val="00D843B7"/>
    <w:rsid w:val="00D84473"/>
    <w:rsid w:val="00D84ECA"/>
    <w:rsid w:val="00D84F1E"/>
    <w:rsid w:val="00D850B7"/>
    <w:rsid w:val="00D85CF6"/>
    <w:rsid w:val="00D8603B"/>
    <w:rsid w:val="00D861AD"/>
    <w:rsid w:val="00D8675D"/>
    <w:rsid w:val="00D867EF"/>
    <w:rsid w:val="00D869DE"/>
    <w:rsid w:val="00D87753"/>
    <w:rsid w:val="00D87791"/>
    <w:rsid w:val="00D9000C"/>
    <w:rsid w:val="00D903B1"/>
    <w:rsid w:val="00D906F1"/>
    <w:rsid w:val="00D909CF"/>
    <w:rsid w:val="00D90BC9"/>
    <w:rsid w:val="00D90C8B"/>
    <w:rsid w:val="00D90F75"/>
    <w:rsid w:val="00D91298"/>
    <w:rsid w:val="00D91859"/>
    <w:rsid w:val="00D9196C"/>
    <w:rsid w:val="00D91CFD"/>
    <w:rsid w:val="00D91E55"/>
    <w:rsid w:val="00D925CF"/>
    <w:rsid w:val="00D93476"/>
    <w:rsid w:val="00D9360A"/>
    <w:rsid w:val="00D939A4"/>
    <w:rsid w:val="00D943F9"/>
    <w:rsid w:val="00D949B2"/>
    <w:rsid w:val="00D95008"/>
    <w:rsid w:val="00D95EC6"/>
    <w:rsid w:val="00D966FE"/>
    <w:rsid w:val="00D96B0A"/>
    <w:rsid w:val="00D96BE6"/>
    <w:rsid w:val="00D9742D"/>
    <w:rsid w:val="00D9746C"/>
    <w:rsid w:val="00D974CB"/>
    <w:rsid w:val="00DA075A"/>
    <w:rsid w:val="00DA095D"/>
    <w:rsid w:val="00DA25E0"/>
    <w:rsid w:val="00DA2697"/>
    <w:rsid w:val="00DA2C25"/>
    <w:rsid w:val="00DA2F44"/>
    <w:rsid w:val="00DA38C0"/>
    <w:rsid w:val="00DA39A4"/>
    <w:rsid w:val="00DA3EE4"/>
    <w:rsid w:val="00DA41E9"/>
    <w:rsid w:val="00DA484F"/>
    <w:rsid w:val="00DA4BE6"/>
    <w:rsid w:val="00DA531D"/>
    <w:rsid w:val="00DA5F64"/>
    <w:rsid w:val="00DA7F56"/>
    <w:rsid w:val="00DB0175"/>
    <w:rsid w:val="00DB0E5D"/>
    <w:rsid w:val="00DB21CA"/>
    <w:rsid w:val="00DB229F"/>
    <w:rsid w:val="00DB276A"/>
    <w:rsid w:val="00DB2EE2"/>
    <w:rsid w:val="00DB318A"/>
    <w:rsid w:val="00DB32AC"/>
    <w:rsid w:val="00DB34EC"/>
    <w:rsid w:val="00DB3A5A"/>
    <w:rsid w:val="00DB3C16"/>
    <w:rsid w:val="00DB3CB3"/>
    <w:rsid w:val="00DB405A"/>
    <w:rsid w:val="00DB4542"/>
    <w:rsid w:val="00DB4BCE"/>
    <w:rsid w:val="00DB56AD"/>
    <w:rsid w:val="00DB68E3"/>
    <w:rsid w:val="00DB6B62"/>
    <w:rsid w:val="00DB7343"/>
    <w:rsid w:val="00DB75A5"/>
    <w:rsid w:val="00DB7CBF"/>
    <w:rsid w:val="00DB7DF3"/>
    <w:rsid w:val="00DB7F72"/>
    <w:rsid w:val="00DC0911"/>
    <w:rsid w:val="00DC0A5E"/>
    <w:rsid w:val="00DC0E09"/>
    <w:rsid w:val="00DC0E2D"/>
    <w:rsid w:val="00DC2186"/>
    <w:rsid w:val="00DC2A2C"/>
    <w:rsid w:val="00DC2ADD"/>
    <w:rsid w:val="00DC2F16"/>
    <w:rsid w:val="00DC3669"/>
    <w:rsid w:val="00DC3996"/>
    <w:rsid w:val="00DC3CC9"/>
    <w:rsid w:val="00DC5959"/>
    <w:rsid w:val="00DC670B"/>
    <w:rsid w:val="00DC69D9"/>
    <w:rsid w:val="00DC6E95"/>
    <w:rsid w:val="00DC78C2"/>
    <w:rsid w:val="00DC7A8C"/>
    <w:rsid w:val="00DD07FD"/>
    <w:rsid w:val="00DD12B7"/>
    <w:rsid w:val="00DD12CD"/>
    <w:rsid w:val="00DD184A"/>
    <w:rsid w:val="00DD2036"/>
    <w:rsid w:val="00DD3668"/>
    <w:rsid w:val="00DD387C"/>
    <w:rsid w:val="00DD3C31"/>
    <w:rsid w:val="00DD3D8E"/>
    <w:rsid w:val="00DD41B8"/>
    <w:rsid w:val="00DD67EB"/>
    <w:rsid w:val="00DD6CE9"/>
    <w:rsid w:val="00DD6FE0"/>
    <w:rsid w:val="00DD7489"/>
    <w:rsid w:val="00DD7497"/>
    <w:rsid w:val="00DD7E89"/>
    <w:rsid w:val="00DE065C"/>
    <w:rsid w:val="00DE0F73"/>
    <w:rsid w:val="00DE1E9A"/>
    <w:rsid w:val="00DE28AC"/>
    <w:rsid w:val="00DE2D2E"/>
    <w:rsid w:val="00DE2E74"/>
    <w:rsid w:val="00DE334B"/>
    <w:rsid w:val="00DE33D1"/>
    <w:rsid w:val="00DE3AD6"/>
    <w:rsid w:val="00DE4820"/>
    <w:rsid w:val="00DE4BC1"/>
    <w:rsid w:val="00DE5069"/>
    <w:rsid w:val="00DE538D"/>
    <w:rsid w:val="00DE5AE8"/>
    <w:rsid w:val="00DE5C9A"/>
    <w:rsid w:val="00DE6800"/>
    <w:rsid w:val="00DE728A"/>
    <w:rsid w:val="00DE74CD"/>
    <w:rsid w:val="00DE76B0"/>
    <w:rsid w:val="00DE7DFC"/>
    <w:rsid w:val="00DE7FD1"/>
    <w:rsid w:val="00DF022D"/>
    <w:rsid w:val="00DF035E"/>
    <w:rsid w:val="00DF0656"/>
    <w:rsid w:val="00DF076F"/>
    <w:rsid w:val="00DF0A2E"/>
    <w:rsid w:val="00DF11D8"/>
    <w:rsid w:val="00DF159C"/>
    <w:rsid w:val="00DF1CB5"/>
    <w:rsid w:val="00DF1D36"/>
    <w:rsid w:val="00DF2044"/>
    <w:rsid w:val="00DF25D5"/>
    <w:rsid w:val="00DF3709"/>
    <w:rsid w:val="00DF37EA"/>
    <w:rsid w:val="00DF4313"/>
    <w:rsid w:val="00DF477A"/>
    <w:rsid w:val="00DF4AF1"/>
    <w:rsid w:val="00DF529A"/>
    <w:rsid w:val="00DF5BFB"/>
    <w:rsid w:val="00DF7052"/>
    <w:rsid w:val="00DF7AE4"/>
    <w:rsid w:val="00DF7D92"/>
    <w:rsid w:val="00E03250"/>
    <w:rsid w:val="00E035EC"/>
    <w:rsid w:val="00E03890"/>
    <w:rsid w:val="00E0418B"/>
    <w:rsid w:val="00E04BC3"/>
    <w:rsid w:val="00E04D30"/>
    <w:rsid w:val="00E05723"/>
    <w:rsid w:val="00E05DEC"/>
    <w:rsid w:val="00E065E0"/>
    <w:rsid w:val="00E06AB4"/>
    <w:rsid w:val="00E07171"/>
    <w:rsid w:val="00E07290"/>
    <w:rsid w:val="00E0771B"/>
    <w:rsid w:val="00E10311"/>
    <w:rsid w:val="00E11C57"/>
    <w:rsid w:val="00E120E2"/>
    <w:rsid w:val="00E12660"/>
    <w:rsid w:val="00E12CB2"/>
    <w:rsid w:val="00E1346F"/>
    <w:rsid w:val="00E13A3F"/>
    <w:rsid w:val="00E15ECB"/>
    <w:rsid w:val="00E17033"/>
    <w:rsid w:val="00E17554"/>
    <w:rsid w:val="00E17A64"/>
    <w:rsid w:val="00E17BB1"/>
    <w:rsid w:val="00E20092"/>
    <w:rsid w:val="00E20111"/>
    <w:rsid w:val="00E201ED"/>
    <w:rsid w:val="00E20665"/>
    <w:rsid w:val="00E21225"/>
    <w:rsid w:val="00E21589"/>
    <w:rsid w:val="00E2202B"/>
    <w:rsid w:val="00E221E3"/>
    <w:rsid w:val="00E224B5"/>
    <w:rsid w:val="00E23828"/>
    <w:rsid w:val="00E2431C"/>
    <w:rsid w:val="00E2444B"/>
    <w:rsid w:val="00E244D4"/>
    <w:rsid w:val="00E250E4"/>
    <w:rsid w:val="00E252AF"/>
    <w:rsid w:val="00E26623"/>
    <w:rsid w:val="00E26B69"/>
    <w:rsid w:val="00E315B1"/>
    <w:rsid w:val="00E31E8E"/>
    <w:rsid w:val="00E3216B"/>
    <w:rsid w:val="00E32417"/>
    <w:rsid w:val="00E32F2F"/>
    <w:rsid w:val="00E33497"/>
    <w:rsid w:val="00E33AC8"/>
    <w:rsid w:val="00E34369"/>
    <w:rsid w:val="00E3439E"/>
    <w:rsid w:val="00E34783"/>
    <w:rsid w:val="00E34A6A"/>
    <w:rsid w:val="00E34C2C"/>
    <w:rsid w:val="00E34C95"/>
    <w:rsid w:val="00E35312"/>
    <w:rsid w:val="00E35333"/>
    <w:rsid w:val="00E35BE6"/>
    <w:rsid w:val="00E36279"/>
    <w:rsid w:val="00E36999"/>
    <w:rsid w:val="00E36DB1"/>
    <w:rsid w:val="00E36EEB"/>
    <w:rsid w:val="00E371C7"/>
    <w:rsid w:val="00E3724B"/>
    <w:rsid w:val="00E40166"/>
    <w:rsid w:val="00E4069D"/>
    <w:rsid w:val="00E4096A"/>
    <w:rsid w:val="00E40D82"/>
    <w:rsid w:val="00E419E5"/>
    <w:rsid w:val="00E424C5"/>
    <w:rsid w:val="00E426B7"/>
    <w:rsid w:val="00E427B7"/>
    <w:rsid w:val="00E42978"/>
    <w:rsid w:val="00E42CE1"/>
    <w:rsid w:val="00E431BE"/>
    <w:rsid w:val="00E43869"/>
    <w:rsid w:val="00E43A1F"/>
    <w:rsid w:val="00E43EFF"/>
    <w:rsid w:val="00E440AD"/>
    <w:rsid w:val="00E45215"/>
    <w:rsid w:val="00E45990"/>
    <w:rsid w:val="00E467F4"/>
    <w:rsid w:val="00E469BB"/>
    <w:rsid w:val="00E4793A"/>
    <w:rsid w:val="00E47D5E"/>
    <w:rsid w:val="00E500CA"/>
    <w:rsid w:val="00E5081C"/>
    <w:rsid w:val="00E50CFA"/>
    <w:rsid w:val="00E5111B"/>
    <w:rsid w:val="00E51AAB"/>
    <w:rsid w:val="00E51CC8"/>
    <w:rsid w:val="00E52386"/>
    <w:rsid w:val="00E52C55"/>
    <w:rsid w:val="00E52CDB"/>
    <w:rsid w:val="00E534AC"/>
    <w:rsid w:val="00E53C1E"/>
    <w:rsid w:val="00E54022"/>
    <w:rsid w:val="00E5416F"/>
    <w:rsid w:val="00E55581"/>
    <w:rsid w:val="00E55732"/>
    <w:rsid w:val="00E55D30"/>
    <w:rsid w:val="00E561BD"/>
    <w:rsid w:val="00E56921"/>
    <w:rsid w:val="00E56E59"/>
    <w:rsid w:val="00E57F1F"/>
    <w:rsid w:val="00E60501"/>
    <w:rsid w:val="00E60780"/>
    <w:rsid w:val="00E61EAE"/>
    <w:rsid w:val="00E6224E"/>
    <w:rsid w:val="00E62679"/>
    <w:rsid w:val="00E63559"/>
    <w:rsid w:val="00E63C8F"/>
    <w:rsid w:val="00E64816"/>
    <w:rsid w:val="00E65497"/>
    <w:rsid w:val="00E65FF4"/>
    <w:rsid w:val="00E666CC"/>
    <w:rsid w:val="00E6677B"/>
    <w:rsid w:val="00E66C76"/>
    <w:rsid w:val="00E66C94"/>
    <w:rsid w:val="00E67BBF"/>
    <w:rsid w:val="00E67BFE"/>
    <w:rsid w:val="00E70494"/>
    <w:rsid w:val="00E705BA"/>
    <w:rsid w:val="00E70D62"/>
    <w:rsid w:val="00E70F8F"/>
    <w:rsid w:val="00E71C87"/>
    <w:rsid w:val="00E71D42"/>
    <w:rsid w:val="00E720E2"/>
    <w:rsid w:val="00E7276D"/>
    <w:rsid w:val="00E727C2"/>
    <w:rsid w:val="00E72E02"/>
    <w:rsid w:val="00E74525"/>
    <w:rsid w:val="00E74E8E"/>
    <w:rsid w:val="00E75ECD"/>
    <w:rsid w:val="00E76043"/>
    <w:rsid w:val="00E76122"/>
    <w:rsid w:val="00E763F0"/>
    <w:rsid w:val="00E76D00"/>
    <w:rsid w:val="00E77435"/>
    <w:rsid w:val="00E77469"/>
    <w:rsid w:val="00E8033F"/>
    <w:rsid w:val="00E80820"/>
    <w:rsid w:val="00E80A0B"/>
    <w:rsid w:val="00E819C3"/>
    <w:rsid w:val="00E81E1E"/>
    <w:rsid w:val="00E82882"/>
    <w:rsid w:val="00E82EA6"/>
    <w:rsid w:val="00E832F5"/>
    <w:rsid w:val="00E83DE5"/>
    <w:rsid w:val="00E84092"/>
    <w:rsid w:val="00E841A6"/>
    <w:rsid w:val="00E845B9"/>
    <w:rsid w:val="00E845F3"/>
    <w:rsid w:val="00E84646"/>
    <w:rsid w:val="00E85078"/>
    <w:rsid w:val="00E8635B"/>
    <w:rsid w:val="00E86A3F"/>
    <w:rsid w:val="00E86A84"/>
    <w:rsid w:val="00E86C24"/>
    <w:rsid w:val="00E872F1"/>
    <w:rsid w:val="00E902ED"/>
    <w:rsid w:val="00E90357"/>
    <w:rsid w:val="00E90C0C"/>
    <w:rsid w:val="00E90F3A"/>
    <w:rsid w:val="00E91893"/>
    <w:rsid w:val="00E91B16"/>
    <w:rsid w:val="00E91CF1"/>
    <w:rsid w:val="00E9230B"/>
    <w:rsid w:val="00E9247B"/>
    <w:rsid w:val="00E93076"/>
    <w:rsid w:val="00E93457"/>
    <w:rsid w:val="00E94273"/>
    <w:rsid w:val="00E94288"/>
    <w:rsid w:val="00E949B9"/>
    <w:rsid w:val="00E94ED8"/>
    <w:rsid w:val="00E956F9"/>
    <w:rsid w:val="00E95C4B"/>
    <w:rsid w:val="00E95F6F"/>
    <w:rsid w:val="00E960D3"/>
    <w:rsid w:val="00E97B04"/>
    <w:rsid w:val="00EA01E8"/>
    <w:rsid w:val="00EA05BE"/>
    <w:rsid w:val="00EA0DF8"/>
    <w:rsid w:val="00EA1940"/>
    <w:rsid w:val="00EA308D"/>
    <w:rsid w:val="00EA35C3"/>
    <w:rsid w:val="00EA40B9"/>
    <w:rsid w:val="00EA4196"/>
    <w:rsid w:val="00EA4B01"/>
    <w:rsid w:val="00EA4FE9"/>
    <w:rsid w:val="00EA5BCF"/>
    <w:rsid w:val="00EA76DE"/>
    <w:rsid w:val="00EA7A7C"/>
    <w:rsid w:val="00EA7B16"/>
    <w:rsid w:val="00EB0048"/>
    <w:rsid w:val="00EB1269"/>
    <w:rsid w:val="00EB13E8"/>
    <w:rsid w:val="00EB1864"/>
    <w:rsid w:val="00EB19F3"/>
    <w:rsid w:val="00EB1B5C"/>
    <w:rsid w:val="00EB20CF"/>
    <w:rsid w:val="00EB2130"/>
    <w:rsid w:val="00EB234C"/>
    <w:rsid w:val="00EB34E5"/>
    <w:rsid w:val="00EB36E2"/>
    <w:rsid w:val="00EB39C3"/>
    <w:rsid w:val="00EB4068"/>
    <w:rsid w:val="00EB4291"/>
    <w:rsid w:val="00EB46D3"/>
    <w:rsid w:val="00EB4F47"/>
    <w:rsid w:val="00EB56D6"/>
    <w:rsid w:val="00EB5C90"/>
    <w:rsid w:val="00EB695A"/>
    <w:rsid w:val="00EB6E11"/>
    <w:rsid w:val="00EB7CED"/>
    <w:rsid w:val="00EC0CC7"/>
    <w:rsid w:val="00EC101D"/>
    <w:rsid w:val="00EC2711"/>
    <w:rsid w:val="00EC2ACA"/>
    <w:rsid w:val="00EC38ED"/>
    <w:rsid w:val="00EC3EE4"/>
    <w:rsid w:val="00EC4CF3"/>
    <w:rsid w:val="00EC5264"/>
    <w:rsid w:val="00EC5477"/>
    <w:rsid w:val="00EC5B5B"/>
    <w:rsid w:val="00EC5C48"/>
    <w:rsid w:val="00EC5E5D"/>
    <w:rsid w:val="00EC62EF"/>
    <w:rsid w:val="00EC66A8"/>
    <w:rsid w:val="00EC691E"/>
    <w:rsid w:val="00EC6A19"/>
    <w:rsid w:val="00EC718E"/>
    <w:rsid w:val="00EC71AC"/>
    <w:rsid w:val="00EC78C7"/>
    <w:rsid w:val="00ED0574"/>
    <w:rsid w:val="00ED0784"/>
    <w:rsid w:val="00ED0931"/>
    <w:rsid w:val="00ED0A12"/>
    <w:rsid w:val="00ED0CE3"/>
    <w:rsid w:val="00ED0DA7"/>
    <w:rsid w:val="00ED1B46"/>
    <w:rsid w:val="00ED1FE3"/>
    <w:rsid w:val="00ED212C"/>
    <w:rsid w:val="00ED24E7"/>
    <w:rsid w:val="00ED2B4F"/>
    <w:rsid w:val="00ED30CE"/>
    <w:rsid w:val="00ED332C"/>
    <w:rsid w:val="00ED45BD"/>
    <w:rsid w:val="00ED45E8"/>
    <w:rsid w:val="00ED5204"/>
    <w:rsid w:val="00ED5D0D"/>
    <w:rsid w:val="00ED73F3"/>
    <w:rsid w:val="00EE006F"/>
    <w:rsid w:val="00EE00FB"/>
    <w:rsid w:val="00EE04BC"/>
    <w:rsid w:val="00EE053A"/>
    <w:rsid w:val="00EE0BC2"/>
    <w:rsid w:val="00EE17FE"/>
    <w:rsid w:val="00EE19E5"/>
    <w:rsid w:val="00EE20D1"/>
    <w:rsid w:val="00EE231D"/>
    <w:rsid w:val="00EE2F72"/>
    <w:rsid w:val="00EE3082"/>
    <w:rsid w:val="00EE3693"/>
    <w:rsid w:val="00EE4668"/>
    <w:rsid w:val="00EE4D4F"/>
    <w:rsid w:val="00EE596F"/>
    <w:rsid w:val="00EE5E3C"/>
    <w:rsid w:val="00EE7A37"/>
    <w:rsid w:val="00EF02F8"/>
    <w:rsid w:val="00EF05D9"/>
    <w:rsid w:val="00EF0623"/>
    <w:rsid w:val="00EF07EB"/>
    <w:rsid w:val="00EF0FF4"/>
    <w:rsid w:val="00EF2111"/>
    <w:rsid w:val="00EF2277"/>
    <w:rsid w:val="00EF233E"/>
    <w:rsid w:val="00EF2761"/>
    <w:rsid w:val="00EF2F45"/>
    <w:rsid w:val="00EF319E"/>
    <w:rsid w:val="00EF354C"/>
    <w:rsid w:val="00EF3888"/>
    <w:rsid w:val="00EF4408"/>
    <w:rsid w:val="00EF4418"/>
    <w:rsid w:val="00EF48BC"/>
    <w:rsid w:val="00EF494A"/>
    <w:rsid w:val="00EF49D2"/>
    <w:rsid w:val="00EF53DB"/>
    <w:rsid w:val="00EF5968"/>
    <w:rsid w:val="00EF5AEC"/>
    <w:rsid w:val="00EF5D6C"/>
    <w:rsid w:val="00EF60A5"/>
    <w:rsid w:val="00EF61DC"/>
    <w:rsid w:val="00EF7047"/>
    <w:rsid w:val="00F0013A"/>
    <w:rsid w:val="00F00312"/>
    <w:rsid w:val="00F018F3"/>
    <w:rsid w:val="00F02C65"/>
    <w:rsid w:val="00F02ECA"/>
    <w:rsid w:val="00F03844"/>
    <w:rsid w:val="00F03898"/>
    <w:rsid w:val="00F03955"/>
    <w:rsid w:val="00F03E96"/>
    <w:rsid w:val="00F0435E"/>
    <w:rsid w:val="00F057F1"/>
    <w:rsid w:val="00F05E42"/>
    <w:rsid w:val="00F065B3"/>
    <w:rsid w:val="00F06D59"/>
    <w:rsid w:val="00F06E30"/>
    <w:rsid w:val="00F072EE"/>
    <w:rsid w:val="00F074B8"/>
    <w:rsid w:val="00F07651"/>
    <w:rsid w:val="00F079D9"/>
    <w:rsid w:val="00F07AE5"/>
    <w:rsid w:val="00F07C30"/>
    <w:rsid w:val="00F07E15"/>
    <w:rsid w:val="00F10291"/>
    <w:rsid w:val="00F11BCA"/>
    <w:rsid w:val="00F12067"/>
    <w:rsid w:val="00F12305"/>
    <w:rsid w:val="00F12D1D"/>
    <w:rsid w:val="00F139B5"/>
    <w:rsid w:val="00F13B93"/>
    <w:rsid w:val="00F14B73"/>
    <w:rsid w:val="00F14C1E"/>
    <w:rsid w:val="00F15192"/>
    <w:rsid w:val="00F15566"/>
    <w:rsid w:val="00F159CB"/>
    <w:rsid w:val="00F15C23"/>
    <w:rsid w:val="00F15F7F"/>
    <w:rsid w:val="00F17146"/>
    <w:rsid w:val="00F175FE"/>
    <w:rsid w:val="00F178D0"/>
    <w:rsid w:val="00F205A7"/>
    <w:rsid w:val="00F209E1"/>
    <w:rsid w:val="00F20FEB"/>
    <w:rsid w:val="00F213BC"/>
    <w:rsid w:val="00F214A1"/>
    <w:rsid w:val="00F21B77"/>
    <w:rsid w:val="00F2214D"/>
    <w:rsid w:val="00F227C9"/>
    <w:rsid w:val="00F228B4"/>
    <w:rsid w:val="00F22C4D"/>
    <w:rsid w:val="00F22EB5"/>
    <w:rsid w:val="00F23C8B"/>
    <w:rsid w:val="00F240B9"/>
    <w:rsid w:val="00F2429D"/>
    <w:rsid w:val="00F24DF8"/>
    <w:rsid w:val="00F255FE"/>
    <w:rsid w:val="00F25A86"/>
    <w:rsid w:val="00F25EE7"/>
    <w:rsid w:val="00F26CC6"/>
    <w:rsid w:val="00F27097"/>
    <w:rsid w:val="00F27D7A"/>
    <w:rsid w:val="00F27E97"/>
    <w:rsid w:val="00F309E9"/>
    <w:rsid w:val="00F317A9"/>
    <w:rsid w:val="00F321CF"/>
    <w:rsid w:val="00F33545"/>
    <w:rsid w:val="00F3430F"/>
    <w:rsid w:val="00F34740"/>
    <w:rsid w:val="00F35136"/>
    <w:rsid w:val="00F3527F"/>
    <w:rsid w:val="00F353C1"/>
    <w:rsid w:val="00F35634"/>
    <w:rsid w:val="00F35666"/>
    <w:rsid w:val="00F35865"/>
    <w:rsid w:val="00F359BE"/>
    <w:rsid w:val="00F37D16"/>
    <w:rsid w:val="00F408A3"/>
    <w:rsid w:val="00F40CEE"/>
    <w:rsid w:val="00F41F13"/>
    <w:rsid w:val="00F4309C"/>
    <w:rsid w:val="00F430AD"/>
    <w:rsid w:val="00F4359C"/>
    <w:rsid w:val="00F43C5C"/>
    <w:rsid w:val="00F442D5"/>
    <w:rsid w:val="00F44A3A"/>
    <w:rsid w:val="00F4514A"/>
    <w:rsid w:val="00F45491"/>
    <w:rsid w:val="00F45923"/>
    <w:rsid w:val="00F45DCF"/>
    <w:rsid w:val="00F46E2A"/>
    <w:rsid w:val="00F46ED6"/>
    <w:rsid w:val="00F46FDC"/>
    <w:rsid w:val="00F47224"/>
    <w:rsid w:val="00F47337"/>
    <w:rsid w:val="00F50C72"/>
    <w:rsid w:val="00F50D4A"/>
    <w:rsid w:val="00F51799"/>
    <w:rsid w:val="00F51F5D"/>
    <w:rsid w:val="00F53359"/>
    <w:rsid w:val="00F5347D"/>
    <w:rsid w:val="00F550F4"/>
    <w:rsid w:val="00F554CE"/>
    <w:rsid w:val="00F560A5"/>
    <w:rsid w:val="00F5686C"/>
    <w:rsid w:val="00F56C4B"/>
    <w:rsid w:val="00F6048D"/>
    <w:rsid w:val="00F6051E"/>
    <w:rsid w:val="00F607DB"/>
    <w:rsid w:val="00F6086E"/>
    <w:rsid w:val="00F608B2"/>
    <w:rsid w:val="00F60932"/>
    <w:rsid w:val="00F60B03"/>
    <w:rsid w:val="00F612D8"/>
    <w:rsid w:val="00F6162C"/>
    <w:rsid w:val="00F6176C"/>
    <w:rsid w:val="00F61956"/>
    <w:rsid w:val="00F6208A"/>
    <w:rsid w:val="00F62511"/>
    <w:rsid w:val="00F628B2"/>
    <w:rsid w:val="00F62DFB"/>
    <w:rsid w:val="00F63761"/>
    <w:rsid w:val="00F63AC6"/>
    <w:rsid w:val="00F64531"/>
    <w:rsid w:val="00F64B47"/>
    <w:rsid w:val="00F65635"/>
    <w:rsid w:val="00F656FA"/>
    <w:rsid w:val="00F65B6C"/>
    <w:rsid w:val="00F66014"/>
    <w:rsid w:val="00F66619"/>
    <w:rsid w:val="00F67B9C"/>
    <w:rsid w:val="00F70089"/>
    <w:rsid w:val="00F706E7"/>
    <w:rsid w:val="00F70A81"/>
    <w:rsid w:val="00F70D50"/>
    <w:rsid w:val="00F70E64"/>
    <w:rsid w:val="00F71228"/>
    <w:rsid w:val="00F71BF7"/>
    <w:rsid w:val="00F72026"/>
    <w:rsid w:val="00F73257"/>
    <w:rsid w:val="00F734C7"/>
    <w:rsid w:val="00F73F1D"/>
    <w:rsid w:val="00F740DE"/>
    <w:rsid w:val="00F74304"/>
    <w:rsid w:val="00F743F5"/>
    <w:rsid w:val="00F75111"/>
    <w:rsid w:val="00F75BA3"/>
    <w:rsid w:val="00F7638D"/>
    <w:rsid w:val="00F7671E"/>
    <w:rsid w:val="00F7672E"/>
    <w:rsid w:val="00F768B0"/>
    <w:rsid w:val="00F7728A"/>
    <w:rsid w:val="00F775C9"/>
    <w:rsid w:val="00F77D93"/>
    <w:rsid w:val="00F77DDA"/>
    <w:rsid w:val="00F80039"/>
    <w:rsid w:val="00F800CA"/>
    <w:rsid w:val="00F80A9B"/>
    <w:rsid w:val="00F80AF8"/>
    <w:rsid w:val="00F80CD1"/>
    <w:rsid w:val="00F81D27"/>
    <w:rsid w:val="00F82F45"/>
    <w:rsid w:val="00F82FEF"/>
    <w:rsid w:val="00F8339C"/>
    <w:rsid w:val="00F83593"/>
    <w:rsid w:val="00F83743"/>
    <w:rsid w:val="00F83E3E"/>
    <w:rsid w:val="00F85A0C"/>
    <w:rsid w:val="00F862E8"/>
    <w:rsid w:val="00F87251"/>
    <w:rsid w:val="00F873F0"/>
    <w:rsid w:val="00F87401"/>
    <w:rsid w:val="00F903A9"/>
    <w:rsid w:val="00F90870"/>
    <w:rsid w:val="00F90A77"/>
    <w:rsid w:val="00F90B7C"/>
    <w:rsid w:val="00F90DB8"/>
    <w:rsid w:val="00F927B6"/>
    <w:rsid w:val="00F92AB7"/>
    <w:rsid w:val="00F9303E"/>
    <w:rsid w:val="00F936CB"/>
    <w:rsid w:val="00F94424"/>
    <w:rsid w:val="00F94DF4"/>
    <w:rsid w:val="00F95BCE"/>
    <w:rsid w:val="00F95EC5"/>
    <w:rsid w:val="00F9638A"/>
    <w:rsid w:val="00F975DB"/>
    <w:rsid w:val="00F97982"/>
    <w:rsid w:val="00F97C33"/>
    <w:rsid w:val="00FA00B1"/>
    <w:rsid w:val="00FA0F8E"/>
    <w:rsid w:val="00FA1518"/>
    <w:rsid w:val="00FA2C0C"/>
    <w:rsid w:val="00FA2FAB"/>
    <w:rsid w:val="00FA3854"/>
    <w:rsid w:val="00FA3BBC"/>
    <w:rsid w:val="00FA3E59"/>
    <w:rsid w:val="00FA46EB"/>
    <w:rsid w:val="00FA4E52"/>
    <w:rsid w:val="00FA5390"/>
    <w:rsid w:val="00FA5CE9"/>
    <w:rsid w:val="00FA6159"/>
    <w:rsid w:val="00FA73AA"/>
    <w:rsid w:val="00FA7EA8"/>
    <w:rsid w:val="00FB0337"/>
    <w:rsid w:val="00FB0466"/>
    <w:rsid w:val="00FB0502"/>
    <w:rsid w:val="00FB0938"/>
    <w:rsid w:val="00FB0982"/>
    <w:rsid w:val="00FB09D3"/>
    <w:rsid w:val="00FB1654"/>
    <w:rsid w:val="00FB1731"/>
    <w:rsid w:val="00FB1A85"/>
    <w:rsid w:val="00FB1E35"/>
    <w:rsid w:val="00FB2C9E"/>
    <w:rsid w:val="00FB3267"/>
    <w:rsid w:val="00FB3417"/>
    <w:rsid w:val="00FB4C64"/>
    <w:rsid w:val="00FB5BC4"/>
    <w:rsid w:val="00FB5C1D"/>
    <w:rsid w:val="00FB5DB9"/>
    <w:rsid w:val="00FB6D70"/>
    <w:rsid w:val="00FB796F"/>
    <w:rsid w:val="00FC0B0E"/>
    <w:rsid w:val="00FC11B3"/>
    <w:rsid w:val="00FC139B"/>
    <w:rsid w:val="00FC13C8"/>
    <w:rsid w:val="00FC19DB"/>
    <w:rsid w:val="00FC21AC"/>
    <w:rsid w:val="00FC22E7"/>
    <w:rsid w:val="00FC27C7"/>
    <w:rsid w:val="00FC2847"/>
    <w:rsid w:val="00FC3587"/>
    <w:rsid w:val="00FC3844"/>
    <w:rsid w:val="00FC419E"/>
    <w:rsid w:val="00FC43E3"/>
    <w:rsid w:val="00FC4A8D"/>
    <w:rsid w:val="00FC5180"/>
    <w:rsid w:val="00FC564A"/>
    <w:rsid w:val="00FC5F65"/>
    <w:rsid w:val="00FC62DD"/>
    <w:rsid w:val="00FC6DDE"/>
    <w:rsid w:val="00FC6EA6"/>
    <w:rsid w:val="00FC7ABC"/>
    <w:rsid w:val="00FD03AC"/>
    <w:rsid w:val="00FD09A0"/>
    <w:rsid w:val="00FD2D6B"/>
    <w:rsid w:val="00FD40FE"/>
    <w:rsid w:val="00FD42D7"/>
    <w:rsid w:val="00FD4372"/>
    <w:rsid w:val="00FD4C91"/>
    <w:rsid w:val="00FD50B8"/>
    <w:rsid w:val="00FD5664"/>
    <w:rsid w:val="00FD6CE7"/>
    <w:rsid w:val="00FD74D0"/>
    <w:rsid w:val="00FD75DE"/>
    <w:rsid w:val="00FD7D3A"/>
    <w:rsid w:val="00FD7F02"/>
    <w:rsid w:val="00FD7F75"/>
    <w:rsid w:val="00FE0BBA"/>
    <w:rsid w:val="00FE0FA6"/>
    <w:rsid w:val="00FE1237"/>
    <w:rsid w:val="00FE1B61"/>
    <w:rsid w:val="00FE1C5D"/>
    <w:rsid w:val="00FE1CA2"/>
    <w:rsid w:val="00FE1E2F"/>
    <w:rsid w:val="00FE1F31"/>
    <w:rsid w:val="00FE2433"/>
    <w:rsid w:val="00FE2EF9"/>
    <w:rsid w:val="00FE3D57"/>
    <w:rsid w:val="00FE4A79"/>
    <w:rsid w:val="00FE5317"/>
    <w:rsid w:val="00FE5376"/>
    <w:rsid w:val="00FE560F"/>
    <w:rsid w:val="00FE5946"/>
    <w:rsid w:val="00FE5E77"/>
    <w:rsid w:val="00FE6967"/>
    <w:rsid w:val="00FF02AB"/>
    <w:rsid w:val="00FF0AC4"/>
    <w:rsid w:val="00FF0AD6"/>
    <w:rsid w:val="00FF0B20"/>
    <w:rsid w:val="00FF1CF1"/>
    <w:rsid w:val="00FF22E1"/>
    <w:rsid w:val="00FF2714"/>
    <w:rsid w:val="00FF3135"/>
    <w:rsid w:val="00FF3F7A"/>
    <w:rsid w:val="00FF40BB"/>
    <w:rsid w:val="00FF41E3"/>
    <w:rsid w:val="00FF4298"/>
    <w:rsid w:val="00FF44F7"/>
    <w:rsid w:val="00FF490A"/>
    <w:rsid w:val="00FF672B"/>
    <w:rsid w:val="00FF7861"/>
    <w:rsid w:val="01038869"/>
    <w:rsid w:val="0113E3B1"/>
    <w:rsid w:val="015AE80E"/>
    <w:rsid w:val="0213F7AE"/>
    <w:rsid w:val="034686A9"/>
    <w:rsid w:val="036C5F95"/>
    <w:rsid w:val="03C00D96"/>
    <w:rsid w:val="03E90EDC"/>
    <w:rsid w:val="05A10B7C"/>
    <w:rsid w:val="05B61F5B"/>
    <w:rsid w:val="07A5D84C"/>
    <w:rsid w:val="091EF596"/>
    <w:rsid w:val="092EAC77"/>
    <w:rsid w:val="099C2248"/>
    <w:rsid w:val="09EE1056"/>
    <w:rsid w:val="09F1A2A6"/>
    <w:rsid w:val="0B5B2E3C"/>
    <w:rsid w:val="0B62D365"/>
    <w:rsid w:val="0C0EE77A"/>
    <w:rsid w:val="0E2E4132"/>
    <w:rsid w:val="11CDFC34"/>
    <w:rsid w:val="1233D4FF"/>
    <w:rsid w:val="1354BCED"/>
    <w:rsid w:val="14D00FDE"/>
    <w:rsid w:val="15B597EA"/>
    <w:rsid w:val="191149E8"/>
    <w:rsid w:val="191BF103"/>
    <w:rsid w:val="1B91DF0A"/>
    <w:rsid w:val="1BA0931A"/>
    <w:rsid w:val="1BDDEDFF"/>
    <w:rsid w:val="1C45DAD2"/>
    <w:rsid w:val="1DD89BED"/>
    <w:rsid w:val="1E3B17AB"/>
    <w:rsid w:val="1EAA86FE"/>
    <w:rsid w:val="209FA9D8"/>
    <w:rsid w:val="2183F344"/>
    <w:rsid w:val="22E0024D"/>
    <w:rsid w:val="23069B48"/>
    <w:rsid w:val="230DB04D"/>
    <w:rsid w:val="24EA5B77"/>
    <w:rsid w:val="25D3DB10"/>
    <w:rsid w:val="26507E93"/>
    <w:rsid w:val="26A6564A"/>
    <w:rsid w:val="2725E1A4"/>
    <w:rsid w:val="2781FD89"/>
    <w:rsid w:val="27E6605C"/>
    <w:rsid w:val="2809731A"/>
    <w:rsid w:val="2818DC70"/>
    <w:rsid w:val="2A8DF200"/>
    <w:rsid w:val="2BA87FC4"/>
    <w:rsid w:val="2BB06D4A"/>
    <w:rsid w:val="2DA020F1"/>
    <w:rsid w:val="2DF7EFA1"/>
    <w:rsid w:val="2E6EF33E"/>
    <w:rsid w:val="2E784276"/>
    <w:rsid w:val="2EFC46A1"/>
    <w:rsid w:val="30417D69"/>
    <w:rsid w:val="3042ADA5"/>
    <w:rsid w:val="31276F57"/>
    <w:rsid w:val="31F1284D"/>
    <w:rsid w:val="3384D952"/>
    <w:rsid w:val="343E9132"/>
    <w:rsid w:val="34E5C8DE"/>
    <w:rsid w:val="3562DD05"/>
    <w:rsid w:val="35932A09"/>
    <w:rsid w:val="3605C2CF"/>
    <w:rsid w:val="3688265E"/>
    <w:rsid w:val="36BF1867"/>
    <w:rsid w:val="37953619"/>
    <w:rsid w:val="37B03D07"/>
    <w:rsid w:val="3875C7F5"/>
    <w:rsid w:val="3887DB4C"/>
    <w:rsid w:val="388EF052"/>
    <w:rsid w:val="3A10AFD7"/>
    <w:rsid w:val="3B76C2DA"/>
    <w:rsid w:val="3BBB8FE8"/>
    <w:rsid w:val="3CCA6A86"/>
    <w:rsid w:val="3E600EE0"/>
    <w:rsid w:val="3E716FEC"/>
    <w:rsid w:val="3EB682F8"/>
    <w:rsid w:val="40522183"/>
    <w:rsid w:val="413DF6F0"/>
    <w:rsid w:val="4221D0B3"/>
    <w:rsid w:val="423E6C27"/>
    <w:rsid w:val="43A31C78"/>
    <w:rsid w:val="43D61C06"/>
    <w:rsid w:val="46A83AAA"/>
    <w:rsid w:val="47E3DE51"/>
    <w:rsid w:val="48075BB1"/>
    <w:rsid w:val="488BEBBF"/>
    <w:rsid w:val="4B29DD31"/>
    <w:rsid w:val="4D77D08D"/>
    <w:rsid w:val="4E1C79F8"/>
    <w:rsid w:val="50840A80"/>
    <w:rsid w:val="5085C2CD"/>
    <w:rsid w:val="508EC3B1"/>
    <w:rsid w:val="50AD4948"/>
    <w:rsid w:val="51609B28"/>
    <w:rsid w:val="52F7D8A1"/>
    <w:rsid w:val="52FFA2AF"/>
    <w:rsid w:val="5491327D"/>
    <w:rsid w:val="54C26159"/>
    <w:rsid w:val="54F0CB34"/>
    <w:rsid w:val="56734162"/>
    <w:rsid w:val="572BCE18"/>
    <w:rsid w:val="57BE915E"/>
    <w:rsid w:val="57CA7023"/>
    <w:rsid w:val="58A3EB7D"/>
    <w:rsid w:val="58B8BC88"/>
    <w:rsid w:val="58EDC50E"/>
    <w:rsid w:val="590A91F3"/>
    <w:rsid w:val="599D7E3A"/>
    <w:rsid w:val="5B031C5C"/>
    <w:rsid w:val="5C954F6E"/>
    <w:rsid w:val="5CB09ECF"/>
    <w:rsid w:val="5D2AFC98"/>
    <w:rsid w:val="5E601FA7"/>
    <w:rsid w:val="5F001636"/>
    <w:rsid w:val="5F4ACF45"/>
    <w:rsid w:val="5F8E1B96"/>
    <w:rsid w:val="5FD68D7F"/>
    <w:rsid w:val="6140E477"/>
    <w:rsid w:val="618FA98A"/>
    <w:rsid w:val="6401F134"/>
    <w:rsid w:val="64A0D205"/>
    <w:rsid w:val="662C74D0"/>
    <w:rsid w:val="673B3A38"/>
    <w:rsid w:val="67B0E40F"/>
    <w:rsid w:val="67B7ECCB"/>
    <w:rsid w:val="6835B4D5"/>
    <w:rsid w:val="6AEB4BCE"/>
    <w:rsid w:val="6B3D3231"/>
    <w:rsid w:val="6BF7C19B"/>
    <w:rsid w:val="6C38F9E4"/>
    <w:rsid w:val="6C4BBECB"/>
    <w:rsid w:val="6DB8AC63"/>
    <w:rsid w:val="6DD4CA45"/>
    <w:rsid w:val="6E86D54F"/>
    <w:rsid w:val="6F547CC4"/>
    <w:rsid w:val="7009FCF3"/>
    <w:rsid w:val="7135485C"/>
    <w:rsid w:val="72659CFC"/>
    <w:rsid w:val="72EE931D"/>
    <w:rsid w:val="733C187A"/>
    <w:rsid w:val="73D029B2"/>
    <w:rsid w:val="74469B7F"/>
    <w:rsid w:val="74AEE795"/>
    <w:rsid w:val="74D58090"/>
    <w:rsid w:val="773A7442"/>
    <w:rsid w:val="77CD2E24"/>
    <w:rsid w:val="78E217CD"/>
    <w:rsid w:val="79DF4914"/>
    <w:rsid w:val="7A6E589A"/>
    <w:rsid w:val="7A9A24F0"/>
    <w:rsid w:val="7A9CB4A6"/>
    <w:rsid w:val="7AE10727"/>
    <w:rsid w:val="7B8C5709"/>
    <w:rsid w:val="7B8FECD0"/>
    <w:rsid w:val="7C469F44"/>
    <w:rsid w:val="7D333E37"/>
    <w:rsid w:val="7D5A57FF"/>
    <w:rsid w:val="7D8C74B4"/>
    <w:rsid w:val="7DADBC6D"/>
    <w:rsid w:val="7E410290"/>
    <w:rsid w:val="7FA2B2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1E02A93"/>
  <w15:chartTrackingRefBased/>
  <w15:docId w15:val="{76A09018-B348-40D4-9687-432CFD6D3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3EB"/>
    <w:rPr>
      <w:sz w:val="24"/>
    </w:rPr>
  </w:style>
  <w:style w:type="paragraph" w:styleId="Heading1">
    <w:name w:val="heading 1"/>
    <w:basedOn w:val="Normal"/>
    <w:next w:val="ParagraphText"/>
    <w:link w:val="Heading1Char"/>
    <w:uiPriority w:val="9"/>
    <w:qFormat/>
    <w:rsid w:val="00580E6C"/>
    <w:pPr>
      <w:keepNext/>
      <w:keepLines/>
      <w:pBdr>
        <w:bottom w:val="thickThinMediumGap" w:sz="24" w:space="1" w:color="17365D" w:themeColor="text2" w:themeShade="BF"/>
      </w:pBdr>
      <w:spacing w:before="240" w:after="240"/>
      <w:outlineLvl w:val="0"/>
    </w:pPr>
    <w:rPr>
      <w:rFonts w:asciiTheme="majorHAnsi" w:eastAsiaTheme="majorEastAsia" w:hAnsiTheme="majorHAnsi" w:cstheme="majorBidi"/>
      <w:color w:val="17365D" w:themeColor="text2" w:themeShade="BF"/>
      <w:sz w:val="40"/>
      <w:szCs w:val="32"/>
    </w:rPr>
  </w:style>
  <w:style w:type="paragraph" w:styleId="Heading2">
    <w:name w:val="heading 2"/>
    <w:basedOn w:val="Normal"/>
    <w:next w:val="ParagraphText"/>
    <w:link w:val="Heading2Char"/>
    <w:uiPriority w:val="9"/>
    <w:unhideWhenUsed/>
    <w:qFormat/>
    <w:rsid w:val="00D85CF6"/>
    <w:pPr>
      <w:keepNext/>
      <w:keepLines/>
      <w:spacing w:before="40"/>
      <w:outlineLvl w:val="1"/>
    </w:pPr>
    <w:rPr>
      <w:rFonts w:asciiTheme="majorHAnsi" w:eastAsiaTheme="majorEastAsia" w:hAnsiTheme="majorHAnsi" w:cstheme="majorBidi"/>
      <w:color w:val="365F91" w:themeColor="accent1" w:themeShade="BF"/>
      <w:sz w:val="32"/>
      <w:szCs w:val="26"/>
    </w:rPr>
  </w:style>
  <w:style w:type="paragraph" w:styleId="Heading3">
    <w:name w:val="heading 3"/>
    <w:basedOn w:val="Normal"/>
    <w:next w:val="ParagraphText"/>
    <w:link w:val="Heading3Char"/>
    <w:uiPriority w:val="9"/>
    <w:unhideWhenUsed/>
    <w:qFormat/>
    <w:rsid w:val="001B6E41"/>
    <w:pPr>
      <w:keepNext/>
      <w:keepLines/>
      <w:spacing w:before="40" w:after="240"/>
      <w:outlineLvl w:val="2"/>
    </w:pPr>
    <w:rPr>
      <w:rFonts w:asciiTheme="majorHAnsi" w:eastAsiaTheme="majorEastAsia" w:hAnsiTheme="majorHAnsi" w:cstheme="majorBidi"/>
      <w:color w:val="984806" w:themeColor="accent6" w:themeShade="80"/>
      <w:sz w:val="28"/>
      <w:szCs w:val="24"/>
    </w:rPr>
  </w:style>
  <w:style w:type="paragraph" w:styleId="Heading4">
    <w:name w:val="heading 4"/>
    <w:basedOn w:val="Normal"/>
    <w:next w:val="ParagraphText"/>
    <w:link w:val="Heading4Char"/>
    <w:uiPriority w:val="9"/>
    <w:unhideWhenUsed/>
    <w:qFormat/>
    <w:rsid w:val="00AC3726"/>
    <w:pPr>
      <w:keepNext/>
      <w:keepLines/>
      <w:spacing w:before="40" w:after="240"/>
      <w:outlineLvl w:val="3"/>
    </w:pPr>
    <w:rPr>
      <w:rFonts w:asciiTheme="majorHAnsi" w:eastAsiaTheme="majorEastAsia" w:hAnsiTheme="majorHAnsi" w:cstheme="majorBidi"/>
      <w:i/>
      <w:iCs/>
      <w:color w:val="365F91" w:themeColor="accent1" w:themeShade="BF"/>
      <w:sz w:val="28"/>
    </w:rPr>
  </w:style>
  <w:style w:type="paragraph" w:styleId="Heading5">
    <w:name w:val="heading 5"/>
    <w:basedOn w:val="Normal"/>
    <w:next w:val="ParagraphText"/>
    <w:link w:val="Heading5Char"/>
    <w:uiPriority w:val="9"/>
    <w:unhideWhenUsed/>
    <w:qFormat/>
    <w:rsid w:val="00932E8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Text">
    <w:name w:val="Paragraph Text"/>
    <w:basedOn w:val="Normal"/>
    <w:link w:val="ParagraphTextChar"/>
    <w:qFormat/>
    <w:rsid w:val="00D12FC7"/>
    <w:pPr>
      <w:spacing w:after="0" w:line="480" w:lineRule="auto"/>
      <w:ind w:firstLine="720"/>
    </w:pPr>
  </w:style>
  <w:style w:type="character" w:customStyle="1" w:styleId="ParagraphTextChar">
    <w:name w:val="Paragraph Text Char"/>
    <w:basedOn w:val="DefaultParagraphFont"/>
    <w:link w:val="ParagraphText"/>
    <w:rsid w:val="00D12FC7"/>
    <w:rPr>
      <w:sz w:val="24"/>
    </w:rPr>
  </w:style>
  <w:style w:type="character" w:customStyle="1" w:styleId="Heading1Char">
    <w:name w:val="Heading 1 Char"/>
    <w:basedOn w:val="DefaultParagraphFont"/>
    <w:link w:val="Heading1"/>
    <w:uiPriority w:val="9"/>
    <w:rsid w:val="00580E6C"/>
    <w:rPr>
      <w:rFonts w:asciiTheme="majorHAnsi" w:eastAsiaTheme="majorEastAsia" w:hAnsiTheme="majorHAnsi" w:cstheme="majorBidi"/>
      <w:color w:val="17365D" w:themeColor="text2" w:themeShade="BF"/>
      <w:sz w:val="40"/>
      <w:szCs w:val="32"/>
    </w:rPr>
  </w:style>
  <w:style w:type="character" w:customStyle="1" w:styleId="Heading2Char">
    <w:name w:val="Heading 2 Char"/>
    <w:basedOn w:val="DefaultParagraphFont"/>
    <w:link w:val="Heading2"/>
    <w:uiPriority w:val="9"/>
    <w:rsid w:val="00D85CF6"/>
    <w:rPr>
      <w:rFonts w:asciiTheme="majorHAnsi" w:eastAsiaTheme="majorEastAsia" w:hAnsiTheme="majorHAnsi" w:cstheme="majorBidi"/>
      <w:color w:val="365F91" w:themeColor="accent1" w:themeShade="BF"/>
      <w:sz w:val="32"/>
      <w:szCs w:val="26"/>
    </w:rPr>
  </w:style>
  <w:style w:type="character" w:customStyle="1" w:styleId="Heading3Char">
    <w:name w:val="Heading 3 Char"/>
    <w:basedOn w:val="DefaultParagraphFont"/>
    <w:link w:val="Heading3"/>
    <w:uiPriority w:val="9"/>
    <w:rsid w:val="001B6E41"/>
    <w:rPr>
      <w:rFonts w:asciiTheme="majorHAnsi" w:eastAsiaTheme="majorEastAsia" w:hAnsiTheme="majorHAnsi" w:cstheme="majorBidi"/>
      <w:color w:val="984806" w:themeColor="accent6" w:themeShade="80"/>
      <w:sz w:val="28"/>
      <w:szCs w:val="24"/>
    </w:rPr>
  </w:style>
  <w:style w:type="character" w:customStyle="1" w:styleId="Heading4Char">
    <w:name w:val="Heading 4 Char"/>
    <w:basedOn w:val="DefaultParagraphFont"/>
    <w:link w:val="Heading4"/>
    <w:uiPriority w:val="9"/>
    <w:rsid w:val="00AC3726"/>
    <w:rPr>
      <w:rFonts w:asciiTheme="majorHAnsi" w:eastAsiaTheme="majorEastAsia" w:hAnsiTheme="majorHAnsi" w:cstheme="majorBidi"/>
      <w:i/>
      <w:iCs/>
      <w:color w:val="365F91" w:themeColor="accent1" w:themeShade="BF"/>
      <w:sz w:val="28"/>
    </w:rPr>
  </w:style>
  <w:style w:type="character" w:customStyle="1" w:styleId="Heading5Char">
    <w:name w:val="Heading 5 Char"/>
    <w:basedOn w:val="DefaultParagraphFont"/>
    <w:link w:val="Heading5"/>
    <w:uiPriority w:val="9"/>
    <w:rsid w:val="00932E84"/>
    <w:rPr>
      <w:rFonts w:asciiTheme="majorHAnsi" w:eastAsiaTheme="majorEastAsia" w:hAnsiTheme="majorHAnsi" w:cstheme="majorBidi"/>
      <w:color w:val="365F91" w:themeColor="accent1" w:themeShade="BF"/>
      <w:sz w:val="24"/>
    </w:rPr>
  </w:style>
  <w:style w:type="paragraph" w:styleId="Header">
    <w:name w:val="header"/>
    <w:basedOn w:val="Normal"/>
    <w:link w:val="HeaderChar"/>
    <w:uiPriority w:val="99"/>
    <w:unhideWhenUsed/>
    <w:rsid w:val="00B842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234"/>
  </w:style>
  <w:style w:type="paragraph" w:styleId="Footer">
    <w:name w:val="footer"/>
    <w:basedOn w:val="Normal"/>
    <w:link w:val="FooterChar"/>
    <w:uiPriority w:val="99"/>
    <w:unhideWhenUsed/>
    <w:rsid w:val="00B842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234"/>
  </w:style>
  <w:style w:type="paragraph" w:customStyle="1" w:styleId="ChapterHeading1">
    <w:name w:val="Chapter Heading 1"/>
    <w:basedOn w:val="Heading1"/>
    <w:next w:val="ParagraphText"/>
    <w:link w:val="ChapterHeading1Char"/>
    <w:qFormat/>
    <w:rsid w:val="00512F35"/>
    <w:pPr>
      <w:pageBreakBefore/>
      <w:numPr>
        <w:numId w:val="2"/>
      </w:numPr>
      <w:spacing w:after="480"/>
    </w:pPr>
  </w:style>
  <w:style w:type="character" w:customStyle="1" w:styleId="ChapterHeading1Char">
    <w:name w:val="Chapter Heading 1 Char"/>
    <w:basedOn w:val="Heading1Char"/>
    <w:link w:val="ChapterHeading1"/>
    <w:rsid w:val="00512F35"/>
    <w:rPr>
      <w:rFonts w:asciiTheme="majorHAnsi" w:eastAsiaTheme="majorEastAsia" w:hAnsiTheme="majorHAnsi" w:cstheme="majorBidi"/>
      <w:color w:val="17365D" w:themeColor="text2" w:themeShade="BF"/>
      <w:sz w:val="36"/>
      <w:szCs w:val="32"/>
    </w:rPr>
  </w:style>
  <w:style w:type="paragraph" w:customStyle="1" w:styleId="AppendixHeading1">
    <w:name w:val="Appendix Heading 1"/>
    <w:basedOn w:val="Heading1"/>
    <w:next w:val="ParagraphText"/>
    <w:link w:val="AppendixHeading1Char"/>
    <w:qFormat/>
    <w:rsid w:val="00857D6C"/>
    <w:pPr>
      <w:pageBreakBefore/>
      <w:numPr>
        <w:ilvl w:val="8"/>
        <w:numId w:val="2"/>
      </w:numPr>
    </w:pPr>
  </w:style>
  <w:style w:type="character" w:customStyle="1" w:styleId="AppendixHeading1Char">
    <w:name w:val="Appendix Heading 1 Char"/>
    <w:basedOn w:val="Heading1Char"/>
    <w:link w:val="AppendixHeading1"/>
    <w:rsid w:val="00857D6C"/>
    <w:rPr>
      <w:rFonts w:asciiTheme="majorHAnsi" w:eastAsiaTheme="majorEastAsia" w:hAnsiTheme="majorHAnsi" w:cstheme="majorBidi"/>
      <w:color w:val="365F91" w:themeColor="accent1" w:themeShade="BF"/>
      <w:sz w:val="32"/>
      <w:szCs w:val="32"/>
    </w:rPr>
  </w:style>
  <w:style w:type="paragraph" w:customStyle="1" w:styleId="MyHeading1">
    <w:name w:val="My Heading 1"/>
    <w:basedOn w:val="Normal"/>
    <w:rsid w:val="00990367"/>
  </w:style>
  <w:style w:type="paragraph" w:customStyle="1" w:styleId="MyHeading9">
    <w:name w:val="My Heading 9"/>
    <w:basedOn w:val="Normal"/>
    <w:rsid w:val="00990367"/>
    <w:pPr>
      <w:numPr>
        <w:ilvl w:val="8"/>
        <w:numId w:val="1"/>
      </w:numPr>
    </w:pPr>
  </w:style>
  <w:style w:type="paragraph" w:customStyle="1" w:styleId="Figure">
    <w:name w:val="Figure"/>
    <w:basedOn w:val="Normal"/>
    <w:next w:val="ParagraphText"/>
    <w:link w:val="FigureChar"/>
    <w:qFormat/>
    <w:rsid w:val="00253596"/>
    <w:pPr>
      <w:keepNext/>
      <w:spacing w:after="120"/>
      <w:jc w:val="center"/>
    </w:pPr>
    <w:rPr>
      <w:noProof/>
      <w:sz w:val="20"/>
    </w:rPr>
  </w:style>
  <w:style w:type="character" w:customStyle="1" w:styleId="FigureChar">
    <w:name w:val="Figure Char"/>
    <w:basedOn w:val="DefaultParagraphFont"/>
    <w:link w:val="Figure"/>
    <w:rsid w:val="00253596"/>
    <w:rPr>
      <w:noProof/>
      <w:sz w:val="20"/>
    </w:rPr>
  </w:style>
  <w:style w:type="paragraph" w:styleId="Caption">
    <w:name w:val="caption"/>
    <w:basedOn w:val="Normal"/>
    <w:next w:val="Normal"/>
    <w:link w:val="CaptionChar"/>
    <w:uiPriority w:val="35"/>
    <w:unhideWhenUsed/>
    <w:qFormat/>
    <w:rsid w:val="00253596"/>
    <w:pPr>
      <w:spacing w:after="360" w:line="240" w:lineRule="auto"/>
    </w:pPr>
    <w:rPr>
      <w:b/>
      <w:i/>
      <w:iCs/>
      <w:color w:val="1F497D" w:themeColor="text2"/>
      <w:sz w:val="22"/>
      <w:szCs w:val="18"/>
    </w:rPr>
  </w:style>
  <w:style w:type="character" w:customStyle="1" w:styleId="CaptionChar">
    <w:name w:val="Caption Char"/>
    <w:basedOn w:val="DefaultParagraphFont"/>
    <w:link w:val="Caption"/>
    <w:uiPriority w:val="35"/>
    <w:rsid w:val="00126C18"/>
    <w:rPr>
      <w:b/>
      <w:i/>
      <w:iCs/>
      <w:color w:val="1F497D" w:themeColor="text2"/>
      <w:szCs w:val="18"/>
    </w:rPr>
  </w:style>
  <w:style w:type="paragraph" w:styleId="TOCHeading">
    <w:name w:val="TOC Heading"/>
    <w:basedOn w:val="Heading1"/>
    <w:next w:val="Normal"/>
    <w:uiPriority w:val="39"/>
    <w:unhideWhenUsed/>
    <w:qFormat/>
    <w:rsid w:val="000766A9"/>
    <w:pPr>
      <w:pageBreakBefore/>
      <w:outlineLvl w:val="9"/>
    </w:pPr>
  </w:style>
  <w:style w:type="paragraph" w:styleId="TOC1">
    <w:name w:val="toc 1"/>
    <w:basedOn w:val="Normal"/>
    <w:next w:val="Normal"/>
    <w:autoRedefine/>
    <w:uiPriority w:val="39"/>
    <w:unhideWhenUsed/>
    <w:rsid w:val="009040B6"/>
    <w:pPr>
      <w:tabs>
        <w:tab w:val="right" w:leader="dot" w:pos="9350"/>
      </w:tabs>
      <w:spacing w:after="0" w:line="360" w:lineRule="auto"/>
    </w:pPr>
  </w:style>
  <w:style w:type="character" w:styleId="Hyperlink">
    <w:name w:val="Hyperlink"/>
    <w:basedOn w:val="DefaultParagraphFont"/>
    <w:uiPriority w:val="99"/>
    <w:unhideWhenUsed/>
    <w:rsid w:val="00B1486D"/>
    <w:rPr>
      <w:color w:val="0000FF" w:themeColor="hyperlink"/>
      <w:u w:val="single"/>
    </w:rPr>
  </w:style>
  <w:style w:type="paragraph" w:styleId="TableofFigures">
    <w:name w:val="table of figures"/>
    <w:basedOn w:val="Normal"/>
    <w:next w:val="Normal"/>
    <w:uiPriority w:val="99"/>
    <w:unhideWhenUsed/>
    <w:rsid w:val="009040B6"/>
    <w:pPr>
      <w:spacing w:after="0" w:line="360" w:lineRule="auto"/>
    </w:pPr>
  </w:style>
  <w:style w:type="paragraph" w:styleId="ListParagraph">
    <w:name w:val="List Paragraph"/>
    <w:basedOn w:val="Normal"/>
    <w:uiPriority w:val="34"/>
    <w:qFormat/>
    <w:rsid w:val="00ED24E7"/>
    <w:pPr>
      <w:ind w:left="720"/>
      <w:contextualSpacing/>
    </w:pPr>
  </w:style>
  <w:style w:type="paragraph" w:styleId="NoSpacing">
    <w:name w:val="No Spacing"/>
    <w:uiPriority w:val="1"/>
    <w:qFormat/>
    <w:rsid w:val="00ED24E7"/>
    <w:pPr>
      <w:spacing w:after="0" w:line="240" w:lineRule="auto"/>
    </w:pPr>
  </w:style>
  <w:style w:type="table" w:styleId="TableGrid">
    <w:name w:val="Table Grid"/>
    <w:basedOn w:val="TableNormal"/>
    <w:uiPriority w:val="39"/>
    <w:rsid w:val="007F4E7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AB56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56AB"/>
    <w:rPr>
      <w:sz w:val="20"/>
      <w:szCs w:val="20"/>
    </w:rPr>
  </w:style>
  <w:style w:type="character" w:styleId="FootnoteReference">
    <w:name w:val="footnote reference"/>
    <w:basedOn w:val="DefaultParagraphFont"/>
    <w:uiPriority w:val="99"/>
    <w:semiHidden/>
    <w:unhideWhenUsed/>
    <w:rsid w:val="00AB56AB"/>
    <w:rPr>
      <w:vertAlign w:val="superscript"/>
    </w:rPr>
  </w:style>
  <w:style w:type="paragraph" w:customStyle="1" w:styleId="IndexTerms">
    <w:name w:val="Index Terms"/>
    <w:basedOn w:val="Normal"/>
    <w:next w:val="Normal"/>
    <w:link w:val="IndexTermsChar"/>
    <w:qFormat/>
    <w:rsid w:val="00E84092"/>
    <w:pPr>
      <w:spacing w:before="120" w:after="0" w:line="360" w:lineRule="auto"/>
      <w:ind w:firstLine="720"/>
      <w:jc w:val="both"/>
    </w:pPr>
    <w:rPr>
      <w:b/>
    </w:rPr>
  </w:style>
  <w:style w:type="character" w:customStyle="1" w:styleId="IndexTermsChar">
    <w:name w:val="Index Terms Char"/>
    <w:basedOn w:val="DefaultParagraphFont"/>
    <w:link w:val="IndexTerms"/>
    <w:rsid w:val="00E84092"/>
    <w:rPr>
      <w:b/>
      <w:sz w:val="24"/>
    </w:rPr>
  </w:style>
  <w:style w:type="paragraph" w:styleId="Title">
    <w:name w:val="Title"/>
    <w:basedOn w:val="Normal"/>
    <w:next w:val="Normal"/>
    <w:link w:val="TitleChar"/>
    <w:uiPriority w:val="10"/>
    <w:qFormat/>
    <w:rsid w:val="00A134C1"/>
    <w:pPr>
      <w:spacing w:before="960" w:after="0" w:line="240" w:lineRule="auto"/>
      <w:contextualSpacing/>
      <w:jc w:val="center"/>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A134C1"/>
    <w:rPr>
      <w:rFonts w:asciiTheme="majorHAnsi" w:eastAsiaTheme="majorEastAsia" w:hAnsiTheme="majorHAnsi" w:cstheme="majorBidi"/>
      <w:spacing w:val="-10"/>
      <w:kern w:val="28"/>
      <w:sz w:val="44"/>
      <w:szCs w:val="56"/>
    </w:rPr>
  </w:style>
  <w:style w:type="paragraph" w:styleId="TOC2">
    <w:name w:val="toc 2"/>
    <w:basedOn w:val="Normal"/>
    <w:next w:val="Normal"/>
    <w:autoRedefine/>
    <w:uiPriority w:val="39"/>
    <w:unhideWhenUsed/>
    <w:rsid w:val="00D949B2"/>
    <w:pPr>
      <w:spacing w:after="100"/>
      <w:ind w:left="240"/>
    </w:pPr>
  </w:style>
  <w:style w:type="paragraph" w:styleId="TOC3">
    <w:name w:val="toc 3"/>
    <w:basedOn w:val="Normal"/>
    <w:next w:val="Normal"/>
    <w:autoRedefine/>
    <w:uiPriority w:val="39"/>
    <w:unhideWhenUsed/>
    <w:rsid w:val="00D949B2"/>
    <w:pPr>
      <w:spacing w:after="100"/>
      <w:ind w:left="480"/>
    </w:pPr>
  </w:style>
  <w:style w:type="paragraph" w:customStyle="1" w:styleId="AbstractText">
    <w:name w:val="Abstract Text"/>
    <w:basedOn w:val="Normal"/>
    <w:next w:val="Normal"/>
    <w:link w:val="AbstractTextChar"/>
    <w:qFormat/>
    <w:rsid w:val="005726F5"/>
    <w:pPr>
      <w:spacing w:line="360" w:lineRule="auto"/>
      <w:jc w:val="both"/>
    </w:pPr>
  </w:style>
  <w:style w:type="character" w:customStyle="1" w:styleId="AbstractTextChar">
    <w:name w:val="Abstract Text Char"/>
    <w:basedOn w:val="DefaultParagraphFont"/>
    <w:link w:val="AbstractText"/>
    <w:rsid w:val="005726F5"/>
    <w:rPr>
      <w:sz w:val="24"/>
    </w:rPr>
  </w:style>
  <w:style w:type="paragraph" w:styleId="BalloonText">
    <w:name w:val="Balloon Text"/>
    <w:basedOn w:val="Normal"/>
    <w:link w:val="BalloonTextChar"/>
    <w:uiPriority w:val="99"/>
    <w:semiHidden/>
    <w:unhideWhenUsed/>
    <w:rsid w:val="00BF4B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4BB4"/>
    <w:rPr>
      <w:rFonts w:ascii="Segoe UI" w:hAnsi="Segoe UI" w:cs="Segoe UI"/>
      <w:sz w:val="18"/>
      <w:szCs w:val="18"/>
    </w:rPr>
  </w:style>
  <w:style w:type="paragraph" w:customStyle="1" w:styleId="Heading2Bar">
    <w:name w:val="Heading 2 Bar"/>
    <w:basedOn w:val="Heading2"/>
    <w:next w:val="ParagraphText"/>
    <w:link w:val="Heading2BarChar"/>
    <w:qFormat/>
    <w:rsid w:val="00FA1518"/>
    <w:pPr>
      <w:pBdr>
        <w:top w:val="single" w:sz="4" w:space="1" w:color="4F81BD" w:themeColor="accent1"/>
      </w:pBdr>
    </w:pPr>
  </w:style>
  <w:style w:type="character" w:customStyle="1" w:styleId="Heading2BarChar">
    <w:name w:val="Heading 2 Bar Char"/>
    <w:basedOn w:val="Heading2Char"/>
    <w:link w:val="Heading2Bar"/>
    <w:rsid w:val="00FA1518"/>
    <w:rPr>
      <w:rFonts w:asciiTheme="majorHAnsi" w:eastAsiaTheme="majorEastAsia" w:hAnsiTheme="majorHAnsi" w:cstheme="majorBidi"/>
      <w:color w:val="365F91" w:themeColor="accent1" w:themeShade="BF"/>
      <w:sz w:val="28"/>
      <w:szCs w:val="26"/>
    </w:rPr>
  </w:style>
  <w:style w:type="paragraph" w:customStyle="1" w:styleId="EndNoteBibliographyTitle">
    <w:name w:val="EndNote Bibliography Title"/>
    <w:basedOn w:val="Normal"/>
    <w:link w:val="EndNoteBibliographyTitleChar"/>
    <w:rsid w:val="00FD7D3A"/>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FD7D3A"/>
    <w:rPr>
      <w:rFonts w:ascii="Times New Roman" w:hAnsi="Times New Roman" w:cs="Times New Roman"/>
      <w:noProof/>
      <w:sz w:val="24"/>
    </w:rPr>
  </w:style>
  <w:style w:type="paragraph" w:customStyle="1" w:styleId="EndNoteBibliography">
    <w:name w:val="EndNote Bibliography"/>
    <w:basedOn w:val="Normal"/>
    <w:link w:val="EndNoteBibliographyChar"/>
    <w:rsid w:val="00FD7D3A"/>
    <w:pPr>
      <w:spacing w:line="36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FD7D3A"/>
    <w:rPr>
      <w:rFonts w:ascii="Times New Roman" w:hAnsi="Times New Roman" w:cs="Times New Roman"/>
      <w:noProof/>
      <w:sz w:val="24"/>
    </w:rPr>
  </w:style>
  <w:style w:type="paragraph" w:customStyle="1" w:styleId="IEEECitation">
    <w:name w:val="IEEE Citation"/>
    <w:basedOn w:val="Normal"/>
    <w:link w:val="IEEECitationChar"/>
    <w:qFormat/>
    <w:rsid w:val="00C90916"/>
    <w:pPr>
      <w:ind w:left="540" w:hanging="540"/>
    </w:pPr>
    <w:rPr>
      <w:rFonts w:ascii="Times New Roman" w:hAnsi="Times New Roman" w:cs="Times New Roman"/>
      <w:noProof/>
    </w:rPr>
  </w:style>
  <w:style w:type="character" w:customStyle="1" w:styleId="IEEECitationChar">
    <w:name w:val="IEEE Citation Char"/>
    <w:basedOn w:val="DefaultParagraphFont"/>
    <w:link w:val="IEEECitation"/>
    <w:rsid w:val="00C90916"/>
    <w:rPr>
      <w:rFonts w:ascii="Times New Roman" w:hAnsi="Times New Roman" w:cs="Times New Roman"/>
      <w:noProof/>
      <w:sz w:val="24"/>
    </w:rPr>
  </w:style>
  <w:style w:type="paragraph" w:customStyle="1" w:styleId="CSCourseDescriptionTitle">
    <w:name w:val="CS Course Description Title"/>
    <w:basedOn w:val="Normal"/>
    <w:next w:val="Normal"/>
    <w:link w:val="CSCourseDescriptionTitleChar"/>
    <w:rsid w:val="0027764F"/>
    <w:pPr>
      <w:spacing w:before="600"/>
      <w:jc w:val="center"/>
    </w:pPr>
    <w:rPr>
      <w:smallCaps/>
      <w:sz w:val="32"/>
    </w:rPr>
  </w:style>
  <w:style w:type="character" w:customStyle="1" w:styleId="CSCourseDescriptionTitleChar">
    <w:name w:val="CS Course Description Title Char"/>
    <w:basedOn w:val="DefaultParagraphFont"/>
    <w:link w:val="CSCourseDescriptionTitle"/>
    <w:rsid w:val="0027764F"/>
    <w:rPr>
      <w:smallCaps/>
      <w:sz w:val="32"/>
    </w:rPr>
  </w:style>
  <w:style w:type="paragraph" w:customStyle="1" w:styleId="CSReportDate">
    <w:name w:val="CS Report Date"/>
    <w:basedOn w:val="Normal"/>
    <w:next w:val="Normal"/>
    <w:link w:val="CSReportDateChar"/>
    <w:rsid w:val="0027764F"/>
    <w:pPr>
      <w:jc w:val="center"/>
    </w:pPr>
  </w:style>
  <w:style w:type="character" w:customStyle="1" w:styleId="CSReportDateChar">
    <w:name w:val="CS Report Date Char"/>
    <w:basedOn w:val="DefaultParagraphFont"/>
    <w:link w:val="CSReportDate"/>
    <w:rsid w:val="0027764F"/>
    <w:rPr>
      <w:sz w:val="24"/>
    </w:rPr>
  </w:style>
  <w:style w:type="paragraph" w:customStyle="1" w:styleId="CSSectionTitle">
    <w:name w:val="CS Section Title"/>
    <w:basedOn w:val="Normal"/>
    <w:next w:val="Normal"/>
    <w:link w:val="CSSectionTitleChar"/>
    <w:rsid w:val="008D47EC"/>
    <w:pPr>
      <w:spacing w:before="720"/>
      <w:jc w:val="center"/>
    </w:pPr>
  </w:style>
  <w:style w:type="character" w:customStyle="1" w:styleId="CSSectionTitleChar">
    <w:name w:val="CS Section Title Char"/>
    <w:basedOn w:val="DefaultParagraphFont"/>
    <w:link w:val="CSSectionTitle"/>
    <w:rsid w:val="008D47EC"/>
    <w:rPr>
      <w:sz w:val="24"/>
    </w:rPr>
  </w:style>
  <w:style w:type="paragraph" w:customStyle="1" w:styleId="CSReportContributor">
    <w:name w:val="CS Report Contributor"/>
    <w:basedOn w:val="Normal"/>
    <w:link w:val="CSReportContributorChar"/>
    <w:rsid w:val="004D657E"/>
    <w:pPr>
      <w:spacing w:after="0" w:line="288" w:lineRule="auto"/>
      <w:contextualSpacing/>
      <w:jc w:val="center"/>
    </w:pPr>
    <w:rPr>
      <w:sz w:val="28"/>
    </w:rPr>
  </w:style>
  <w:style w:type="character" w:customStyle="1" w:styleId="CSReportContributorChar">
    <w:name w:val="CS Report Contributor Char"/>
    <w:basedOn w:val="DefaultParagraphFont"/>
    <w:link w:val="CSReportContributor"/>
    <w:rsid w:val="004D657E"/>
    <w:rPr>
      <w:sz w:val="28"/>
    </w:rPr>
  </w:style>
  <w:style w:type="paragraph" w:customStyle="1" w:styleId="CSAdvisorName">
    <w:name w:val="CS Advisor Name"/>
    <w:basedOn w:val="Normal"/>
    <w:link w:val="CSAdvisorNameChar"/>
    <w:rsid w:val="002773BE"/>
    <w:pPr>
      <w:spacing w:after="0"/>
      <w:contextualSpacing/>
      <w:jc w:val="center"/>
    </w:pPr>
    <w:rPr>
      <w:sz w:val="28"/>
    </w:rPr>
  </w:style>
  <w:style w:type="character" w:customStyle="1" w:styleId="CSAdvisorNameChar">
    <w:name w:val="CS Advisor Name Char"/>
    <w:basedOn w:val="DefaultParagraphFont"/>
    <w:link w:val="CSAdvisorName"/>
    <w:rsid w:val="00FE0FA6"/>
    <w:rPr>
      <w:sz w:val="28"/>
    </w:rPr>
  </w:style>
  <w:style w:type="paragraph" w:customStyle="1" w:styleId="CSCourseInstructor">
    <w:name w:val="CS Course Instructor"/>
    <w:basedOn w:val="Normal"/>
    <w:next w:val="Normal"/>
    <w:link w:val="CSCourseInstructorChar"/>
    <w:rsid w:val="00515F0D"/>
    <w:pPr>
      <w:jc w:val="center"/>
    </w:pPr>
    <w:rPr>
      <w:sz w:val="28"/>
    </w:rPr>
  </w:style>
  <w:style w:type="character" w:customStyle="1" w:styleId="CSCourseInstructorChar">
    <w:name w:val="CS Course Instructor Char"/>
    <w:basedOn w:val="DefaultParagraphFont"/>
    <w:link w:val="CSCourseInstructor"/>
    <w:rsid w:val="00515F0D"/>
    <w:rPr>
      <w:sz w:val="28"/>
    </w:rPr>
  </w:style>
  <w:style w:type="paragraph" w:customStyle="1" w:styleId="CSProjectTitle">
    <w:name w:val="CS Project Title"/>
    <w:basedOn w:val="Title"/>
    <w:next w:val="Normal"/>
    <w:link w:val="CSProjectTitleChar"/>
    <w:rsid w:val="006E4ED9"/>
  </w:style>
  <w:style w:type="character" w:customStyle="1" w:styleId="CSProjectTitleChar">
    <w:name w:val="CS Project Title Char"/>
    <w:basedOn w:val="TitleChar"/>
    <w:link w:val="CSProjectTitle"/>
    <w:rsid w:val="006E4ED9"/>
    <w:rPr>
      <w:rFonts w:asciiTheme="majorHAnsi" w:eastAsiaTheme="majorEastAsia" w:hAnsiTheme="majorHAnsi" w:cstheme="majorBidi"/>
      <w:spacing w:val="-10"/>
      <w:kern w:val="28"/>
      <w:sz w:val="44"/>
      <w:szCs w:val="56"/>
    </w:rPr>
  </w:style>
  <w:style w:type="paragraph" w:customStyle="1" w:styleId="CSAdvisorEmployer">
    <w:name w:val="CS Advisor Employer"/>
    <w:basedOn w:val="CSAdvisorName"/>
    <w:next w:val="CSAdvisorName"/>
    <w:link w:val="CSAdvisorEmployerChar"/>
    <w:rsid w:val="00276F71"/>
    <w:pPr>
      <w:spacing w:after="160"/>
    </w:pPr>
    <w:rPr>
      <w:i/>
      <w:sz w:val="24"/>
    </w:rPr>
  </w:style>
  <w:style w:type="character" w:customStyle="1" w:styleId="CSAdvisorEmployerChar">
    <w:name w:val="CS Advisor Employer Char"/>
    <w:basedOn w:val="CSAdvisorNameChar"/>
    <w:link w:val="CSAdvisorEmployer"/>
    <w:rsid w:val="00276F71"/>
    <w:rPr>
      <w:i/>
      <w:sz w:val="24"/>
    </w:rPr>
  </w:style>
  <w:style w:type="character" w:styleId="FollowedHyperlink">
    <w:name w:val="FollowedHyperlink"/>
    <w:basedOn w:val="DefaultParagraphFont"/>
    <w:uiPriority w:val="99"/>
    <w:semiHidden/>
    <w:unhideWhenUsed/>
    <w:rsid w:val="00D91E55"/>
    <w:rPr>
      <w:color w:val="800080" w:themeColor="followedHyperlink"/>
      <w:u w:val="single"/>
    </w:rPr>
  </w:style>
  <w:style w:type="paragraph" w:styleId="TOC4">
    <w:name w:val="toc 4"/>
    <w:basedOn w:val="Normal"/>
    <w:next w:val="Normal"/>
    <w:autoRedefine/>
    <w:uiPriority w:val="39"/>
    <w:unhideWhenUsed/>
    <w:rsid w:val="00AF0678"/>
    <w:pPr>
      <w:spacing w:after="100"/>
      <w:ind w:left="720"/>
    </w:pPr>
  </w:style>
  <w:style w:type="paragraph" w:customStyle="1" w:styleId="Note">
    <w:name w:val="Note"/>
    <w:basedOn w:val="AbstractText"/>
    <w:next w:val="ParagraphText"/>
    <w:link w:val="NoteChar"/>
    <w:qFormat/>
    <w:rsid w:val="00880101"/>
    <w:pPr>
      <w:numPr>
        <w:numId w:val="11"/>
      </w:numPr>
    </w:pPr>
    <w:rPr>
      <w:i/>
      <w:color w:val="943634" w:themeColor="accent2" w:themeShade="BF"/>
      <w:sz w:val="22"/>
    </w:rPr>
  </w:style>
  <w:style w:type="character" w:customStyle="1" w:styleId="NoteChar">
    <w:name w:val="Note Char"/>
    <w:basedOn w:val="AbstractTextChar"/>
    <w:link w:val="Note"/>
    <w:rsid w:val="00880101"/>
    <w:rPr>
      <w:i/>
      <w:color w:val="943634" w:themeColor="accent2" w:themeShade="BF"/>
      <w:sz w:val="24"/>
    </w:rPr>
  </w:style>
  <w:style w:type="character" w:customStyle="1" w:styleId="ContentNote">
    <w:name w:val="Content Note"/>
    <w:basedOn w:val="DefaultParagraphFont"/>
    <w:uiPriority w:val="1"/>
    <w:qFormat/>
    <w:rsid w:val="007D11F6"/>
    <w:rPr>
      <w:rFonts w:asciiTheme="minorHAnsi" w:hAnsiTheme="minorHAnsi"/>
      <w:i/>
      <w:color w:val="E36C0A" w:themeColor="accent6" w:themeShade="BF"/>
      <w:sz w:val="24"/>
    </w:rPr>
  </w:style>
  <w:style w:type="paragraph" w:customStyle="1" w:styleId="DELETEME">
    <w:name w:val="DELETEME"/>
    <w:basedOn w:val="Normal"/>
    <w:link w:val="DELETEMEChar"/>
    <w:qFormat/>
    <w:rsid w:val="00C7451C"/>
    <w:pPr>
      <w:spacing w:before="240"/>
    </w:pPr>
    <w:rPr>
      <w:rFonts w:ascii="Calibri" w:hAnsi="Calibri" w:cs="Times New Roman"/>
      <w:color w:val="FF0000"/>
    </w:rPr>
  </w:style>
  <w:style w:type="character" w:customStyle="1" w:styleId="DELETEMEChar">
    <w:name w:val="DELETEME Char"/>
    <w:basedOn w:val="DefaultParagraphFont"/>
    <w:link w:val="DELETEME"/>
    <w:rsid w:val="00C7451C"/>
    <w:rPr>
      <w:rFonts w:ascii="Calibri" w:hAnsi="Calibri" w:cs="Times New Roman"/>
      <w:color w:val="FF0000"/>
      <w:sz w:val="24"/>
    </w:rPr>
  </w:style>
  <w:style w:type="character" w:styleId="PlaceholderText">
    <w:name w:val="Placeholder Text"/>
    <w:basedOn w:val="DefaultParagraphFont"/>
    <w:uiPriority w:val="99"/>
    <w:semiHidden/>
    <w:rsid w:val="00D90BC9"/>
    <w:rPr>
      <w:color w:val="808080"/>
    </w:rPr>
  </w:style>
  <w:style w:type="character" w:customStyle="1" w:styleId="ChosenOption">
    <w:name w:val="Chosen Option"/>
    <w:basedOn w:val="ParagraphTextChar"/>
    <w:uiPriority w:val="1"/>
    <w:rsid w:val="003B1CD5"/>
    <w:rPr>
      <w:b w:val="0"/>
      <w:i w:val="0"/>
      <w:sz w:val="24"/>
      <w:u w:val="single"/>
    </w:rPr>
  </w:style>
  <w:style w:type="character" w:styleId="CommentReference">
    <w:name w:val="annotation reference"/>
    <w:basedOn w:val="DefaultParagraphFont"/>
    <w:uiPriority w:val="99"/>
    <w:semiHidden/>
    <w:unhideWhenUsed/>
    <w:rsid w:val="00940371"/>
    <w:rPr>
      <w:sz w:val="16"/>
      <w:szCs w:val="16"/>
    </w:rPr>
  </w:style>
  <w:style w:type="paragraph" w:styleId="CommentText">
    <w:name w:val="annotation text"/>
    <w:basedOn w:val="Normal"/>
    <w:link w:val="CommentTextChar"/>
    <w:uiPriority w:val="99"/>
    <w:semiHidden/>
    <w:unhideWhenUsed/>
    <w:rsid w:val="00940371"/>
    <w:pPr>
      <w:spacing w:line="240" w:lineRule="auto"/>
    </w:pPr>
    <w:rPr>
      <w:sz w:val="20"/>
      <w:szCs w:val="20"/>
    </w:rPr>
  </w:style>
  <w:style w:type="character" w:customStyle="1" w:styleId="CommentTextChar">
    <w:name w:val="Comment Text Char"/>
    <w:basedOn w:val="DefaultParagraphFont"/>
    <w:link w:val="CommentText"/>
    <w:uiPriority w:val="99"/>
    <w:semiHidden/>
    <w:rsid w:val="00940371"/>
    <w:rPr>
      <w:sz w:val="20"/>
      <w:szCs w:val="20"/>
    </w:rPr>
  </w:style>
  <w:style w:type="paragraph" w:styleId="CommentSubject">
    <w:name w:val="annotation subject"/>
    <w:basedOn w:val="CommentText"/>
    <w:next w:val="CommentText"/>
    <w:link w:val="CommentSubjectChar"/>
    <w:uiPriority w:val="99"/>
    <w:semiHidden/>
    <w:unhideWhenUsed/>
    <w:rsid w:val="00940371"/>
    <w:rPr>
      <w:b/>
      <w:bCs/>
    </w:rPr>
  </w:style>
  <w:style w:type="character" w:customStyle="1" w:styleId="CommentSubjectChar">
    <w:name w:val="Comment Subject Char"/>
    <w:basedOn w:val="CommentTextChar"/>
    <w:link w:val="CommentSubject"/>
    <w:uiPriority w:val="99"/>
    <w:semiHidden/>
    <w:rsid w:val="00940371"/>
    <w:rPr>
      <w:b/>
      <w:bCs/>
      <w:sz w:val="20"/>
      <w:szCs w:val="20"/>
    </w:rPr>
  </w:style>
  <w:style w:type="paragraph" w:customStyle="1" w:styleId="Byline1">
    <w:name w:val="Byline1"/>
    <w:basedOn w:val="ParagraphText"/>
    <w:next w:val="ParagraphText"/>
    <w:link w:val="Byline1Char"/>
    <w:qFormat/>
    <w:rsid w:val="00932E84"/>
    <w:pPr>
      <w:keepNext/>
      <w:spacing w:after="240" w:line="240" w:lineRule="auto"/>
      <w:ind w:firstLine="0"/>
      <w:contextualSpacing/>
    </w:pPr>
    <w:rPr>
      <w:sz w:val="20"/>
    </w:rPr>
  </w:style>
  <w:style w:type="character" w:customStyle="1" w:styleId="Byline1Char">
    <w:name w:val="Byline1 Char"/>
    <w:basedOn w:val="ParagraphTextChar"/>
    <w:link w:val="Byline1"/>
    <w:rsid w:val="00932E84"/>
    <w:rPr>
      <w:sz w:val="20"/>
    </w:rPr>
  </w:style>
  <w:style w:type="paragraph" w:customStyle="1" w:styleId="ReviewerComment">
    <w:name w:val="Reviewer Comment"/>
    <w:basedOn w:val="Normal"/>
    <w:link w:val="ReviewerCommentChar"/>
    <w:qFormat/>
    <w:rsid w:val="003419AB"/>
    <w:pPr>
      <w:shd w:val="clear" w:color="auto" w:fill="FFFF00"/>
      <w:spacing w:line="276" w:lineRule="auto"/>
    </w:pPr>
  </w:style>
  <w:style w:type="character" w:customStyle="1" w:styleId="ReviewerCommentChar">
    <w:name w:val="Reviewer Comment Char"/>
    <w:basedOn w:val="DefaultParagraphFont"/>
    <w:link w:val="ReviewerComment"/>
    <w:rsid w:val="003419AB"/>
    <w:rPr>
      <w:sz w:val="24"/>
      <w:shd w:val="clear" w:color="auto" w:fill="FFFF00"/>
    </w:rPr>
  </w:style>
  <w:style w:type="paragraph" w:customStyle="1" w:styleId="SampleText1">
    <w:name w:val="Sample Text 1"/>
    <w:basedOn w:val="ParagraphText"/>
    <w:link w:val="SampleText1Char"/>
    <w:qFormat/>
    <w:rsid w:val="00AE44E3"/>
    <w:pPr>
      <w:shd w:val="clear" w:color="auto" w:fill="DBE5F1" w:themeFill="accent1" w:themeFillTint="33"/>
    </w:pPr>
  </w:style>
  <w:style w:type="character" w:customStyle="1" w:styleId="SampleText1Char">
    <w:name w:val="Sample Text 1 Char"/>
    <w:basedOn w:val="ParagraphTextChar"/>
    <w:link w:val="SampleText1"/>
    <w:rsid w:val="00AE44E3"/>
    <w:rPr>
      <w:sz w:val="24"/>
      <w:shd w:val="clear" w:color="auto" w:fill="DBE5F1" w:themeFill="accent1" w:themeFillTint="33"/>
    </w:rPr>
  </w:style>
  <w:style w:type="paragraph" w:customStyle="1" w:styleId="TableCaption">
    <w:name w:val="Table Caption"/>
    <w:basedOn w:val="Caption"/>
    <w:next w:val="Normal"/>
    <w:link w:val="TableCaptionChar"/>
    <w:qFormat/>
    <w:rsid w:val="00126C18"/>
    <w:pPr>
      <w:keepNext/>
      <w:spacing w:before="240" w:after="80"/>
    </w:pPr>
  </w:style>
  <w:style w:type="character" w:customStyle="1" w:styleId="TableCaptionChar">
    <w:name w:val="Table Caption Char"/>
    <w:basedOn w:val="CaptionChar"/>
    <w:link w:val="TableCaption"/>
    <w:rsid w:val="00126C18"/>
    <w:rPr>
      <w:b/>
      <w:i/>
      <w:iCs/>
      <w:color w:val="1F497D" w:themeColor="text2"/>
      <w:szCs w:val="18"/>
    </w:rPr>
  </w:style>
  <w:style w:type="paragraph" w:styleId="Revision">
    <w:name w:val="Revision"/>
    <w:hidden/>
    <w:uiPriority w:val="99"/>
    <w:semiHidden/>
    <w:rsid w:val="00E440AD"/>
    <w:pPr>
      <w:spacing w:after="0" w:line="240" w:lineRule="auto"/>
    </w:pPr>
    <w:rPr>
      <w:sz w:val="24"/>
    </w:rPr>
  </w:style>
  <w:style w:type="character" w:styleId="UnresolvedMention">
    <w:name w:val="Unresolved Mention"/>
    <w:basedOn w:val="DefaultParagraphFont"/>
    <w:uiPriority w:val="99"/>
    <w:semiHidden/>
    <w:unhideWhenUsed/>
    <w:rsid w:val="00594362"/>
    <w:rPr>
      <w:color w:val="605E5C"/>
      <w:shd w:val="clear" w:color="auto" w:fill="E1DFDD"/>
    </w:rPr>
  </w:style>
  <w:style w:type="character" w:customStyle="1" w:styleId="normaltextrun">
    <w:name w:val="normaltextrun"/>
    <w:basedOn w:val="DefaultParagraphFont"/>
    <w:rsid w:val="009B6364"/>
  </w:style>
  <w:style w:type="character" w:customStyle="1" w:styleId="eop">
    <w:name w:val="eop"/>
    <w:basedOn w:val="DefaultParagraphFont"/>
    <w:rsid w:val="00283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47477">
      <w:bodyDiv w:val="1"/>
      <w:marLeft w:val="0"/>
      <w:marRight w:val="0"/>
      <w:marTop w:val="0"/>
      <w:marBottom w:val="0"/>
      <w:divBdr>
        <w:top w:val="none" w:sz="0" w:space="0" w:color="auto"/>
        <w:left w:val="none" w:sz="0" w:space="0" w:color="auto"/>
        <w:bottom w:val="none" w:sz="0" w:space="0" w:color="auto"/>
        <w:right w:val="none" w:sz="0" w:space="0" w:color="auto"/>
      </w:divBdr>
    </w:div>
    <w:div w:id="542328672">
      <w:bodyDiv w:val="1"/>
      <w:marLeft w:val="0"/>
      <w:marRight w:val="0"/>
      <w:marTop w:val="0"/>
      <w:marBottom w:val="0"/>
      <w:divBdr>
        <w:top w:val="none" w:sz="0" w:space="0" w:color="auto"/>
        <w:left w:val="none" w:sz="0" w:space="0" w:color="auto"/>
        <w:bottom w:val="none" w:sz="0" w:space="0" w:color="auto"/>
        <w:right w:val="none" w:sz="0" w:space="0" w:color="auto"/>
      </w:divBdr>
    </w:div>
    <w:div w:id="555818145">
      <w:bodyDiv w:val="1"/>
      <w:marLeft w:val="0"/>
      <w:marRight w:val="0"/>
      <w:marTop w:val="0"/>
      <w:marBottom w:val="0"/>
      <w:divBdr>
        <w:top w:val="none" w:sz="0" w:space="0" w:color="auto"/>
        <w:left w:val="none" w:sz="0" w:space="0" w:color="auto"/>
        <w:bottom w:val="none" w:sz="0" w:space="0" w:color="auto"/>
        <w:right w:val="none" w:sz="0" w:space="0" w:color="auto"/>
      </w:divBdr>
    </w:div>
    <w:div w:id="562065422">
      <w:bodyDiv w:val="1"/>
      <w:marLeft w:val="0"/>
      <w:marRight w:val="0"/>
      <w:marTop w:val="0"/>
      <w:marBottom w:val="0"/>
      <w:divBdr>
        <w:top w:val="none" w:sz="0" w:space="0" w:color="auto"/>
        <w:left w:val="none" w:sz="0" w:space="0" w:color="auto"/>
        <w:bottom w:val="none" w:sz="0" w:space="0" w:color="auto"/>
        <w:right w:val="none" w:sz="0" w:space="0" w:color="auto"/>
      </w:divBdr>
    </w:div>
    <w:div w:id="654531361">
      <w:bodyDiv w:val="1"/>
      <w:marLeft w:val="0"/>
      <w:marRight w:val="0"/>
      <w:marTop w:val="0"/>
      <w:marBottom w:val="0"/>
      <w:divBdr>
        <w:top w:val="none" w:sz="0" w:space="0" w:color="auto"/>
        <w:left w:val="none" w:sz="0" w:space="0" w:color="auto"/>
        <w:bottom w:val="none" w:sz="0" w:space="0" w:color="auto"/>
        <w:right w:val="none" w:sz="0" w:space="0" w:color="auto"/>
      </w:divBdr>
    </w:div>
    <w:div w:id="710039733">
      <w:bodyDiv w:val="1"/>
      <w:marLeft w:val="0"/>
      <w:marRight w:val="0"/>
      <w:marTop w:val="0"/>
      <w:marBottom w:val="0"/>
      <w:divBdr>
        <w:top w:val="none" w:sz="0" w:space="0" w:color="auto"/>
        <w:left w:val="none" w:sz="0" w:space="0" w:color="auto"/>
        <w:bottom w:val="none" w:sz="0" w:space="0" w:color="auto"/>
        <w:right w:val="none" w:sz="0" w:space="0" w:color="auto"/>
      </w:divBdr>
    </w:div>
    <w:div w:id="750546674">
      <w:bodyDiv w:val="1"/>
      <w:marLeft w:val="0"/>
      <w:marRight w:val="0"/>
      <w:marTop w:val="0"/>
      <w:marBottom w:val="0"/>
      <w:divBdr>
        <w:top w:val="none" w:sz="0" w:space="0" w:color="auto"/>
        <w:left w:val="none" w:sz="0" w:space="0" w:color="auto"/>
        <w:bottom w:val="none" w:sz="0" w:space="0" w:color="auto"/>
        <w:right w:val="none" w:sz="0" w:space="0" w:color="auto"/>
      </w:divBdr>
    </w:div>
    <w:div w:id="760175712">
      <w:bodyDiv w:val="1"/>
      <w:marLeft w:val="0"/>
      <w:marRight w:val="0"/>
      <w:marTop w:val="0"/>
      <w:marBottom w:val="0"/>
      <w:divBdr>
        <w:top w:val="none" w:sz="0" w:space="0" w:color="auto"/>
        <w:left w:val="none" w:sz="0" w:space="0" w:color="auto"/>
        <w:bottom w:val="none" w:sz="0" w:space="0" w:color="auto"/>
        <w:right w:val="none" w:sz="0" w:space="0" w:color="auto"/>
      </w:divBdr>
    </w:div>
    <w:div w:id="873158951">
      <w:bodyDiv w:val="1"/>
      <w:marLeft w:val="0"/>
      <w:marRight w:val="0"/>
      <w:marTop w:val="0"/>
      <w:marBottom w:val="0"/>
      <w:divBdr>
        <w:top w:val="none" w:sz="0" w:space="0" w:color="auto"/>
        <w:left w:val="none" w:sz="0" w:space="0" w:color="auto"/>
        <w:bottom w:val="none" w:sz="0" w:space="0" w:color="auto"/>
        <w:right w:val="none" w:sz="0" w:space="0" w:color="auto"/>
      </w:divBdr>
      <w:divsChild>
        <w:div w:id="33240796">
          <w:marLeft w:val="0"/>
          <w:marRight w:val="0"/>
          <w:marTop w:val="0"/>
          <w:marBottom w:val="0"/>
          <w:divBdr>
            <w:top w:val="none" w:sz="0" w:space="0" w:color="auto"/>
            <w:left w:val="none" w:sz="0" w:space="0" w:color="auto"/>
            <w:bottom w:val="none" w:sz="0" w:space="0" w:color="auto"/>
            <w:right w:val="none" w:sz="0" w:space="0" w:color="auto"/>
          </w:divBdr>
        </w:div>
        <w:div w:id="38238777">
          <w:marLeft w:val="0"/>
          <w:marRight w:val="0"/>
          <w:marTop w:val="0"/>
          <w:marBottom w:val="0"/>
          <w:divBdr>
            <w:top w:val="none" w:sz="0" w:space="0" w:color="auto"/>
            <w:left w:val="none" w:sz="0" w:space="0" w:color="auto"/>
            <w:bottom w:val="none" w:sz="0" w:space="0" w:color="auto"/>
            <w:right w:val="none" w:sz="0" w:space="0" w:color="auto"/>
          </w:divBdr>
        </w:div>
        <w:div w:id="46151236">
          <w:marLeft w:val="0"/>
          <w:marRight w:val="0"/>
          <w:marTop w:val="0"/>
          <w:marBottom w:val="0"/>
          <w:divBdr>
            <w:top w:val="none" w:sz="0" w:space="0" w:color="auto"/>
            <w:left w:val="none" w:sz="0" w:space="0" w:color="auto"/>
            <w:bottom w:val="none" w:sz="0" w:space="0" w:color="auto"/>
            <w:right w:val="none" w:sz="0" w:space="0" w:color="auto"/>
          </w:divBdr>
        </w:div>
        <w:div w:id="209342305">
          <w:marLeft w:val="0"/>
          <w:marRight w:val="0"/>
          <w:marTop w:val="0"/>
          <w:marBottom w:val="0"/>
          <w:divBdr>
            <w:top w:val="none" w:sz="0" w:space="0" w:color="auto"/>
            <w:left w:val="none" w:sz="0" w:space="0" w:color="auto"/>
            <w:bottom w:val="none" w:sz="0" w:space="0" w:color="auto"/>
            <w:right w:val="none" w:sz="0" w:space="0" w:color="auto"/>
          </w:divBdr>
        </w:div>
        <w:div w:id="353191433">
          <w:marLeft w:val="0"/>
          <w:marRight w:val="0"/>
          <w:marTop w:val="0"/>
          <w:marBottom w:val="0"/>
          <w:divBdr>
            <w:top w:val="none" w:sz="0" w:space="0" w:color="auto"/>
            <w:left w:val="none" w:sz="0" w:space="0" w:color="auto"/>
            <w:bottom w:val="none" w:sz="0" w:space="0" w:color="auto"/>
            <w:right w:val="none" w:sz="0" w:space="0" w:color="auto"/>
          </w:divBdr>
        </w:div>
        <w:div w:id="432359620">
          <w:marLeft w:val="0"/>
          <w:marRight w:val="0"/>
          <w:marTop w:val="0"/>
          <w:marBottom w:val="0"/>
          <w:divBdr>
            <w:top w:val="none" w:sz="0" w:space="0" w:color="auto"/>
            <w:left w:val="none" w:sz="0" w:space="0" w:color="auto"/>
            <w:bottom w:val="none" w:sz="0" w:space="0" w:color="auto"/>
            <w:right w:val="none" w:sz="0" w:space="0" w:color="auto"/>
          </w:divBdr>
        </w:div>
        <w:div w:id="579169728">
          <w:marLeft w:val="0"/>
          <w:marRight w:val="0"/>
          <w:marTop w:val="0"/>
          <w:marBottom w:val="0"/>
          <w:divBdr>
            <w:top w:val="none" w:sz="0" w:space="0" w:color="auto"/>
            <w:left w:val="none" w:sz="0" w:space="0" w:color="auto"/>
            <w:bottom w:val="none" w:sz="0" w:space="0" w:color="auto"/>
            <w:right w:val="none" w:sz="0" w:space="0" w:color="auto"/>
          </w:divBdr>
        </w:div>
        <w:div w:id="613174811">
          <w:marLeft w:val="0"/>
          <w:marRight w:val="0"/>
          <w:marTop w:val="0"/>
          <w:marBottom w:val="0"/>
          <w:divBdr>
            <w:top w:val="none" w:sz="0" w:space="0" w:color="auto"/>
            <w:left w:val="none" w:sz="0" w:space="0" w:color="auto"/>
            <w:bottom w:val="none" w:sz="0" w:space="0" w:color="auto"/>
            <w:right w:val="none" w:sz="0" w:space="0" w:color="auto"/>
          </w:divBdr>
        </w:div>
        <w:div w:id="739598983">
          <w:marLeft w:val="0"/>
          <w:marRight w:val="0"/>
          <w:marTop w:val="0"/>
          <w:marBottom w:val="0"/>
          <w:divBdr>
            <w:top w:val="none" w:sz="0" w:space="0" w:color="auto"/>
            <w:left w:val="none" w:sz="0" w:space="0" w:color="auto"/>
            <w:bottom w:val="none" w:sz="0" w:space="0" w:color="auto"/>
            <w:right w:val="none" w:sz="0" w:space="0" w:color="auto"/>
          </w:divBdr>
        </w:div>
        <w:div w:id="747921253">
          <w:marLeft w:val="0"/>
          <w:marRight w:val="0"/>
          <w:marTop w:val="0"/>
          <w:marBottom w:val="0"/>
          <w:divBdr>
            <w:top w:val="none" w:sz="0" w:space="0" w:color="auto"/>
            <w:left w:val="none" w:sz="0" w:space="0" w:color="auto"/>
            <w:bottom w:val="none" w:sz="0" w:space="0" w:color="auto"/>
            <w:right w:val="none" w:sz="0" w:space="0" w:color="auto"/>
          </w:divBdr>
        </w:div>
        <w:div w:id="823163637">
          <w:marLeft w:val="0"/>
          <w:marRight w:val="0"/>
          <w:marTop w:val="0"/>
          <w:marBottom w:val="0"/>
          <w:divBdr>
            <w:top w:val="none" w:sz="0" w:space="0" w:color="auto"/>
            <w:left w:val="none" w:sz="0" w:space="0" w:color="auto"/>
            <w:bottom w:val="none" w:sz="0" w:space="0" w:color="auto"/>
            <w:right w:val="none" w:sz="0" w:space="0" w:color="auto"/>
          </w:divBdr>
        </w:div>
        <w:div w:id="1001204563">
          <w:marLeft w:val="0"/>
          <w:marRight w:val="0"/>
          <w:marTop w:val="0"/>
          <w:marBottom w:val="0"/>
          <w:divBdr>
            <w:top w:val="none" w:sz="0" w:space="0" w:color="auto"/>
            <w:left w:val="none" w:sz="0" w:space="0" w:color="auto"/>
            <w:bottom w:val="none" w:sz="0" w:space="0" w:color="auto"/>
            <w:right w:val="none" w:sz="0" w:space="0" w:color="auto"/>
          </w:divBdr>
        </w:div>
        <w:div w:id="1098645747">
          <w:marLeft w:val="0"/>
          <w:marRight w:val="0"/>
          <w:marTop w:val="0"/>
          <w:marBottom w:val="0"/>
          <w:divBdr>
            <w:top w:val="none" w:sz="0" w:space="0" w:color="auto"/>
            <w:left w:val="none" w:sz="0" w:space="0" w:color="auto"/>
            <w:bottom w:val="none" w:sz="0" w:space="0" w:color="auto"/>
            <w:right w:val="none" w:sz="0" w:space="0" w:color="auto"/>
          </w:divBdr>
        </w:div>
        <w:div w:id="1167674704">
          <w:marLeft w:val="0"/>
          <w:marRight w:val="0"/>
          <w:marTop w:val="0"/>
          <w:marBottom w:val="0"/>
          <w:divBdr>
            <w:top w:val="none" w:sz="0" w:space="0" w:color="auto"/>
            <w:left w:val="none" w:sz="0" w:space="0" w:color="auto"/>
            <w:bottom w:val="none" w:sz="0" w:space="0" w:color="auto"/>
            <w:right w:val="none" w:sz="0" w:space="0" w:color="auto"/>
          </w:divBdr>
        </w:div>
        <w:div w:id="1262180572">
          <w:marLeft w:val="0"/>
          <w:marRight w:val="0"/>
          <w:marTop w:val="0"/>
          <w:marBottom w:val="0"/>
          <w:divBdr>
            <w:top w:val="none" w:sz="0" w:space="0" w:color="auto"/>
            <w:left w:val="none" w:sz="0" w:space="0" w:color="auto"/>
            <w:bottom w:val="none" w:sz="0" w:space="0" w:color="auto"/>
            <w:right w:val="none" w:sz="0" w:space="0" w:color="auto"/>
          </w:divBdr>
        </w:div>
        <w:div w:id="1379820960">
          <w:marLeft w:val="0"/>
          <w:marRight w:val="0"/>
          <w:marTop w:val="0"/>
          <w:marBottom w:val="0"/>
          <w:divBdr>
            <w:top w:val="none" w:sz="0" w:space="0" w:color="auto"/>
            <w:left w:val="none" w:sz="0" w:space="0" w:color="auto"/>
            <w:bottom w:val="none" w:sz="0" w:space="0" w:color="auto"/>
            <w:right w:val="none" w:sz="0" w:space="0" w:color="auto"/>
          </w:divBdr>
        </w:div>
        <w:div w:id="1534465089">
          <w:marLeft w:val="0"/>
          <w:marRight w:val="0"/>
          <w:marTop w:val="0"/>
          <w:marBottom w:val="0"/>
          <w:divBdr>
            <w:top w:val="none" w:sz="0" w:space="0" w:color="auto"/>
            <w:left w:val="none" w:sz="0" w:space="0" w:color="auto"/>
            <w:bottom w:val="none" w:sz="0" w:space="0" w:color="auto"/>
            <w:right w:val="none" w:sz="0" w:space="0" w:color="auto"/>
          </w:divBdr>
        </w:div>
        <w:div w:id="1566793887">
          <w:marLeft w:val="0"/>
          <w:marRight w:val="0"/>
          <w:marTop w:val="0"/>
          <w:marBottom w:val="0"/>
          <w:divBdr>
            <w:top w:val="none" w:sz="0" w:space="0" w:color="auto"/>
            <w:left w:val="none" w:sz="0" w:space="0" w:color="auto"/>
            <w:bottom w:val="none" w:sz="0" w:space="0" w:color="auto"/>
            <w:right w:val="none" w:sz="0" w:space="0" w:color="auto"/>
          </w:divBdr>
        </w:div>
        <w:div w:id="1802264699">
          <w:marLeft w:val="0"/>
          <w:marRight w:val="0"/>
          <w:marTop w:val="0"/>
          <w:marBottom w:val="0"/>
          <w:divBdr>
            <w:top w:val="none" w:sz="0" w:space="0" w:color="auto"/>
            <w:left w:val="none" w:sz="0" w:space="0" w:color="auto"/>
            <w:bottom w:val="none" w:sz="0" w:space="0" w:color="auto"/>
            <w:right w:val="none" w:sz="0" w:space="0" w:color="auto"/>
          </w:divBdr>
        </w:div>
        <w:div w:id="1865437338">
          <w:marLeft w:val="0"/>
          <w:marRight w:val="0"/>
          <w:marTop w:val="0"/>
          <w:marBottom w:val="0"/>
          <w:divBdr>
            <w:top w:val="none" w:sz="0" w:space="0" w:color="auto"/>
            <w:left w:val="none" w:sz="0" w:space="0" w:color="auto"/>
            <w:bottom w:val="none" w:sz="0" w:space="0" w:color="auto"/>
            <w:right w:val="none" w:sz="0" w:space="0" w:color="auto"/>
          </w:divBdr>
        </w:div>
        <w:div w:id="1883132410">
          <w:marLeft w:val="0"/>
          <w:marRight w:val="0"/>
          <w:marTop w:val="0"/>
          <w:marBottom w:val="0"/>
          <w:divBdr>
            <w:top w:val="none" w:sz="0" w:space="0" w:color="auto"/>
            <w:left w:val="none" w:sz="0" w:space="0" w:color="auto"/>
            <w:bottom w:val="none" w:sz="0" w:space="0" w:color="auto"/>
            <w:right w:val="none" w:sz="0" w:space="0" w:color="auto"/>
          </w:divBdr>
        </w:div>
        <w:div w:id="1896047097">
          <w:marLeft w:val="0"/>
          <w:marRight w:val="0"/>
          <w:marTop w:val="0"/>
          <w:marBottom w:val="0"/>
          <w:divBdr>
            <w:top w:val="none" w:sz="0" w:space="0" w:color="auto"/>
            <w:left w:val="none" w:sz="0" w:space="0" w:color="auto"/>
            <w:bottom w:val="none" w:sz="0" w:space="0" w:color="auto"/>
            <w:right w:val="none" w:sz="0" w:space="0" w:color="auto"/>
          </w:divBdr>
        </w:div>
        <w:div w:id="2007129042">
          <w:marLeft w:val="0"/>
          <w:marRight w:val="0"/>
          <w:marTop w:val="0"/>
          <w:marBottom w:val="0"/>
          <w:divBdr>
            <w:top w:val="none" w:sz="0" w:space="0" w:color="auto"/>
            <w:left w:val="none" w:sz="0" w:space="0" w:color="auto"/>
            <w:bottom w:val="none" w:sz="0" w:space="0" w:color="auto"/>
            <w:right w:val="none" w:sz="0" w:space="0" w:color="auto"/>
          </w:divBdr>
        </w:div>
        <w:div w:id="2011370820">
          <w:marLeft w:val="0"/>
          <w:marRight w:val="0"/>
          <w:marTop w:val="0"/>
          <w:marBottom w:val="0"/>
          <w:divBdr>
            <w:top w:val="none" w:sz="0" w:space="0" w:color="auto"/>
            <w:left w:val="none" w:sz="0" w:space="0" w:color="auto"/>
            <w:bottom w:val="none" w:sz="0" w:space="0" w:color="auto"/>
            <w:right w:val="none" w:sz="0" w:space="0" w:color="auto"/>
          </w:divBdr>
        </w:div>
      </w:divsChild>
    </w:div>
    <w:div w:id="1034504262">
      <w:bodyDiv w:val="1"/>
      <w:marLeft w:val="0"/>
      <w:marRight w:val="0"/>
      <w:marTop w:val="0"/>
      <w:marBottom w:val="0"/>
      <w:divBdr>
        <w:top w:val="none" w:sz="0" w:space="0" w:color="auto"/>
        <w:left w:val="none" w:sz="0" w:space="0" w:color="auto"/>
        <w:bottom w:val="none" w:sz="0" w:space="0" w:color="auto"/>
        <w:right w:val="none" w:sz="0" w:space="0" w:color="auto"/>
      </w:divBdr>
    </w:div>
    <w:div w:id="1110127577">
      <w:bodyDiv w:val="1"/>
      <w:marLeft w:val="0"/>
      <w:marRight w:val="0"/>
      <w:marTop w:val="0"/>
      <w:marBottom w:val="0"/>
      <w:divBdr>
        <w:top w:val="none" w:sz="0" w:space="0" w:color="auto"/>
        <w:left w:val="none" w:sz="0" w:space="0" w:color="auto"/>
        <w:bottom w:val="none" w:sz="0" w:space="0" w:color="auto"/>
        <w:right w:val="none" w:sz="0" w:space="0" w:color="auto"/>
      </w:divBdr>
    </w:div>
    <w:div w:id="1404794679">
      <w:bodyDiv w:val="1"/>
      <w:marLeft w:val="0"/>
      <w:marRight w:val="0"/>
      <w:marTop w:val="0"/>
      <w:marBottom w:val="0"/>
      <w:divBdr>
        <w:top w:val="none" w:sz="0" w:space="0" w:color="auto"/>
        <w:left w:val="none" w:sz="0" w:space="0" w:color="auto"/>
        <w:bottom w:val="none" w:sz="0" w:space="0" w:color="auto"/>
        <w:right w:val="none" w:sz="0" w:space="0" w:color="auto"/>
      </w:divBdr>
    </w:div>
    <w:div w:id="1471825203">
      <w:bodyDiv w:val="1"/>
      <w:marLeft w:val="0"/>
      <w:marRight w:val="0"/>
      <w:marTop w:val="0"/>
      <w:marBottom w:val="0"/>
      <w:divBdr>
        <w:top w:val="none" w:sz="0" w:space="0" w:color="auto"/>
        <w:left w:val="none" w:sz="0" w:space="0" w:color="auto"/>
        <w:bottom w:val="none" w:sz="0" w:space="0" w:color="auto"/>
        <w:right w:val="none" w:sz="0" w:space="0" w:color="auto"/>
      </w:divBdr>
    </w:div>
    <w:div w:id="1486781664">
      <w:bodyDiv w:val="1"/>
      <w:marLeft w:val="0"/>
      <w:marRight w:val="0"/>
      <w:marTop w:val="0"/>
      <w:marBottom w:val="0"/>
      <w:divBdr>
        <w:top w:val="none" w:sz="0" w:space="0" w:color="auto"/>
        <w:left w:val="none" w:sz="0" w:space="0" w:color="auto"/>
        <w:bottom w:val="none" w:sz="0" w:space="0" w:color="auto"/>
        <w:right w:val="none" w:sz="0" w:space="0" w:color="auto"/>
      </w:divBdr>
    </w:div>
    <w:div w:id="1516118495">
      <w:bodyDiv w:val="1"/>
      <w:marLeft w:val="0"/>
      <w:marRight w:val="0"/>
      <w:marTop w:val="0"/>
      <w:marBottom w:val="0"/>
      <w:divBdr>
        <w:top w:val="none" w:sz="0" w:space="0" w:color="auto"/>
        <w:left w:val="none" w:sz="0" w:space="0" w:color="auto"/>
        <w:bottom w:val="none" w:sz="0" w:space="0" w:color="auto"/>
        <w:right w:val="none" w:sz="0" w:space="0" w:color="auto"/>
      </w:divBdr>
    </w:div>
    <w:div w:id="1560435504">
      <w:bodyDiv w:val="1"/>
      <w:marLeft w:val="0"/>
      <w:marRight w:val="0"/>
      <w:marTop w:val="0"/>
      <w:marBottom w:val="0"/>
      <w:divBdr>
        <w:top w:val="none" w:sz="0" w:space="0" w:color="auto"/>
        <w:left w:val="none" w:sz="0" w:space="0" w:color="auto"/>
        <w:bottom w:val="none" w:sz="0" w:space="0" w:color="auto"/>
        <w:right w:val="none" w:sz="0" w:space="0" w:color="auto"/>
      </w:divBdr>
    </w:div>
    <w:div w:id="1562061062">
      <w:bodyDiv w:val="1"/>
      <w:marLeft w:val="0"/>
      <w:marRight w:val="0"/>
      <w:marTop w:val="0"/>
      <w:marBottom w:val="0"/>
      <w:divBdr>
        <w:top w:val="none" w:sz="0" w:space="0" w:color="auto"/>
        <w:left w:val="none" w:sz="0" w:space="0" w:color="auto"/>
        <w:bottom w:val="none" w:sz="0" w:space="0" w:color="auto"/>
        <w:right w:val="none" w:sz="0" w:space="0" w:color="auto"/>
      </w:divBdr>
    </w:div>
    <w:div w:id="1753236943">
      <w:bodyDiv w:val="1"/>
      <w:marLeft w:val="0"/>
      <w:marRight w:val="0"/>
      <w:marTop w:val="0"/>
      <w:marBottom w:val="0"/>
      <w:divBdr>
        <w:top w:val="none" w:sz="0" w:space="0" w:color="auto"/>
        <w:left w:val="none" w:sz="0" w:space="0" w:color="auto"/>
        <w:bottom w:val="none" w:sz="0" w:space="0" w:color="auto"/>
        <w:right w:val="none" w:sz="0" w:space="0" w:color="auto"/>
      </w:divBdr>
    </w:div>
    <w:div w:id="1769302981">
      <w:bodyDiv w:val="1"/>
      <w:marLeft w:val="0"/>
      <w:marRight w:val="0"/>
      <w:marTop w:val="0"/>
      <w:marBottom w:val="0"/>
      <w:divBdr>
        <w:top w:val="none" w:sz="0" w:space="0" w:color="auto"/>
        <w:left w:val="none" w:sz="0" w:space="0" w:color="auto"/>
        <w:bottom w:val="none" w:sz="0" w:space="0" w:color="auto"/>
        <w:right w:val="none" w:sz="0" w:space="0" w:color="auto"/>
      </w:divBdr>
    </w:div>
    <w:div w:id="1834446230">
      <w:bodyDiv w:val="1"/>
      <w:marLeft w:val="0"/>
      <w:marRight w:val="0"/>
      <w:marTop w:val="0"/>
      <w:marBottom w:val="0"/>
      <w:divBdr>
        <w:top w:val="none" w:sz="0" w:space="0" w:color="auto"/>
        <w:left w:val="none" w:sz="0" w:space="0" w:color="auto"/>
        <w:bottom w:val="none" w:sz="0" w:space="0" w:color="auto"/>
        <w:right w:val="none" w:sz="0" w:space="0" w:color="auto"/>
      </w:divBdr>
    </w:div>
    <w:div w:id="1868059664">
      <w:bodyDiv w:val="1"/>
      <w:marLeft w:val="0"/>
      <w:marRight w:val="0"/>
      <w:marTop w:val="0"/>
      <w:marBottom w:val="0"/>
      <w:divBdr>
        <w:top w:val="none" w:sz="0" w:space="0" w:color="auto"/>
        <w:left w:val="none" w:sz="0" w:space="0" w:color="auto"/>
        <w:bottom w:val="none" w:sz="0" w:space="0" w:color="auto"/>
        <w:right w:val="none" w:sz="0" w:space="0" w:color="auto"/>
      </w:divBdr>
    </w:div>
    <w:div w:id="209554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emf"/><Relationship Id="rId26" Type="http://schemas.openxmlformats.org/officeDocument/2006/relationships/chart" Target="charts/chart7.xml"/><Relationship Id="rId39" Type="http://schemas.openxmlformats.org/officeDocument/2006/relationships/hyperlink" Target="http://www.strancoinc.com/pdf/warning/ANSI.pdf" TargetMode="External"/><Relationship Id="rId21" Type="http://schemas.openxmlformats.org/officeDocument/2006/relationships/chart" Target="charts/chart2.xml"/><Relationship Id="rId34" Type="http://schemas.openxmlformats.org/officeDocument/2006/relationships/hyperlink" Target="http://www.onsemi.com/" TargetMode="External"/><Relationship Id="rId42" Type="http://schemas.openxmlformats.org/officeDocument/2006/relationships/hyperlink" Target="https://courses.worldcampus.psu.edu/welcome/pmangt/samplecontent/520lesson08/lesson08_02.html" TargetMode="Externa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www.atme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chart" Target="charts/chart5.xml"/><Relationship Id="rId32" Type="http://schemas.openxmlformats.org/officeDocument/2006/relationships/hyperlink" Target="http://www.kemet.com/" TargetMode="External"/><Relationship Id="rId37" Type="http://schemas.openxmlformats.org/officeDocument/2006/relationships/hyperlink" Target="http://www.newark.com/" TargetMode="External"/><Relationship Id="rId40" Type="http://schemas.openxmlformats.org/officeDocument/2006/relationships/hyperlink" Target="http://www.ussafetysign.com/ansi.html" TargetMode="External"/><Relationship Id="rId45" Type="http://schemas.openxmlformats.org/officeDocument/2006/relationships/hyperlink" Target="https://www.ppi-int.com/resources/systems-engineering-faq/q-significance-different-types-requirements-states-modes-functional-performance-external-interface-environmental-resource-physical-qualities-design/"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chart" Target="charts/chart4.xml"/><Relationship Id="rId28" Type="http://schemas.openxmlformats.org/officeDocument/2006/relationships/footer" Target="footer2.xml"/><Relationship Id="rId36" Type="http://schemas.openxmlformats.org/officeDocument/2006/relationships/hyperlink" Target="http://www.digikey.com/" TargetMode="External"/><Relationship Id="rId10" Type="http://schemas.microsoft.com/office/2011/relationships/commentsExtended" Target="commentsExtended.xml"/><Relationship Id="rId19" Type="http://schemas.openxmlformats.org/officeDocument/2006/relationships/image" Target="media/image6.emf"/><Relationship Id="rId31" Type="http://schemas.openxmlformats.org/officeDocument/2006/relationships/hyperlink" Target="http://www.nichicon.co.jp" TargetMode="External"/><Relationship Id="rId44" Type="http://schemas.openxmlformats.org/officeDocument/2006/relationships/hyperlink" Target="https://ocio.wa.gov/pmframework/initiation/organization/assumptions"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chart" Target="charts/chart3.xml"/><Relationship Id="rId27" Type="http://schemas.openxmlformats.org/officeDocument/2006/relationships/chart" Target="charts/chart8.xml"/><Relationship Id="rId30" Type="http://schemas.openxmlformats.org/officeDocument/2006/relationships/hyperlink" Target="http://www.yageo.com" TargetMode="External"/><Relationship Id="rId35" Type="http://schemas.openxmlformats.org/officeDocument/2006/relationships/hyperlink" Target="http://www.aavid.com/" TargetMode="External"/><Relationship Id="rId43" Type="http://schemas.openxmlformats.org/officeDocument/2006/relationships/hyperlink" Target="http://en.wikipedia.org/wiki/Project_management_triangle"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microsoft.com/office/2018/08/relationships/commentsExtensible" Target="commentsExtensible.xml"/><Relationship Id="rId25" Type="http://schemas.openxmlformats.org/officeDocument/2006/relationships/chart" Target="charts/chart6.xml"/><Relationship Id="rId33" Type="http://schemas.openxmlformats.org/officeDocument/2006/relationships/hyperlink" Target="http://www.microchip.com/" TargetMode="External"/><Relationship Id="rId38" Type="http://schemas.openxmlformats.org/officeDocument/2006/relationships/hyperlink" Target="http://www.mysafetysign.com/danger-caution-warning-safety-sign-headers" TargetMode="External"/><Relationship Id="rId46" Type="http://schemas.openxmlformats.org/officeDocument/2006/relationships/fontTable" Target="fontTable.xml"/><Relationship Id="rId20" Type="http://schemas.openxmlformats.org/officeDocument/2006/relationships/chart" Target="charts/chart1.xml"/><Relationship Id="rId41" Type="http://schemas.openxmlformats.org/officeDocument/2006/relationships/hyperlink" Target="http://www.clker.com/clipart-28635.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yzygy\Downloads\Group%20Report%20Templat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Overall Proposed Budget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Proposed Budget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4-3E53-487F-BB50-ABD6760C4CF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E53-487F-BB50-ABD6760C4CF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2-3E53-487F-BB50-ABD6760C4CFB}"/>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11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Sheet1!$A$2:$A$4</c:f>
              <c:strCache>
                <c:ptCount val="3"/>
                <c:pt idx="0">
                  <c:v>Unit 1</c:v>
                </c:pt>
                <c:pt idx="1">
                  <c:v>Unit 2</c:v>
                </c:pt>
                <c:pt idx="2">
                  <c:v>Contingencies</c:v>
                </c:pt>
              </c:strCache>
            </c:strRef>
          </c:cat>
          <c:val>
            <c:numRef>
              <c:f>Sheet1!$B$2:$B$4</c:f>
              <c:numCache>
                <c:formatCode>"$"#,##0_);[Red]\("$"#,##0\)</c:formatCode>
                <c:ptCount val="3"/>
                <c:pt idx="0">
                  <c:v>295</c:v>
                </c:pt>
                <c:pt idx="1">
                  <c:v>95</c:v>
                </c:pt>
                <c:pt idx="2">
                  <c:v>100</c:v>
                </c:pt>
              </c:numCache>
            </c:numRef>
          </c:val>
          <c:extLst>
            <c:ext xmlns:c16="http://schemas.microsoft.com/office/drawing/2014/chart" uri="{C3380CC4-5D6E-409C-BE32-E72D297353CC}">
              <c16:uniqueId val="{00000000-3E53-487F-BB50-ABD6760C4CFB}"/>
            </c:ext>
          </c:extLst>
        </c:ser>
        <c:dLbls>
          <c:dLblPos val="outEnd"/>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Unit 1 Proposed</a:t>
            </a:r>
            <a:r>
              <a:rPr lang="en-US" baseline="0"/>
              <a:t> Budget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Unit 1 Proposed Budget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2ED-4466-8527-4C888A762DF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2ED-4466-8527-4C888A762DF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2ED-4466-8527-4C888A762DF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2ED-4466-8527-4C888A762DFD}"/>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11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Sheet1!$A$2:$A$5</c:f>
              <c:strCache>
                <c:ptCount val="4"/>
                <c:pt idx="0">
                  <c:v>Power Supply Components</c:v>
                </c:pt>
                <c:pt idx="1">
                  <c:v>MPPT</c:v>
                </c:pt>
                <c:pt idx="2">
                  <c:v>Battery</c:v>
                </c:pt>
                <c:pt idx="3">
                  <c:v>Solar Panel</c:v>
                </c:pt>
              </c:strCache>
            </c:strRef>
          </c:cat>
          <c:val>
            <c:numRef>
              <c:f>Sheet1!$B$2:$B$5</c:f>
              <c:numCache>
                <c:formatCode>"$"#,##0_);[Red]\("$"#,##0\)</c:formatCode>
                <c:ptCount val="4"/>
                <c:pt idx="0">
                  <c:v>50</c:v>
                </c:pt>
                <c:pt idx="1">
                  <c:v>100</c:v>
                </c:pt>
                <c:pt idx="2">
                  <c:v>65</c:v>
                </c:pt>
                <c:pt idx="3">
                  <c:v>80</c:v>
                </c:pt>
              </c:numCache>
            </c:numRef>
          </c:val>
          <c:extLst>
            <c:ext xmlns:c16="http://schemas.microsoft.com/office/drawing/2014/chart" uri="{C3380CC4-5D6E-409C-BE32-E72D297353CC}">
              <c16:uniqueId val="{00000000-321C-4115-B88C-A7369960938D}"/>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Unit 2 Proposed Budget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F0A-469C-872F-7E60100835B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347-4932-8F90-CC8B585211F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2-A347-4932-8F90-CC8B585211F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F0A-469C-872F-7E60100835B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F0A-469C-872F-7E60100835BA}"/>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7F0A-469C-872F-7E60100835BA}"/>
              </c:ext>
            </c:extLst>
          </c:dPt>
          <c:dLbls>
            <c:dLbl>
              <c:idx val="1"/>
              <c:layout>
                <c:manualLayout>
                  <c:x val="5.3240740740740658E-2"/>
                  <c:y val="0"/>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347-4932-8F90-CC8B585211FE}"/>
                </c:ext>
              </c:extLst>
            </c:dLbl>
            <c:dLbl>
              <c:idx val="2"/>
              <c:layout>
                <c:manualLayout>
                  <c:x val="2.5462962962962878E-2"/>
                  <c:y val="5.9523809523809597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347-4932-8F90-CC8B585211FE}"/>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11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Sheet1!$A$2:$A$7</c:f>
              <c:strCache>
                <c:ptCount val="5"/>
                <c:pt idx="0">
                  <c:v>Controller</c:v>
                </c:pt>
                <c:pt idx="1">
                  <c:v>Bluetooth Module</c:v>
                </c:pt>
                <c:pt idx="2">
                  <c:v>Audio Sensor</c:v>
                </c:pt>
                <c:pt idx="3">
                  <c:v>Lighting Strip</c:v>
                </c:pt>
                <c:pt idx="4">
                  <c:v>Ultrasound Circuit</c:v>
                </c:pt>
              </c:strCache>
            </c:strRef>
          </c:cat>
          <c:val>
            <c:numRef>
              <c:f>Sheet1!$B$2:$B$7</c:f>
              <c:numCache>
                <c:formatCode>"$"#,##0_);[Red]\("$"#,##0\)</c:formatCode>
                <c:ptCount val="6"/>
                <c:pt idx="0">
                  <c:v>20</c:v>
                </c:pt>
                <c:pt idx="1">
                  <c:v>5</c:v>
                </c:pt>
                <c:pt idx="2">
                  <c:v>5</c:v>
                </c:pt>
                <c:pt idx="3">
                  <c:v>50</c:v>
                </c:pt>
                <c:pt idx="4">
                  <c:v>15</c:v>
                </c:pt>
              </c:numCache>
            </c:numRef>
          </c:val>
          <c:extLst>
            <c:ext xmlns:c16="http://schemas.microsoft.com/office/drawing/2014/chart" uri="{C3380CC4-5D6E-409C-BE32-E72D297353CC}">
              <c16:uniqueId val="{00000000-A347-4932-8F90-CC8B585211FE}"/>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Contingency Proposed Budget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Contingency Budget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4-D830-4B76-9830-CCBB71E1019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830-4B76-9830-CCBB71E1019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2-D830-4B76-9830-CCBB71E10195}"/>
              </c:ext>
            </c:extLst>
          </c:dPt>
          <c:dLbls>
            <c:dLbl>
              <c:idx val="0"/>
              <c:layout>
                <c:manualLayout>
                  <c:x val="3.0092592592592678E-2"/>
                  <c:y val="4.365079365079364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4-D830-4B76-9830-CCBB71E10195}"/>
                </c:ext>
              </c:extLst>
            </c:dLbl>
            <c:dLbl>
              <c:idx val="1"/>
              <c:layout>
                <c:manualLayout>
                  <c:x val="-3.7037037037037056E-2"/>
                  <c:y val="8.3333333333333329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D830-4B76-9830-CCBB71E10195}"/>
                </c:ext>
              </c:extLst>
            </c:dLbl>
            <c:dLbl>
              <c:idx val="2"/>
              <c:layout>
                <c:manualLayout>
                  <c:x val="-9.2592592592592587E-2"/>
                  <c:y val="3.96825396825396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2-D830-4B76-9830-CCBB71E10195}"/>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11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Sheet1!$A$2:$A$4</c:f>
              <c:strCache>
                <c:ptCount val="3"/>
                <c:pt idx="0">
                  <c:v>Power Supply</c:v>
                </c:pt>
                <c:pt idx="1">
                  <c:v>Lighting Strip</c:v>
                </c:pt>
                <c:pt idx="2">
                  <c:v>Circuit Switches/Buttons</c:v>
                </c:pt>
              </c:strCache>
            </c:strRef>
          </c:cat>
          <c:val>
            <c:numRef>
              <c:f>Sheet1!$B$2:$B$4</c:f>
              <c:numCache>
                <c:formatCode>"$"#,##0_);[Red]\("$"#,##0\)</c:formatCode>
                <c:ptCount val="3"/>
                <c:pt idx="0">
                  <c:v>50</c:v>
                </c:pt>
                <c:pt idx="1">
                  <c:v>40</c:v>
                </c:pt>
                <c:pt idx="2">
                  <c:v>10</c:v>
                </c:pt>
              </c:numCache>
            </c:numRef>
          </c:val>
          <c:extLst>
            <c:ext xmlns:c16="http://schemas.microsoft.com/office/drawing/2014/chart" uri="{C3380CC4-5D6E-409C-BE32-E72D297353CC}">
              <c16:uniqueId val="{00000000-D830-4B76-9830-CCBB71E10195}"/>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Budget</a:t>
            </a:r>
            <a:r>
              <a:rPr lang="en-US" baseline="0"/>
              <a:t> Comparison Overview</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Proposed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Overall</c:v>
                </c:pt>
                <c:pt idx="1">
                  <c:v>Unit 1</c:v>
                </c:pt>
                <c:pt idx="2">
                  <c:v>Unit 2</c:v>
                </c:pt>
                <c:pt idx="3">
                  <c:v>Contingencies</c:v>
                </c:pt>
              </c:strCache>
            </c:strRef>
          </c:cat>
          <c:val>
            <c:numRef>
              <c:f>Sheet1!$B$2:$B$5</c:f>
              <c:numCache>
                <c:formatCode>"$"#,##0_);[Red]\("$"#,##0\)</c:formatCode>
                <c:ptCount val="4"/>
                <c:pt idx="0">
                  <c:v>490</c:v>
                </c:pt>
                <c:pt idx="1">
                  <c:v>295</c:v>
                </c:pt>
                <c:pt idx="2">
                  <c:v>95</c:v>
                </c:pt>
                <c:pt idx="3">
                  <c:v>100</c:v>
                </c:pt>
              </c:numCache>
            </c:numRef>
          </c:val>
          <c:extLst>
            <c:ext xmlns:c16="http://schemas.microsoft.com/office/drawing/2014/chart" uri="{C3380CC4-5D6E-409C-BE32-E72D297353CC}">
              <c16:uniqueId val="{00000000-4A5A-41D1-9E34-99E0954D4AB9}"/>
            </c:ext>
          </c:extLst>
        </c:ser>
        <c:ser>
          <c:idx val="1"/>
          <c:order val="1"/>
          <c:tx>
            <c:strRef>
              <c:f>Sheet1!$C$1</c:f>
              <c:strCache>
                <c:ptCount val="1"/>
                <c:pt idx="0">
                  <c:v>Actual</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Overall</c:v>
                </c:pt>
                <c:pt idx="1">
                  <c:v>Unit 1</c:v>
                </c:pt>
                <c:pt idx="2">
                  <c:v>Unit 2</c:v>
                </c:pt>
                <c:pt idx="3">
                  <c:v>Contingencies</c:v>
                </c:pt>
              </c:strCache>
            </c:strRef>
          </c:cat>
          <c:val>
            <c:numRef>
              <c:f>Sheet1!$C$2:$C$5</c:f>
              <c:numCache>
                <c:formatCode>"$"#,##0_);[Red]\("$"#,##0\)</c:formatCode>
                <c:ptCount val="4"/>
                <c:pt idx="0">
                  <c:v>265</c:v>
                </c:pt>
                <c:pt idx="1">
                  <c:v>238</c:v>
                </c:pt>
                <c:pt idx="2">
                  <c:v>26</c:v>
                </c:pt>
                <c:pt idx="3">
                  <c:v>30</c:v>
                </c:pt>
              </c:numCache>
            </c:numRef>
          </c:val>
          <c:extLst>
            <c:ext xmlns:c16="http://schemas.microsoft.com/office/drawing/2014/chart" uri="{C3380CC4-5D6E-409C-BE32-E72D297353CC}">
              <c16:uniqueId val="{00000001-4A5A-41D1-9E34-99E0954D4AB9}"/>
            </c:ext>
          </c:extLst>
        </c:ser>
        <c:dLbls>
          <c:showLegendKey val="0"/>
          <c:showVal val="0"/>
          <c:showCatName val="0"/>
          <c:showSerName val="0"/>
          <c:showPercent val="0"/>
          <c:showBubbleSize val="0"/>
        </c:dLbls>
        <c:gapWidth val="219"/>
        <c:overlap val="-27"/>
        <c:axId val="134753695"/>
        <c:axId val="134767007"/>
      </c:barChart>
      <c:catAx>
        <c:axId val="134753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767007"/>
        <c:crosses val="autoZero"/>
        <c:auto val="1"/>
        <c:lblAlgn val="ctr"/>
        <c:lblOffset val="100"/>
        <c:noMultiLvlLbl val="0"/>
      </c:catAx>
      <c:valAx>
        <c:axId val="134767007"/>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753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Budget Comparison for Unit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Proposed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Solar Panel</c:v>
                </c:pt>
                <c:pt idx="1">
                  <c:v>Battery</c:v>
                </c:pt>
                <c:pt idx="2">
                  <c:v>PSU Components</c:v>
                </c:pt>
                <c:pt idx="3">
                  <c:v>MPPT</c:v>
                </c:pt>
              </c:strCache>
            </c:strRef>
          </c:cat>
          <c:val>
            <c:numRef>
              <c:f>Sheet1!$B$2:$B$5</c:f>
              <c:numCache>
                <c:formatCode>"$"#,##0_);[Red]\("$"#,##0\)</c:formatCode>
                <c:ptCount val="4"/>
                <c:pt idx="0">
                  <c:v>80</c:v>
                </c:pt>
                <c:pt idx="1">
                  <c:v>65</c:v>
                </c:pt>
                <c:pt idx="2">
                  <c:v>50</c:v>
                </c:pt>
                <c:pt idx="3">
                  <c:v>100</c:v>
                </c:pt>
              </c:numCache>
            </c:numRef>
          </c:val>
          <c:extLst>
            <c:ext xmlns:c16="http://schemas.microsoft.com/office/drawing/2014/chart" uri="{C3380CC4-5D6E-409C-BE32-E72D297353CC}">
              <c16:uniqueId val="{00000000-7B83-4DB1-A884-26D75BD3E45E}"/>
            </c:ext>
          </c:extLst>
        </c:ser>
        <c:ser>
          <c:idx val="1"/>
          <c:order val="1"/>
          <c:tx>
            <c:strRef>
              <c:f>Sheet1!$C$1</c:f>
              <c:strCache>
                <c:ptCount val="1"/>
                <c:pt idx="0">
                  <c:v>Actual</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Solar Panel</c:v>
                </c:pt>
                <c:pt idx="1">
                  <c:v>Battery</c:v>
                </c:pt>
                <c:pt idx="2">
                  <c:v>PSU Components</c:v>
                </c:pt>
                <c:pt idx="3">
                  <c:v>MPPT</c:v>
                </c:pt>
              </c:strCache>
            </c:strRef>
          </c:cat>
          <c:val>
            <c:numRef>
              <c:f>Sheet1!$C$2:$C$5</c:f>
              <c:numCache>
                <c:formatCode>"$"#,##0_);[Red]\("$"#,##0\)</c:formatCode>
                <c:ptCount val="4"/>
                <c:pt idx="0">
                  <c:v>100</c:v>
                </c:pt>
                <c:pt idx="1">
                  <c:v>67</c:v>
                </c:pt>
                <c:pt idx="2">
                  <c:v>50</c:v>
                </c:pt>
                <c:pt idx="3" formatCode="General">
                  <c:v>0</c:v>
                </c:pt>
              </c:numCache>
            </c:numRef>
          </c:val>
          <c:extLst>
            <c:ext xmlns:c16="http://schemas.microsoft.com/office/drawing/2014/chart" uri="{C3380CC4-5D6E-409C-BE32-E72D297353CC}">
              <c16:uniqueId val="{00000001-7B83-4DB1-A884-26D75BD3E45E}"/>
            </c:ext>
          </c:extLst>
        </c:ser>
        <c:dLbls>
          <c:showLegendKey val="0"/>
          <c:showVal val="0"/>
          <c:showCatName val="0"/>
          <c:showSerName val="0"/>
          <c:showPercent val="0"/>
          <c:showBubbleSize val="0"/>
        </c:dLbls>
        <c:gapWidth val="219"/>
        <c:overlap val="-27"/>
        <c:axId val="895927743"/>
        <c:axId val="895919423"/>
      </c:barChart>
      <c:catAx>
        <c:axId val="8959277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5919423"/>
        <c:crosses val="autoZero"/>
        <c:auto val="1"/>
        <c:lblAlgn val="ctr"/>
        <c:lblOffset val="100"/>
        <c:noMultiLvlLbl val="0"/>
      </c:catAx>
      <c:valAx>
        <c:axId val="895919423"/>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59277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Budget Comparison for Unit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Proposed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Lighting Strip</c:v>
                </c:pt>
                <c:pt idx="1">
                  <c:v>Controller</c:v>
                </c:pt>
                <c:pt idx="2">
                  <c:v>Bluetooth Module</c:v>
                </c:pt>
                <c:pt idx="3">
                  <c:v>Audio Sensor</c:v>
                </c:pt>
                <c:pt idx="4">
                  <c:v>Repellent Tone Circuit</c:v>
                </c:pt>
              </c:strCache>
            </c:strRef>
          </c:cat>
          <c:val>
            <c:numRef>
              <c:f>Sheet1!$B$2:$B$6</c:f>
              <c:numCache>
                <c:formatCode>"$"#,##0_);[Red]\("$"#,##0\)</c:formatCode>
                <c:ptCount val="5"/>
                <c:pt idx="0">
                  <c:v>50</c:v>
                </c:pt>
                <c:pt idx="1">
                  <c:v>20</c:v>
                </c:pt>
                <c:pt idx="2">
                  <c:v>5</c:v>
                </c:pt>
                <c:pt idx="3">
                  <c:v>5</c:v>
                </c:pt>
                <c:pt idx="4">
                  <c:v>15</c:v>
                </c:pt>
              </c:numCache>
            </c:numRef>
          </c:val>
          <c:extLst>
            <c:ext xmlns:c16="http://schemas.microsoft.com/office/drawing/2014/chart" uri="{C3380CC4-5D6E-409C-BE32-E72D297353CC}">
              <c16:uniqueId val="{00000000-49E2-4A5C-89B1-E5A876D40B27}"/>
            </c:ext>
          </c:extLst>
        </c:ser>
        <c:ser>
          <c:idx val="1"/>
          <c:order val="1"/>
          <c:tx>
            <c:strRef>
              <c:f>Sheet1!$C$1</c:f>
              <c:strCache>
                <c:ptCount val="1"/>
                <c:pt idx="0">
                  <c:v>Actual</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Lighting Strip</c:v>
                </c:pt>
                <c:pt idx="1">
                  <c:v>Controller</c:v>
                </c:pt>
                <c:pt idx="2">
                  <c:v>Bluetooth Module</c:v>
                </c:pt>
                <c:pt idx="3">
                  <c:v>Audio Sensor</c:v>
                </c:pt>
                <c:pt idx="4">
                  <c:v>Repellent Tone Circuit</c:v>
                </c:pt>
              </c:strCache>
            </c:strRef>
          </c:cat>
          <c:val>
            <c:numRef>
              <c:f>Sheet1!$C$2:$C$6</c:f>
              <c:numCache>
                <c:formatCode>"$"#,##0_);[Red]\("$"#,##0\)</c:formatCode>
                <c:ptCount val="5"/>
                <c:pt idx="0">
                  <c:v>26</c:v>
                </c:pt>
                <c:pt idx="1">
                  <c:v>0</c:v>
                </c:pt>
                <c:pt idx="2">
                  <c:v>27</c:v>
                </c:pt>
                <c:pt idx="3">
                  <c:v>10</c:v>
                </c:pt>
                <c:pt idx="4">
                  <c:v>26</c:v>
                </c:pt>
              </c:numCache>
            </c:numRef>
          </c:val>
          <c:extLst>
            <c:ext xmlns:c16="http://schemas.microsoft.com/office/drawing/2014/chart" uri="{C3380CC4-5D6E-409C-BE32-E72D297353CC}">
              <c16:uniqueId val="{00000001-49E2-4A5C-89B1-E5A876D40B27}"/>
            </c:ext>
          </c:extLst>
        </c:ser>
        <c:dLbls>
          <c:showLegendKey val="0"/>
          <c:showVal val="0"/>
          <c:showCatName val="0"/>
          <c:showSerName val="0"/>
          <c:showPercent val="0"/>
          <c:showBubbleSize val="0"/>
        </c:dLbls>
        <c:gapWidth val="219"/>
        <c:overlap val="-27"/>
        <c:axId val="1606897375"/>
        <c:axId val="1606896127"/>
      </c:barChart>
      <c:catAx>
        <c:axId val="1606897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6896127"/>
        <c:crosses val="autoZero"/>
        <c:auto val="1"/>
        <c:lblAlgn val="ctr"/>
        <c:lblOffset val="100"/>
        <c:noMultiLvlLbl val="0"/>
      </c:catAx>
      <c:valAx>
        <c:axId val="1606896127"/>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68973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Contingency</a:t>
            </a:r>
            <a:r>
              <a:rPr lang="en-US" baseline="0"/>
              <a:t> Budget Comparisons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PSU</c:v>
                </c:pt>
                <c:pt idx="1">
                  <c:v>Lighting Strip</c:v>
                </c:pt>
                <c:pt idx="2">
                  <c:v>Circuit switches/buttons</c:v>
                </c:pt>
              </c:strCache>
            </c:strRef>
          </c:cat>
          <c:val>
            <c:numRef>
              <c:f>Sheet1!$B$2:$B$4</c:f>
              <c:numCache>
                <c:formatCode>"$"#,##0_);[Red]\("$"#,##0\)</c:formatCode>
                <c:ptCount val="3"/>
                <c:pt idx="0">
                  <c:v>50</c:v>
                </c:pt>
                <c:pt idx="1">
                  <c:v>40</c:v>
                </c:pt>
                <c:pt idx="2">
                  <c:v>10</c:v>
                </c:pt>
              </c:numCache>
            </c:numRef>
          </c:val>
          <c:extLst>
            <c:ext xmlns:c16="http://schemas.microsoft.com/office/drawing/2014/chart" uri="{C3380CC4-5D6E-409C-BE32-E72D297353CC}">
              <c16:uniqueId val="{00000000-C1BA-4964-9F26-7DB512C33961}"/>
            </c:ext>
          </c:extLst>
        </c:ser>
        <c:ser>
          <c:idx val="1"/>
          <c:order val="1"/>
          <c:tx>
            <c:strRef>
              <c:f>Sheet1!$C$1</c:f>
              <c:strCache>
                <c:ptCount val="1"/>
                <c:pt idx="0">
                  <c:v>Series 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PSU</c:v>
                </c:pt>
                <c:pt idx="1">
                  <c:v>Lighting Strip</c:v>
                </c:pt>
                <c:pt idx="2">
                  <c:v>Circuit switches/buttons</c:v>
                </c:pt>
              </c:strCache>
            </c:strRef>
          </c:cat>
          <c:val>
            <c:numRef>
              <c:f>Sheet1!$C$2:$C$4</c:f>
              <c:numCache>
                <c:formatCode>"$"#,##0_);[Red]\("$"#,##0\)</c:formatCode>
                <c:ptCount val="3"/>
                <c:pt idx="0">
                  <c:v>30</c:v>
                </c:pt>
                <c:pt idx="1">
                  <c:v>0</c:v>
                </c:pt>
                <c:pt idx="2">
                  <c:v>0</c:v>
                </c:pt>
              </c:numCache>
            </c:numRef>
          </c:val>
          <c:extLst>
            <c:ext xmlns:c16="http://schemas.microsoft.com/office/drawing/2014/chart" uri="{C3380CC4-5D6E-409C-BE32-E72D297353CC}">
              <c16:uniqueId val="{00000001-C1BA-4964-9F26-7DB512C33961}"/>
            </c:ext>
          </c:extLst>
        </c:ser>
        <c:dLbls>
          <c:showLegendKey val="0"/>
          <c:showVal val="0"/>
          <c:showCatName val="0"/>
          <c:showSerName val="0"/>
          <c:showPercent val="0"/>
          <c:showBubbleSize val="0"/>
        </c:dLbls>
        <c:gapWidth val="219"/>
        <c:overlap val="-27"/>
        <c:axId val="94634559"/>
        <c:axId val="94635391"/>
      </c:barChart>
      <c:catAx>
        <c:axId val="946345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635391"/>
        <c:crosses val="autoZero"/>
        <c:auto val="1"/>
        <c:lblAlgn val="ctr"/>
        <c:lblOffset val="100"/>
        <c:noMultiLvlLbl val="0"/>
      </c:catAx>
      <c:valAx>
        <c:axId val="94635391"/>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6345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apston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pston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0B7AD-4138-4357-990D-337EF1963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Group Report Template.dotx</Template>
  <TotalTime>0</TotalTime>
  <Pages>61</Pages>
  <Words>11007</Words>
  <Characters>62745</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University of Missouri</Company>
  <LinksUpToDate>false</LinksUpToDate>
  <CharactersWithSpaces>73605</CharactersWithSpaces>
  <SharedDoc>false</SharedDoc>
  <HLinks>
    <vt:vector size="984" baseType="variant">
      <vt:variant>
        <vt:i4>8192041</vt:i4>
      </vt:variant>
      <vt:variant>
        <vt:i4>1061</vt:i4>
      </vt:variant>
      <vt:variant>
        <vt:i4>0</vt:i4>
      </vt:variant>
      <vt:variant>
        <vt:i4>5</vt:i4>
      </vt:variant>
      <vt:variant>
        <vt:lpwstr>https://www.ppi-int.com/resources/systems-engineering-faq/q-significance-different-types-requirements-states-modes-functional-performance-external-interface-environmental-resource-physical-qualities-design/</vt:lpwstr>
      </vt:variant>
      <vt:variant>
        <vt:lpwstr/>
      </vt:variant>
      <vt:variant>
        <vt:i4>7929899</vt:i4>
      </vt:variant>
      <vt:variant>
        <vt:i4>1058</vt:i4>
      </vt:variant>
      <vt:variant>
        <vt:i4>0</vt:i4>
      </vt:variant>
      <vt:variant>
        <vt:i4>5</vt:i4>
      </vt:variant>
      <vt:variant>
        <vt:lpwstr>https://ocio.wa.gov/pmframework/initiation/organization/assumptions</vt:lpwstr>
      </vt:variant>
      <vt:variant>
        <vt:lpwstr/>
      </vt:variant>
      <vt:variant>
        <vt:i4>3670138</vt:i4>
      </vt:variant>
      <vt:variant>
        <vt:i4>1055</vt:i4>
      </vt:variant>
      <vt:variant>
        <vt:i4>0</vt:i4>
      </vt:variant>
      <vt:variant>
        <vt:i4>5</vt:i4>
      </vt:variant>
      <vt:variant>
        <vt:lpwstr>http://en.wikipedia.org/wiki/Project_management_triangle</vt:lpwstr>
      </vt:variant>
      <vt:variant>
        <vt:lpwstr/>
      </vt:variant>
      <vt:variant>
        <vt:i4>3604561</vt:i4>
      </vt:variant>
      <vt:variant>
        <vt:i4>1052</vt:i4>
      </vt:variant>
      <vt:variant>
        <vt:i4>0</vt:i4>
      </vt:variant>
      <vt:variant>
        <vt:i4>5</vt:i4>
      </vt:variant>
      <vt:variant>
        <vt:lpwstr>https://courses.worldcampus.psu.edu/welcome/pmangt/samplecontent/520lesson08/lesson08_02.html</vt:lpwstr>
      </vt:variant>
      <vt:variant>
        <vt:lpwstr/>
      </vt:variant>
      <vt:variant>
        <vt:i4>7602213</vt:i4>
      </vt:variant>
      <vt:variant>
        <vt:i4>1049</vt:i4>
      </vt:variant>
      <vt:variant>
        <vt:i4>0</vt:i4>
      </vt:variant>
      <vt:variant>
        <vt:i4>5</vt:i4>
      </vt:variant>
      <vt:variant>
        <vt:lpwstr>http://www.clker.com/clipart-28635.html</vt:lpwstr>
      </vt:variant>
      <vt:variant>
        <vt:lpwstr/>
      </vt:variant>
      <vt:variant>
        <vt:i4>4653087</vt:i4>
      </vt:variant>
      <vt:variant>
        <vt:i4>1046</vt:i4>
      </vt:variant>
      <vt:variant>
        <vt:i4>0</vt:i4>
      </vt:variant>
      <vt:variant>
        <vt:i4>5</vt:i4>
      </vt:variant>
      <vt:variant>
        <vt:lpwstr>http://www.ussafetysign.com/ansi.html</vt:lpwstr>
      </vt:variant>
      <vt:variant>
        <vt:lpwstr/>
      </vt:variant>
      <vt:variant>
        <vt:i4>4128871</vt:i4>
      </vt:variant>
      <vt:variant>
        <vt:i4>1043</vt:i4>
      </vt:variant>
      <vt:variant>
        <vt:i4>0</vt:i4>
      </vt:variant>
      <vt:variant>
        <vt:i4>5</vt:i4>
      </vt:variant>
      <vt:variant>
        <vt:lpwstr>http://www.strancoinc.com/pdf/warning/ANSI.pdf</vt:lpwstr>
      </vt:variant>
      <vt:variant>
        <vt:lpwstr/>
      </vt:variant>
      <vt:variant>
        <vt:i4>6750259</vt:i4>
      </vt:variant>
      <vt:variant>
        <vt:i4>1040</vt:i4>
      </vt:variant>
      <vt:variant>
        <vt:i4>0</vt:i4>
      </vt:variant>
      <vt:variant>
        <vt:i4>5</vt:i4>
      </vt:variant>
      <vt:variant>
        <vt:lpwstr>http://www.mysafetysign.com/danger-caution-warning-safety-sign-headers</vt:lpwstr>
      </vt:variant>
      <vt:variant>
        <vt:lpwstr/>
      </vt:variant>
      <vt:variant>
        <vt:i4>3014705</vt:i4>
      </vt:variant>
      <vt:variant>
        <vt:i4>1020</vt:i4>
      </vt:variant>
      <vt:variant>
        <vt:i4>0</vt:i4>
      </vt:variant>
      <vt:variant>
        <vt:i4>5</vt:i4>
      </vt:variant>
      <vt:variant>
        <vt:lpwstr>http://www.newark.com/</vt:lpwstr>
      </vt:variant>
      <vt:variant>
        <vt:lpwstr/>
      </vt:variant>
      <vt:variant>
        <vt:i4>3407988</vt:i4>
      </vt:variant>
      <vt:variant>
        <vt:i4>1017</vt:i4>
      </vt:variant>
      <vt:variant>
        <vt:i4>0</vt:i4>
      </vt:variant>
      <vt:variant>
        <vt:i4>5</vt:i4>
      </vt:variant>
      <vt:variant>
        <vt:lpwstr>http://www.digikey.com/</vt:lpwstr>
      </vt:variant>
      <vt:variant>
        <vt:lpwstr/>
      </vt:variant>
      <vt:variant>
        <vt:i4>5636121</vt:i4>
      </vt:variant>
      <vt:variant>
        <vt:i4>1011</vt:i4>
      </vt:variant>
      <vt:variant>
        <vt:i4>0</vt:i4>
      </vt:variant>
      <vt:variant>
        <vt:i4>5</vt:i4>
      </vt:variant>
      <vt:variant>
        <vt:lpwstr>http://www.aavid.com/</vt:lpwstr>
      </vt:variant>
      <vt:variant>
        <vt:lpwstr/>
      </vt:variant>
      <vt:variant>
        <vt:i4>3407932</vt:i4>
      </vt:variant>
      <vt:variant>
        <vt:i4>1008</vt:i4>
      </vt:variant>
      <vt:variant>
        <vt:i4>0</vt:i4>
      </vt:variant>
      <vt:variant>
        <vt:i4>5</vt:i4>
      </vt:variant>
      <vt:variant>
        <vt:lpwstr>http://www.onsemi.com/</vt:lpwstr>
      </vt:variant>
      <vt:variant>
        <vt:lpwstr/>
      </vt:variant>
      <vt:variant>
        <vt:i4>6029312</vt:i4>
      </vt:variant>
      <vt:variant>
        <vt:i4>1005</vt:i4>
      </vt:variant>
      <vt:variant>
        <vt:i4>0</vt:i4>
      </vt:variant>
      <vt:variant>
        <vt:i4>5</vt:i4>
      </vt:variant>
      <vt:variant>
        <vt:lpwstr>http://www.microchip.com/</vt:lpwstr>
      </vt:variant>
      <vt:variant>
        <vt:lpwstr/>
      </vt:variant>
      <vt:variant>
        <vt:i4>5701649</vt:i4>
      </vt:variant>
      <vt:variant>
        <vt:i4>1002</vt:i4>
      </vt:variant>
      <vt:variant>
        <vt:i4>0</vt:i4>
      </vt:variant>
      <vt:variant>
        <vt:i4>5</vt:i4>
      </vt:variant>
      <vt:variant>
        <vt:lpwstr>http://www.kemet.com/</vt:lpwstr>
      </vt:variant>
      <vt:variant>
        <vt:lpwstr/>
      </vt:variant>
      <vt:variant>
        <vt:i4>2359393</vt:i4>
      </vt:variant>
      <vt:variant>
        <vt:i4>999</vt:i4>
      </vt:variant>
      <vt:variant>
        <vt:i4>0</vt:i4>
      </vt:variant>
      <vt:variant>
        <vt:i4>5</vt:i4>
      </vt:variant>
      <vt:variant>
        <vt:lpwstr>http://www.nichicon.co.jp/</vt:lpwstr>
      </vt:variant>
      <vt:variant>
        <vt:lpwstr/>
      </vt:variant>
      <vt:variant>
        <vt:i4>5505045</vt:i4>
      </vt:variant>
      <vt:variant>
        <vt:i4>996</vt:i4>
      </vt:variant>
      <vt:variant>
        <vt:i4>0</vt:i4>
      </vt:variant>
      <vt:variant>
        <vt:i4>5</vt:i4>
      </vt:variant>
      <vt:variant>
        <vt:lpwstr>http://www.yageo.com/</vt:lpwstr>
      </vt:variant>
      <vt:variant>
        <vt:lpwstr/>
      </vt:variant>
      <vt:variant>
        <vt:i4>4521984</vt:i4>
      </vt:variant>
      <vt:variant>
        <vt:i4>993</vt:i4>
      </vt:variant>
      <vt:variant>
        <vt:i4>0</vt:i4>
      </vt:variant>
      <vt:variant>
        <vt:i4>5</vt:i4>
      </vt:variant>
      <vt:variant>
        <vt:lpwstr>http://www.atmel.com/</vt:lpwstr>
      </vt:variant>
      <vt:variant>
        <vt:lpwstr/>
      </vt:variant>
      <vt:variant>
        <vt:i4>1572919</vt:i4>
      </vt:variant>
      <vt:variant>
        <vt:i4>890</vt:i4>
      </vt:variant>
      <vt:variant>
        <vt:i4>0</vt:i4>
      </vt:variant>
      <vt:variant>
        <vt:i4>5</vt:i4>
      </vt:variant>
      <vt:variant>
        <vt:lpwstr/>
      </vt:variant>
      <vt:variant>
        <vt:lpwstr>_Toc70714739</vt:lpwstr>
      </vt:variant>
      <vt:variant>
        <vt:i4>1638455</vt:i4>
      </vt:variant>
      <vt:variant>
        <vt:i4>884</vt:i4>
      </vt:variant>
      <vt:variant>
        <vt:i4>0</vt:i4>
      </vt:variant>
      <vt:variant>
        <vt:i4>5</vt:i4>
      </vt:variant>
      <vt:variant>
        <vt:lpwstr/>
      </vt:variant>
      <vt:variant>
        <vt:lpwstr>_Toc70714738</vt:lpwstr>
      </vt:variant>
      <vt:variant>
        <vt:i4>1441847</vt:i4>
      </vt:variant>
      <vt:variant>
        <vt:i4>875</vt:i4>
      </vt:variant>
      <vt:variant>
        <vt:i4>0</vt:i4>
      </vt:variant>
      <vt:variant>
        <vt:i4>5</vt:i4>
      </vt:variant>
      <vt:variant>
        <vt:lpwstr/>
      </vt:variant>
      <vt:variant>
        <vt:lpwstr>_Toc70714737</vt:lpwstr>
      </vt:variant>
      <vt:variant>
        <vt:i4>1507383</vt:i4>
      </vt:variant>
      <vt:variant>
        <vt:i4>869</vt:i4>
      </vt:variant>
      <vt:variant>
        <vt:i4>0</vt:i4>
      </vt:variant>
      <vt:variant>
        <vt:i4>5</vt:i4>
      </vt:variant>
      <vt:variant>
        <vt:lpwstr/>
      </vt:variant>
      <vt:variant>
        <vt:lpwstr>_Toc70714736</vt:lpwstr>
      </vt:variant>
      <vt:variant>
        <vt:i4>1310775</vt:i4>
      </vt:variant>
      <vt:variant>
        <vt:i4>863</vt:i4>
      </vt:variant>
      <vt:variant>
        <vt:i4>0</vt:i4>
      </vt:variant>
      <vt:variant>
        <vt:i4>5</vt:i4>
      </vt:variant>
      <vt:variant>
        <vt:lpwstr/>
      </vt:variant>
      <vt:variant>
        <vt:lpwstr>_Toc70714735</vt:lpwstr>
      </vt:variant>
      <vt:variant>
        <vt:i4>1376311</vt:i4>
      </vt:variant>
      <vt:variant>
        <vt:i4>857</vt:i4>
      </vt:variant>
      <vt:variant>
        <vt:i4>0</vt:i4>
      </vt:variant>
      <vt:variant>
        <vt:i4>5</vt:i4>
      </vt:variant>
      <vt:variant>
        <vt:lpwstr/>
      </vt:variant>
      <vt:variant>
        <vt:lpwstr>_Toc70714734</vt:lpwstr>
      </vt:variant>
      <vt:variant>
        <vt:i4>1179703</vt:i4>
      </vt:variant>
      <vt:variant>
        <vt:i4>851</vt:i4>
      </vt:variant>
      <vt:variant>
        <vt:i4>0</vt:i4>
      </vt:variant>
      <vt:variant>
        <vt:i4>5</vt:i4>
      </vt:variant>
      <vt:variant>
        <vt:lpwstr/>
      </vt:variant>
      <vt:variant>
        <vt:lpwstr>_Toc70714733</vt:lpwstr>
      </vt:variant>
      <vt:variant>
        <vt:i4>1245239</vt:i4>
      </vt:variant>
      <vt:variant>
        <vt:i4>845</vt:i4>
      </vt:variant>
      <vt:variant>
        <vt:i4>0</vt:i4>
      </vt:variant>
      <vt:variant>
        <vt:i4>5</vt:i4>
      </vt:variant>
      <vt:variant>
        <vt:lpwstr/>
      </vt:variant>
      <vt:variant>
        <vt:lpwstr>_Toc70714732</vt:lpwstr>
      </vt:variant>
      <vt:variant>
        <vt:i4>1048631</vt:i4>
      </vt:variant>
      <vt:variant>
        <vt:i4>839</vt:i4>
      </vt:variant>
      <vt:variant>
        <vt:i4>0</vt:i4>
      </vt:variant>
      <vt:variant>
        <vt:i4>5</vt:i4>
      </vt:variant>
      <vt:variant>
        <vt:lpwstr/>
      </vt:variant>
      <vt:variant>
        <vt:lpwstr>_Toc70714731</vt:lpwstr>
      </vt:variant>
      <vt:variant>
        <vt:i4>1114167</vt:i4>
      </vt:variant>
      <vt:variant>
        <vt:i4>833</vt:i4>
      </vt:variant>
      <vt:variant>
        <vt:i4>0</vt:i4>
      </vt:variant>
      <vt:variant>
        <vt:i4>5</vt:i4>
      </vt:variant>
      <vt:variant>
        <vt:lpwstr/>
      </vt:variant>
      <vt:variant>
        <vt:lpwstr>_Toc70714730</vt:lpwstr>
      </vt:variant>
      <vt:variant>
        <vt:i4>1572918</vt:i4>
      </vt:variant>
      <vt:variant>
        <vt:i4>827</vt:i4>
      </vt:variant>
      <vt:variant>
        <vt:i4>0</vt:i4>
      </vt:variant>
      <vt:variant>
        <vt:i4>5</vt:i4>
      </vt:variant>
      <vt:variant>
        <vt:lpwstr/>
      </vt:variant>
      <vt:variant>
        <vt:lpwstr>_Toc70714729</vt:lpwstr>
      </vt:variant>
      <vt:variant>
        <vt:i4>1638454</vt:i4>
      </vt:variant>
      <vt:variant>
        <vt:i4>821</vt:i4>
      </vt:variant>
      <vt:variant>
        <vt:i4>0</vt:i4>
      </vt:variant>
      <vt:variant>
        <vt:i4>5</vt:i4>
      </vt:variant>
      <vt:variant>
        <vt:lpwstr/>
      </vt:variant>
      <vt:variant>
        <vt:lpwstr>_Toc70714728</vt:lpwstr>
      </vt:variant>
      <vt:variant>
        <vt:i4>1441846</vt:i4>
      </vt:variant>
      <vt:variant>
        <vt:i4>815</vt:i4>
      </vt:variant>
      <vt:variant>
        <vt:i4>0</vt:i4>
      </vt:variant>
      <vt:variant>
        <vt:i4>5</vt:i4>
      </vt:variant>
      <vt:variant>
        <vt:lpwstr/>
      </vt:variant>
      <vt:variant>
        <vt:lpwstr>_Toc70714727</vt:lpwstr>
      </vt:variant>
      <vt:variant>
        <vt:i4>1507382</vt:i4>
      </vt:variant>
      <vt:variant>
        <vt:i4>809</vt:i4>
      </vt:variant>
      <vt:variant>
        <vt:i4>0</vt:i4>
      </vt:variant>
      <vt:variant>
        <vt:i4>5</vt:i4>
      </vt:variant>
      <vt:variant>
        <vt:lpwstr/>
      </vt:variant>
      <vt:variant>
        <vt:lpwstr>_Toc70714726</vt:lpwstr>
      </vt:variant>
      <vt:variant>
        <vt:i4>1310774</vt:i4>
      </vt:variant>
      <vt:variant>
        <vt:i4>803</vt:i4>
      </vt:variant>
      <vt:variant>
        <vt:i4>0</vt:i4>
      </vt:variant>
      <vt:variant>
        <vt:i4>5</vt:i4>
      </vt:variant>
      <vt:variant>
        <vt:lpwstr/>
      </vt:variant>
      <vt:variant>
        <vt:lpwstr>_Toc70714725</vt:lpwstr>
      </vt:variant>
      <vt:variant>
        <vt:i4>1376310</vt:i4>
      </vt:variant>
      <vt:variant>
        <vt:i4>797</vt:i4>
      </vt:variant>
      <vt:variant>
        <vt:i4>0</vt:i4>
      </vt:variant>
      <vt:variant>
        <vt:i4>5</vt:i4>
      </vt:variant>
      <vt:variant>
        <vt:lpwstr/>
      </vt:variant>
      <vt:variant>
        <vt:lpwstr>_Toc70714724</vt:lpwstr>
      </vt:variant>
      <vt:variant>
        <vt:i4>1179702</vt:i4>
      </vt:variant>
      <vt:variant>
        <vt:i4>791</vt:i4>
      </vt:variant>
      <vt:variant>
        <vt:i4>0</vt:i4>
      </vt:variant>
      <vt:variant>
        <vt:i4>5</vt:i4>
      </vt:variant>
      <vt:variant>
        <vt:lpwstr/>
      </vt:variant>
      <vt:variant>
        <vt:lpwstr>_Toc70714723</vt:lpwstr>
      </vt:variant>
      <vt:variant>
        <vt:i4>1245238</vt:i4>
      </vt:variant>
      <vt:variant>
        <vt:i4>785</vt:i4>
      </vt:variant>
      <vt:variant>
        <vt:i4>0</vt:i4>
      </vt:variant>
      <vt:variant>
        <vt:i4>5</vt:i4>
      </vt:variant>
      <vt:variant>
        <vt:lpwstr/>
      </vt:variant>
      <vt:variant>
        <vt:lpwstr>_Toc70714722</vt:lpwstr>
      </vt:variant>
      <vt:variant>
        <vt:i4>1048630</vt:i4>
      </vt:variant>
      <vt:variant>
        <vt:i4>776</vt:i4>
      </vt:variant>
      <vt:variant>
        <vt:i4>0</vt:i4>
      </vt:variant>
      <vt:variant>
        <vt:i4>5</vt:i4>
      </vt:variant>
      <vt:variant>
        <vt:lpwstr/>
      </vt:variant>
      <vt:variant>
        <vt:lpwstr>_Toc70714721</vt:lpwstr>
      </vt:variant>
      <vt:variant>
        <vt:i4>1114166</vt:i4>
      </vt:variant>
      <vt:variant>
        <vt:i4>770</vt:i4>
      </vt:variant>
      <vt:variant>
        <vt:i4>0</vt:i4>
      </vt:variant>
      <vt:variant>
        <vt:i4>5</vt:i4>
      </vt:variant>
      <vt:variant>
        <vt:lpwstr/>
      </vt:variant>
      <vt:variant>
        <vt:lpwstr>_Toc70714720</vt:lpwstr>
      </vt:variant>
      <vt:variant>
        <vt:i4>1572917</vt:i4>
      </vt:variant>
      <vt:variant>
        <vt:i4>764</vt:i4>
      </vt:variant>
      <vt:variant>
        <vt:i4>0</vt:i4>
      </vt:variant>
      <vt:variant>
        <vt:i4>5</vt:i4>
      </vt:variant>
      <vt:variant>
        <vt:lpwstr/>
      </vt:variant>
      <vt:variant>
        <vt:lpwstr>_Toc70714719</vt:lpwstr>
      </vt:variant>
      <vt:variant>
        <vt:i4>1638453</vt:i4>
      </vt:variant>
      <vt:variant>
        <vt:i4>758</vt:i4>
      </vt:variant>
      <vt:variant>
        <vt:i4>0</vt:i4>
      </vt:variant>
      <vt:variant>
        <vt:i4>5</vt:i4>
      </vt:variant>
      <vt:variant>
        <vt:lpwstr/>
      </vt:variant>
      <vt:variant>
        <vt:lpwstr>_Toc70714718</vt:lpwstr>
      </vt:variant>
      <vt:variant>
        <vt:i4>1441845</vt:i4>
      </vt:variant>
      <vt:variant>
        <vt:i4>752</vt:i4>
      </vt:variant>
      <vt:variant>
        <vt:i4>0</vt:i4>
      </vt:variant>
      <vt:variant>
        <vt:i4>5</vt:i4>
      </vt:variant>
      <vt:variant>
        <vt:lpwstr/>
      </vt:variant>
      <vt:variant>
        <vt:lpwstr>_Toc70714717</vt:lpwstr>
      </vt:variant>
      <vt:variant>
        <vt:i4>1507381</vt:i4>
      </vt:variant>
      <vt:variant>
        <vt:i4>746</vt:i4>
      </vt:variant>
      <vt:variant>
        <vt:i4>0</vt:i4>
      </vt:variant>
      <vt:variant>
        <vt:i4>5</vt:i4>
      </vt:variant>
      <vt:variant>
        <vt:lpwstr/>
      </vt:variant>
      <vt:variant>
        <vt:lpwstr>_Toc70714716</vt:lpwstr>
      </vt:variant>
      <vt:variant>
        <vt:i4>1310773</vt:i4>
      </vt:variant>
      <vt:variant>
        <vt:i4>740</vt:i4>
      </vt:variant>
      <vt:variant>
        <vt:i4>0</vt:i4>
      </vt:variant>
      <vt:variant>
        <vt:i4>5</vt:i4>
      </vt:variant>
      <vt:variant>
        <vt:lpwstr/>
      </vt:variant>
      <vt:variant>
        <vt:lpwstr>_Toc70714715</vt:lpwstr>
      </vt:variant>
      <vt:variant>
        <vt:i4>1376309</vt:i4>
      </vt:variant>
      <vt:variant>
        <vt:i4>734</vt:i4>
      </vt:variant>
      <vt:variant>
        <vt:i4>0</vt:i4>
      </vt:variant>
      <vt:variant>
        <vt:i4>5</vt:i4>
      </vt:variant>
      <vt:variant>
        <vt:lpwstr/>
      </vt:variant>
      <vt:variant>
        <vt:lpwstr>_Toc70714714</vt:lpwstr>
      </vt:variant>
      <vt:variant>
        <vt:i4>1179701</vt:i4>
      </vt:variant>
      <vt:variant>
        <vt:i4>728</vt:i4>
      </vt:variant>
      <vt:variant>
        <vt:i4>0</vt:i4>
      </vt:variant>
      <vt:variant>
        <vt:i4>5</vt:i4>
      </vt:variant>
      <vt:variant>
        <vt:lpwstr/>
      </vt:variant>
      <vt:variant>
        <vt:lpwstr>_Toc70714713</vt:lpwstr>
      </vt:variant>
      <vt:variant>
        <vt:i4>1245237</vt:i4>
      </vt:variant>
      <vt:variant>
        <vt:i4>722</vt:i4>
      </vt:variant>
      <vt:variant>
        <vt:i4>0</vt:i4>
      </vt:variant>
      <vt:variant>
        <vt:i4>5</vt:i4>
      </vt:variant>
      <vt:variant>
        <vt:lpwstr/>
      </vt:variant>
      <vt:variant>
        <vt:lpwstr>_Toc70714712</vt:lpwstr>
      </vt:variant>
      <vt:variant>
        <vt:i4>1048629</vt:i4>
      </vt:variant>
      <vt:variant>
        <vt:i4>716</vt:i4>
      </vt:variant>
      <vt:variant>
        <vt:i4>0</vt:i4>
      </vt:variant>
      <vt:variant>
        <vt:i4>5</vt:i4>
      </vt:variant>
      <vt:variant>
        <vt:lpwstr/>
      </vt:variant>
      <vt:variant>
        <vt:lpwstr>_Toc70714711</vt:lpwstr>
      </vt:variant>
      <vt:variant>
        <vt:i4>1638460</vt:i4>
      </vt:variant>
      <vt:variant>
        <vt:i4>707</vt:i4>
      </vt:variant>
      <vt:variant>
        <vt:i4>0</vt:i4>
      </vt:variant>
      <vt:variant>
        <vt:i4>5</vt:i4>
      </vt:variant>
      <vt:variant>
        <vt:lpwstr/>
      </vt:variant>
      <vt:variant>
        <vt:lpwstr>_Toc70714887</vt:lpwstr>
      </vt:variant>
      <vt:variant>
        <vt:i4>1572924</vt:i4>
      </vt:variant>
      <vt:variant>
        <vt:i4>701</vt:i4>
      </vt:variant>
      <vt:variant>
        <vt:i4>0</vt:i4>
      </vt:variant>
      <vt:variant>
        <vt:i4>5</vt:i4>
      </vt:variant>
      <vt:variant>
        <vt:lpwstr/>
      </vt:variant>
      <vt:variant>
        <vt:lpwstr>_Toc70714886</vt:lpwstr>
      </vt:variant>
      <vt:variant>
        <vt:i4>1769532</vt:i4>
      </vt:variant>
      <vt:variant>
        <vt:i4>695</vt:i4>
      </vt:variant>
      <vt:variant>
        <vt:i4>0</vt:i4>
      </vt:variant>
      <vt:variant>
        <vt:i4>5</vt:i4>
      </vt:variant>
      <vt:variant>
        <vt:lpwstr/>
      </vt:variant>
      <vt:variant>
        <vt:lpwstr>_Toc70714885</vt:lpwstr>
      </vt:variant>
      <vt:variant>
        <vt:i4>1703996</vt:i4>
      </vt:variant>
      <vt:variant>
        <vt:i4>689</vt:i4>
      </vt:variant>
      <vt:variant>
        <vt:i4>0</vt:i4>
      </vt:variant>
      <vt:variant>
        <vt:i4>5</vt:i4>
      </vt:variant>
      <vt:variant>
        <vt:lpwstr/>
      </vt:variant>
      <vt:variant>
        <vt:lpwstr>_Toc70714884</vt:lpwstr>
      </vt:variant>
      <vt:variant>
        <vt:i4>1900604</vt:i4>
      </vt:variant>
      <vt:variant>
        <vt:i4>683</vt:i4>
      </vt:variant>
      <vt:variant>
        <vt:i4>0</vt:i4>
      </vt:variant>
      <vt:variant>
        <vt:i4>5</vt:i4>
      </vt:variant>
      <vt:variant>
        <vt:lpwstr/>
      </vt:variant>
      <vt:variant>
        <vt:lpwstr>_Toc70714883</vt:lpwstr>
      </vt:variant>
      <vt:variant>
        <vt:i4>1835068</vt:i4>
      </vt:variant>
      <vt:variant>
        <vt:i4>677</vt:i4>
      </vt:variant>
      <vt:variant>
        <vt:i4>0</vt:i4>
      </vt:variant>
      <vt:variant>
        <vt:i4>5</vt:i4>
      </vt:variant>
      <vt:variant>
        <vt:lpwstr/>
      </vt:variant>
      <vt:variant>
        <vt:lpwstr>_Toc70714882</vt:lpwstr>
      </vt:variant>
      <vt:variant>
        <vt:i4>2031676</vt:i4>
      </vt:variant>
      <vt:variant>
        <vt:i4>671</vt:i4>
      </vt:variant>
      <vt:variant>
        <vt:i4>0</vt:i4>
      </vt:variant>
      <vt:variant>
        <vt:i4>5</vt:i4>
      </vt:variant>
      <vt:variant>
        <vt:lpwstr/>
      </vt:variant>
      <vt:variant>
        <vt:lpwstr>_Toc70714881</vt:lpwstr>
      </vt:variant>
      <vt:variant>
        <vt:i4>1966140</vt:i4>
      </vt:variant>
      <vt:variant>
        <vt:i4>665</vt:i4>
      </vt:variant>
      <vt:variant>
        <vt:i4>0</vt:i4>
      </vt:variant>
      <vt:variant>
        <vt:i4>5</vt:i4>
      </vt:variant>
      <vt:variant>
        <vt:lpwstr/>
      </vt:variant>
      <vt:variant>
        <vt:lpwstr>_Toc70714880</vt:lpwstr>
      </vt:variant>
      <vt:variant>
        <vt:i4>1507379</vt:i4>
      </vt:variant>
      <vt:variant>
        <vt:i4>659</vt:i4>
      </vt:variant>
      <vt:variant>
        <vt:i4>0</vt:i4>
      </vt:variant>
      <vt:variant>
        <vt:i4>5</vt:i4>
      </vt:variant>
      <vt:variant>
        <vt:lpwstr/>
      </vt:variant>
      <vt:variant>
        <vt:lpwstr>_Toc70714879</vt:lpwstr>
      </vt:variant>
      <vt:variant>
        <vt:i4>1441843</vt:i4>
      </vt:variant>
      <vt:variant>
        <vt:i4>653</vt:i4>
      </vt:variant>
      <vt:variant>
        <vt:i4>0</vt:i4>
      </vt:variant>
      <vt:variant>
        <vt:i4>5</vt:i4>
      </vt:variant>
      <vt:variant>
        <vt:lpwstr/>
      </vt:variant>
      <vt:variant>
        <vt:lpwstr>_Toc70714878</vt:lpwstr>
      </vt:variant>
      <vt:variant>
        <vt:i4>1638451</vt:i4>
      </vt:variant>
      <vt:variant>
        <vt:i4>647</vt:i4>
      </vt:variant>
      <vt:variant>
        <vt:i4>0</vt:i4>
      </vt:variant>
      <vt:variant>
        <vt:i4>5</vt:i4>
      </vt:variant>
      <vt:variant>
        <vt:lpwstr/>
      </vt:variant>
      <vt:variant>
        <vt:lpwstr>_Toc70714877</vt:lpwstr>
      </vt:variant>
      <vt:variant>
        <vt:i4>1572915</vt:i4>
      </vt:variant>
      <vt:variant>
        <vt:i4>641</vt:i4>
      </vt:variant>
      <vt:variant>
        <vt:i4>0</vt:i4>
      </vt:variant>
      <vt:variant>
        <vt:i4>5</vt:i4>
      </vt:variant>
      <vt:variant>
        <vt:lpwstr/>
      </vt:variant>
      <vt:variant>
        <vt:lpwstr>_Toc70714876</vt:lpwstr>
      </vt:variant>
      <vt:variant>
        <vt:i4>1769523</vt:i4>
      </vt:variant>
      <vt:variant>
        <vt:i4>635</vt:i4>
      </vt:variant>
      <vt:variant>
        <vt:i4>0</vt:i4>
      </vt:variant>
      <vt:variant>
        <vt:i4>5</vt:i4>
      </vt:variant>
      <vt:variant>
        <vt:lpwstr/>
      </vt:variant>
      <vt:variant>
        <vt:lpwstr>_Toc70714875</vt:lpwstr>
      </vt:variant>
      <vt:variant>
        <vt:i4>1703987</vt:i4>
      </vt:variant>
      <vt:variant>
        <vt:i4>629</vt:i4>
      </vt:variant>
      <vt:variant>
        <vt:i4>0</vt:i4>
      </vt:variant>
      <vt:variant>
        <vt:i4>5</vt:i4>
      </vt:variant>
      <vt:variant>
        <vt:lpwstr/>
      </vt:variant>
      <vt:variant>
        <vt:lpwstr>_Toc70714874</vt:lpwstr>
      </vt:variant>
      <vt:variant>
        <vt:i4>1900595</vt:i4>
      </vt:variant>
      <vt:variant>
        <vt:i4>623</vt:i4>
      </vt:variant>
      <vt:variant>
        <vt:i4>0</vt:i4>
      </vt:variant>
      <vt:variant>
        <vt:i4>5</vt:i4>
      </vt:variant>
      <vt:variant>
        <vt:lpwstr/>
      </vt:variant>
      <vt:variant>
        <vt:lpwstr>_Toc70714873</vt:lpwstr>
      </vt:variant>
      <vt:variant>
        <vt:i4>1835059</vt:i4>
      </vt:variant>
      <vt:variant>
        <vt:i4>617</vt:i4>
      </vt:variant>
      <vt:variant>
        <vt:i4>0</vt:i4>
      </vt:variant>
      <vt:variant>
        <vt:i4>5</vt:i4>
      </vt:variant>
      <vt:variant>
        <vt:lpwstr/>
      </vt:variant>
      <vt:variant>
        <vt:lpwstr>_Toc70714872</vt:lpwstr>
      </vt:variant>
      <vt:variant>
        <vt:i4>2031667</vt:i4>
      </vt:variant>
      <vt:variant>
        <vt:i4>611</vt:i4>
      </vt:variant>
      <vt:variant>
        <vt:i4>0</vt:i4>
      </vt:variant>
      <vt:variant>
        <vt:i4>5</vt:i4>
      </vt:variant>
      <vt:variant>
        <vt:lpwstr/>
      </vt:variant>
      <vt:variant>
        <vt:lpwstr>_Toc70714871</vt:lpwstr>
      </vt:variant>
      <vt:variant>
        <vt:i4>1966131</vt:i4>
      </vt:variant>
      <vt:variant>
        <vt:i4>605</vt:i4>
      </vt:variant>
      <vt:variant>
        <vt:i4>0</vt:i4>
      </vt:variant>
      <vt:variant>
        <vt:i4>5</vt:i4>
      </vt:variant>
      <vt:variant>
        <vt:lpwstr/>
      </vt:variant>
      <vt:variant>
        <vt:lpwstr>_Toc70714870</vt:lpwstr>
      </vt:variant>
      <vt:variant>
        <vt:i4>1507378</vt:i4>
      </vt:variant>
      <vt:variant>
        <vt:i4>599</vt:i4>
      </vt:variant>
      <vt:variant>
        <vt:i4>0</vt:i4>
      </vt:variant>
      <vt:variant>
        <vt:i4>5</vt:i4>
      </vt:variant>
      <vt:variant>
        <vt:lpwstr/>
      </vt:variant>
      <vt:variant>
        <vt:lpwstr>_Toc70714869</vt:lpwstr>
      </vt:variant>
      <vt:variant>
        <vt:i4>1441842</vt:i4>
      </vt:variant>
      <vt:variant>
        <vt:i4>593</vt:i4>
      </vt:variant>
      <vt:variant>
        <vt:i4>0</vt:i4>
      </vt:variant>
      <vt:variant>
        <vt:i4>5</vt:i4>
      </vt:variant>
      <vt:variant>
        <vt:lpwstr/>
      </vt:variant>
      <vt:variant>
        <vt:lpwstr>_Toc70714868</vt:lpwstr>
      </vt:variant>
      <vt:variant>
        <vt:i4>1638450</vt:i4>
      </vt:variant>
      <vt:variant>
        <vt:i4>587</vt:i4>
      </vt:variant>
      <vt:variant>
        <vt:i4>0</vt:i4>
      </vt:variant>
      <vt:variant>
        <vt:i4>5</vt:i4>
      </vt:variant>
      <vt:variant>
        <vt:lpwstr/>
      </vt:variant>
      <vt:variant>
        <vt:lpwstr>_Toc70714867</vt:lpwstr>
      </vt:variant>
      <vt:variant>
        <vt:i4>1572914</vt:i4>
      </vt:variant>
      <vt:variant>
        <vt:i4>581</vt:i4>
      </vt:variant>
      <vt:variant>
        <vt:i4>0</vt:i4>
      </vt:variant>
      <vt:variant>
        <vt:i4>5</vt:i4>
      </vt:variant>
      <vt:variant>
        <vt:lpwstr/>
      </vt:variant>
      <vt:variant>
        <vt:lpwstr>_Toc70714866</vt:lpwstr>
      </vt:variant>
      <vt:variant>
        <vt:i4>1769522</vt:i4>
      </vt:variant>
      <vt:variant>
        <vt:i4>575</vt:i4>
      </vt:variant>
      <vt:variant>
        <vt:i4>0</vt:i4>
      </vt:variant>
      <vt:variant>
        <vt:i4>5</vt:i4>
      </vt:variant>
      <vt:variant>
        <vt:lpwstr/>
      </vt:variant>
      <vt:variant>
        <vt:lpwstr>_Toc70714865</vt:lpwstr>
      </vt:variant>
      <vt:variant>
        <vt:i4>1703986</vt:i4>
      </vt:variant>
      <vt:variant>
        <vt:i4>569</vt:i4>
      </vt:variant>
      <vt:variant>
        <vt:i4>0</vt:i4>
      </vt:variant>
      <vt:variant>
        <vt:i4>5</vt:i4>
      </vt:variant>
      <vt:variant>
        <vt:lpwstr/>
      </vt:variant>
      <vt:variant>
        <vt:lpwstr>_Toc70714864</vt:lpwstr>
      </vt:variant>
      <vt:variant>
        <vt:i4>1900594</vt:i4>
      </vt:variant>
      <vt:variant>
        <vt:i4>563</vt:i4>
      </vt:variant>
      <vt:variant>
        <vt:i4>0</vt:i4>
      </vt:variant>
      <vt:variant>
        <vt:i4>5</vt:i4>
      </vt:variant>
      <vt:variant>
        <vt:lpwstr/>
      </vt:variant>
      <vt:variant>
        <vt:lpwstr>_Toc70714863</vt:lpwstr>
      </vt:variant>
      <vt:variant>
        <vt:i4>1835058</vt:i4>
      </vt:variant>
      <vt:variant>
        <vt:i4>557</vt:i4>
      </vt:variant>
      <vt:variant>
        <vt:i4>0</vt:i4>
      </vt:variant>
      <vt:variant>
        <vt:i4>5</vt:i4>
      </vt:variant>
      <vt:variant>
        <vt:lpwstr/>
      </vt:variant>
      <vt:variant>
        <vt:lpwstr>_Toc70714862</vt:lpwstr>
      </vt:variant>
      <vt:variant>
        <vt:i4>2031666</vt:i4>
      </vt:variant>
      <vt:variant>
        <vt:i4>551</vt:i4>
      </vt:variant>
      <vt:variant>
        <vt:i4>0</vt:i4>
      </vt:variant>
      <vt:variant>
        <vt:i4>5</vt:i4>
      </vt:variant>
      <vt:variant>
        <vt:lpwstr/>
      </vt:variant>
      <vt:variant>
        <vt:lpwstr>_Toc70714861</vt:lpwstr>
      </vt:variant>
      <vt:variant>
        <vt:i4>1966130</vt:i4>
      </vt:variant>
      <vt:variant>
        <vt:i4>545</vt:i4>
      </vt:variant>
      <vt:variant>
        <vt:i4>0</vt:i4>
      </vt:variant>
      <vt:variant>
        <vt:i4>5</vt:i4>
      </vt:variant>
      <vt:variant>
        <vt:lpwstr/>
      </vt:variant>
      <vt:variant>
        <vt:lpwstr>_Toc70714860</vt:lpwstr>
      </vt:variant>
      <vt:variant>
        <vt:i4>1507377</vt:i4>
      </vt:variant>
      <vt:variant>
        <vt:i4>539</vt:i4>
      </vt:variant>
      <vt:variant>
        <vt:i4>0</vt:i4>
      </vt:variant>
      <vt:variant>
        <vt:i4>5</vt:i4>
      </vt:variant>
      <vt:variant>
        <vt:lpwstr/>
      </vt:variant>
      <vt:variant>
        <vt:lpwstr>_Toc70714859</vt:lpwstr>
      </vt:variant>
      <vt:variant>
        <vt:i4>1441841</vt:i4>
      </vt:variant>
      <vt:variant>
        <vt:i4>533</vt:i4>
      </vt:variant>
      <vt:variant>
        <vt:i4>0</vt:i4>
      </vt:variant>
      <vt:variant>
        <vt:i4>5</vt:i4>
      </vt:variant>
      <vt:variant>
        <vt:lpwstr/>
      </vt:variant>
      <vt:variant>
        <vt:lpwstr>_Toc70714858</vt:lpwstr>
      </vt:variant>
      <vt:variant>
        <vt:i4>1638449</vt:i4>
      </vt:variant>
      <vt:variant>
        <vt:i4>527</vt:i4>
      </vt:variant>
      <vt:variant>
        <vt:i4>0</vt:i4>
      </vt:variant>
      <vt:variant>
        <vt:i4>5</vt:i4>
      </vt:variant>
      <vt:variant>
        <vt:lpwstr/>
      </vt:variant>
      <vt:variant>
        <vt:lpwstr>_Toc70714857</vt:lpwstr>
      </vt:variant>
      <vt:variant>
        <vt:i4>1572913</vt:i4>
      </vt:variant>
      <vt:variant>
        <vt:i4>521</vt:i4>
      </vt:variant>
      <vt:variant>
        <vt:i4>0</vt:i4>
      </vt:variant>
      <vt:variant>
        <vt:i4>5</vt:i4>
      </vt:variant>
      <vt:variant>
        <vt:lpwstr/>
      </vt:variant>
      <vt:variant>
        <vt:lpwstr>_Toc70714856</vt:lpwstr>
      </vt:variant>
      <vt:variant>
        <vt:i4>1769521</vt:i4>
      </vt:variant>
      <vt:variant>
        <vt:i4>515</vt:i4>
      </vt:variant>
      <vt:variant>
        <vt:i4>0</vt:i4>
      </vt:variant>
      <vt:variant>
        <vt:i4>5</vt:i4>
      </vt:variant>
      <vt:variant>
        <vt:lpwstr/>
      </vt:variant>
      <vt:variant>
        <vt:lpwstr>_Toc70714855</vt:lpwstr>
      </vt:variant>
      <vt:variant>
        <vt:i4>1703985</vt:i4>
      </vt:variant>
      <vt:variant>
        <vt:i4>509</vt:i4>
      </vt:variant>
      <vt:variant>
        <vt:i4>0</vt:i4>
      </vt:variant>
      <vt:variant>
        <vt:i4>5</vt:i4>
      </vt:variant>
      <vt:variant>
        <vt:lpwstr/>
      </vt:variant>
      <vt:variant>
        <vt:lpwstr>_Toc70714854</vt:lpwstr>
      </vt:variant>
      <vt:variant>
        <vt:i4>1900593</vt:i4>
      </vt:variant>
      <vt:variant>
        <vt:i4>503</vt:i4>
      </vt:variant>
      <vt:variant>
        <vt:i4>0</vt:i4>
      </vt:variant>
      <vt:variant>
        <vt:i4>5</vt:i4>
      </vt:variant>
      <vt:variant>
        <vt:lpwstr/>
      </vt:variant>
      <vt:variant>
        <vt:lpwstr>_Toc70714853</vt:lpwstr>
      </vt:variant>
      <vt:variant>
        <vt:i4>1835057</vt:i4>
      </vt:variant>
      <vt:variant>
        <vt:i4>497</vt:i4>
      </vt:variant>
      <vt:variant>
        <vt:i4>0</vt:i4>
      </vt:variant>
      <vt:variant>
        <vt:i4>5</vt:i4>
      </vt:variant>
      <vt:variant>
        <vt:lpwstr/>
      </vt:variant>
      <vt:variant>
        <vt:lpwstr>_Toc70714852</vt:lpwstr>
      </vt:variant>
      <vt:variant>
        <vt:i4>2031665</vt:i4>
      </vt:variant>
      <vt:variant>
        <vt:i4>491</vt:i4>
      </vt:variant>
      <vt:variant>
        <vt:i4>0</vt:i4>
      </vt:variant>
      <vt:variant>
        <vt:i4>5</vt:i4>
      </vt:variant>
      <vt:variant>
        <vt:lpwstr/>
      </vt:variant>
      <vt:variant>
        <vt:lpwstr>_Toc70714851</vt:lpwstr>
      </vt:variant>
      <vt:variant>
        <vt:i4>1966129</vt:i4>
      </vt:variant>
      <vt:variant>
        <vt:i4>485</vt:i4>
      </vt:variant>
      <vt:variant>
        <vt:i4>0</vt:i4>
      </vt:variant>
      <vt:variant>
        <vt:i4>5</vt:i4>
      </vt:variant>
      <vt:variant>
        <vt:lpwstr/>
      </vt:variant>
      <vt:variant>
        <vt:lpwstr>_Toc70714850</vt:lpwstr>
      </vt:variant>
      <vt:variant>
        <vt:i4>1507376</vt:i4>
      </vt:variant>
      <vt:variant>
        <vt:i4>479</vt:i4>
      </vt:variant>
      <vt:variant>
        <vt:i4>0</vt:i4>
      </vt:variant>
      <vt:variant>
        <vt:i4>5</vt:i4>
      </vt:variant>
      <vt:variant>
        <vt:lpwstr/>
      </vt:variant>
      <vt:variant>
        <vt:lpwstr>_Toc70714849</vt:lpwstr>
      </vt:variant>
      <vt:variant>
        <vt:i4>1441840</vt:i4>
      </vt:variant>
      <vt:variant>
        <vt:i4>473</vt:i4>
      </vt:variant>
      <vt:variant>
        <vt:i4>0</vt:i4>
      </vt:variant>
      <vt:variant>
        <vt:i4>5</vt:i4>
      </vt:variant>
      <vt:variant>
        <vt:lpwstr/>
      </vt:variant>
      <vt:variant>
        <vt:lpwstr>_Toc70714848</vt:lpwstr>
      </vt:variant>
      <vt:variant>
        <vt:i4>1638448</vt:i4>
      </vt:variant>
      <vt:variant>
        <vt:i4>467</vt:i4>
      </vt:variant>
      <vt:variant>
        <vt:i4>0</vt:i4>
      </vt:variant>
      <vt:variant>
        <vt:i4>5</vt:i4>
      </vt:variant>
      <vt:variant>
        <vt:lpwstr/>
      </vt:variant>
      <vt:variant>
        <vt:lpwstr>_Toc70714847</vt:lpwstr>
      </vt:variant>
      <vt:variant>
        <vt:i4>1572912</vt:i4>
      </vt:variant>
      <vt:variant>
        <vt:i4>461</vt:i4>
      </vt:variant>
      <vt:variant>
        <vt:i4>0</vt:i4>
      </vt:variant>
      <vt:variant>
        <vt:i4>5</vt:i4>
      </vt:variant>
      <vt:variant>
        <vt:lpwstr/>
      </vt:variant>
      <vt:variant>
        <vt:lpwstr>_Toc70714846</vt:lpwstr>
      </vt:variant>
      <vt:variant>
        <vt:i4>1769520</vt:i4>
      </vt:variant>
      <vt:variant>
        <vt:i4>455</vt:i4>
      </vt:variant>
      <vt:variant>
        <vt:i4>0</vt:i4>
      </vt:variant>
      <vt:variant>
        <vt:i4>5</vt:i4>
      </vt:variant>
      <vt:variant>
        <vt:lpwstr/>
      </vt:variant>
      <vt:variant>
        <vt:lpwstr>_Toc70714845</vt:lpwstr>
      </vt:variant>
      <vt:variant>
        <vt:i4>1703984</vt:i4>
      </vt:variant>
      <vt:variant>
        <vt:i4>449</vt:i4>
      </vt:variant>
      <vt:variant>
        <vt:i4>0</vt:i4>
      </vt:variant>
      <vt:variant>
        <vt:i4>5</vt:i4>
      </vt:variant>
      <vt:variant>
        <vt:lpwstr/>
      </vt:variant>
      <vt:variant>
        <vt:lpwstr>_Toc70714844</vt:lpwstr>
      </vt:variant>
      <vt:variant>
        <vt:i4>1900592</vt:i4>
      </vt:variant>
      <vt:variant>
        <vt:i4>443</vt:i4>
      </vt:variant>
      <vt:variant>
        <vt:i4>0</vt:i4>
      </vt:variant>
      <vt:variant>
        <vt:i4>5</vt:i4>
      </vt:variant>
      <vt:variant>
        <vt:lpwstr/>
      </vt:variant>
      <vt:variant>
        <vt:lpwstr>_Toc70714843</vt:lpwstr>
      </vt:variant>
      <vt:variant>
        <vt:i4>1835056</vt:i4>
      </vt:variant>
      <vt:variant>
        <vt:i4>437</vt:i4>
      </vt:variant>
      <vt:variant>
        <vt:i4>0</vt:i4>
      </vt:variant>
      <vt:variant>
        <vt:i4>5</vt:i4>
      </vt:variant>
      <vt:variant>
        <vt:lpwstr/>
      </vt:variant>
      <vt:variant>
        <vt:lpwstr>_Toc70714842</vt:lpwstr>
      </vt:variant>
      <vt:variant>
        <vt:i4>2031664</vt:i4>
      </vt:variant>
      <vt:variant>
        <vt:i4>431</vt:i4>
      </vt:variant>
      <vt:variant>
        <vt:i4>0</vt:i4>
      </vt:variant>
      <vt:variant>
        <vt:i4>5</vt:i4>
      </vt:variant>
      <vt:variant>
        <vt:lpwstr/>
      </vt:variant>
      <vt:variant>
        <vt:lpwstr>_Toc70714841</vt:lpwstr>
      </vt:variant>
      <vt:variant>
        <vt:i4>1966128</vt:i4>
      </vt:variant>
      <vt:variant>
        <vt:i4>425</vt:i4>
      </vt:variant>
      <vt:variant>
        <vt:i4>0</vt:i4>
      </vt:variant>
      <vt:variant>
        <vt:i4>5</vt:i4>
      </vt:variant>
      <vt:variant>
        <vt:lpwstr/>
      </vt:variant>
      <vt:variant>
        <vt:lpwstr>_Toc70714840</vt:lpwstr>
      </vt:variant>
      <vt:variant>
        <vt:i4>1507383</vt:i4>
      </vt:variant>
      <vt:variant>
        <vt:i4>419</vt:i4>
      </vt:variant>
      <vt:variant>
        <vt:i4>0</vt:i4>
      </vt:variant>
      <vt:variant>
        <vt:i4>5</vt:i4>
      </vt:variant>
      <vt:variant>
        <vt:lpwstr/>
      </vt:variant>
      <vt:variant>
        <vt:lpwstr>_Toc70714839</vt:lpwstr>
      </vt:variant>
      <vt:variant>
        <vt:i4>1441847</vt:i4>
      </vt:variant>
      <vt:variant>
        <vt:i4>413</vt:i4>
      </vt:variant>
      <vt:variant>
        <vt:i4>0</vt:i4>
      </vt:variant>
      <vt:variant>
        <vt:i4>5</vt:i4>
      </vt:variant>
      <vt:variant>
        <vt:lpwstr/>
      </vt:variant>
      <vt:variant>
        <vt:lpwstr>_Toc70714838</vt:lpwstr>
      </vt:variant>
      <vt:variant>
        <vt:i4>1638455</vt:i4>
      </vt:variant>
      <vt:variant>
        <vt:i4>407</vt:i4>
      </vt:variant>
      <vt:variant>
        <vt:i4>0</vt:i4>
      </vt:variant>
      <vt:variant>
        <vt:i4>5</vt:i4>
      </vt:variant>
      <vt:variant>
        <vt:lpwstr/>
      </vt:variant>
      <vt:variant>
        <vt:lpwstr>_Toc70714837</vt:lpwstr>
      </vt:variant>
      <vt:variant>
        <vt:i4>1572919</vt:i4>
      </vt:variant>
      <vt:variant>
        <vt:i4>401</vt:i4>
      </vt:variant>
      <vt:variant>
        <vt:i4>0</vt:i4>
      </vt:variant>
      <vt:variant>
        <vt:i4>5</vt:i4>
      </vt:variant>
      <vt:variant>
        <vt:lpwstr/>
      </vt:variant>
      <vt:variant>
        <vt:lpwstr>_Toc70714836</vt:lpwstr>
      </vt:variant>
      <vt:variant>
        <vt:i4>1769527</vt:i4>
      </vt:variant>
      <vt:variant>
        <vt:i4>395</vt:i4>
      </vt:variant>
      <vt:variant>
        <vt:i4>0</vt:i4>
      </vt:variant>
      <vt:variant>
        <vt:i4>5</vt:i4>
      </vt:variant>
      <vt:variant>
        <vt:lpwstr/>
      </vt:variant>
      <vt:variant>
        <vt:lpwstr>_Toc70714835</vt:lpwstr>
      </vt:variant>
      <vt:variant>
        <vt:i4>1703991</vt:i4>
      </vt:variant>
      <vt:variant>
        <vt:i4>389</vt:i4>
      </vt:variant>
      <vt:variant>
        <vt:i4>0</vt:i4>
      </vt:variant>
      <vt:variant>
        <vt:i4>5</vt:i4>
      </vt:variant>
      <vt:variant>
        <vt:lpwstr/>
      </vt:variant>
      <vt:variant>
        <vt:lpwstr>_Toc70714834</vt:lpwstr>
      </vt:variant>
      <vt:variant>
        <vt:i4>1900599</vt:i4>
      </vt:variant>
      <vt:variant>
        <vt:i4>383</vt:i4>
      </vt:variant>
      <vt:variant>
        <vt:i4>0</vt:i4>
      </vt:variant>
      <vt:variant>
        <vt:i4>5</vt:i4>
      </vt:variant>
      <vt:variant>
        <vt:lpwstr/>
      </vt:variant>
      <vt:variant>
        <vt:lpwstr>_Toc70714833</vt:lpwstr>
      </vt:variant>
      <vt:variant>
        <vt:i4>1835063</vt:i4>
      </vt:variant>
      <vt:variant>
        <vt:i4>377</vt:i4>
      </vt:variant>
      <vt:variant>
        <vt:i4>0</vt:i4>
      </vt:variant>
      <vt:variant>
        <vt:i4>5</vt:i4>
      </vt:variant>
      <vt:variant>
        <vt:lpwstr/>
      </vt:variant>
      <vt:variant>
        <vt:lpwstr>_Toc70714832</vt:lpwstr>
      </vt:variant>
      <vt:variant>
        <vt:i4>2031671</vt:i4>
      </vt:variant>
      <vt:variant>
        <vt:i4>371</vt:i4>
      </vt:variant>
      <vt:variant>
        <vt:i4>0</vt:i4>
      </vt:variant>
      <vt:variant>
        <vt:i4>5</vt:i4>
      </vt:variant>
      <vt:variant>
        <vt:lpwstr/>
      </vt:variant>
      <vt:variant>
        <vt:lpwstr>_Toc70714831</vt:lpwstr>
      </vt:variant>
      <vt:variant>
        <vt:i4>1966135</vt:i4>
      </vt:variant>
      <vt:variant>
        <vt:i4>365</vt:i4>
      </vt:variant>
      <vt:variant>
        <vt:i4>0</vt:i4>
      </vt:variant>
      <vt:variant>
        <vt:i4>5</vt:i4>
      </vt:variant>
      <vt:variant>
        <vt:lpwstr/>
      </vt:variant>
      <vt:variant>
        <vt:lpwstr>_Toc70714830</vt:lpwstr>
      </vt:variant>
      <vt:variant>
        <vt:i4>1507382</vt:i4>
      </vt:variant>
      <vt:variant>
        <vt:i4>359</vt:i4>
      </vt:variant>
      <vt:variant>
        <vt:i4>0</vt:i4>
      </vt:variant>
      <vt:variant>
        <vt:i4>5</vt:i4>
      </vt:variant>
      <vt:variant>
        <vt:lpwstr/>
      </vt:variant>
      <vt:variant>
        <vt:lpwstr>_Toc70714829</vt:lpwstr>
      </vt:variant>
      <vt:variant>
        <vt:i4>1441846</vt:i4>
      </vt:variant>
      <vt:variant>
        <vt:i4>353</vt:i4>
      </vt:variant>
      <vt:variant>
        <vt:i4>0</vt:i4>
      </vt:variant>
      <vt:variant>
        <vt:i4>5</vt:i4>
      </vt:variant>
      <vt:variant>
        <vt:lpwstr/>
      </vt:variant>
      <vt:variant>
        <vt:lpwstr>_Toc70714828</vt:lpwstr>
      </vt:variant>
      <vt:variant>
        <vt:i4>1638454</vt:i4>
      </vt:variant>
      <vt:variant>
        <vt:i4>347</vt:i4>
      </vt:variant>
      <vt:variant>
        <vt:i4>0</vt:i4>
      </vt:variant>
      <vt:variant>
        <vt:i4>5</vt:i4>
      </vt:variant>
      <vt:variant>
        <vt:lpwstr/>
      </vt:variant>
      <vt:variant>
        <vt:lpwstr>_Toc70714827</vt:lpwstr>
      </vt:variant>
      <vt:variant>
        <vt:i4>1572918</vt:i4>
      </vt:variant>
      <vt:variant>
        <vt:i4>341</vt:i4>
      </vt:variant>
      <vt:variant>
        <vt:i4>0</vt:i4>
      </vt:variant>
      <vt:variant>
        <vt:i4>5</vt:i4>
      </vt:variant>
      <vt:variant>
        <vt:lpwstr/>
      </vt:variant>
      <vt:variant>
        <vt:lpwstr>_Toc70714826</vt:lpwstr>
      </vt:variant>
      <vt:variant>
        <vt:i4>1769526</vt:i4>
      </vt:variant>
      <vt:variant>
        <vt:i4>335</vt:i4>
      </vt:variant>
      <vt:variant>
        <vt:i4>0</vt:i4>
      </vt:variant>
      <vt:variant>
        <vt:i4>5</vt:i4>
      </vt:variant>
      <vt:variant>
        <vt:lpwstr/>
      </vt:variant>
      <vt:variant>
        <vt:lpwstr>_Toc70714825</vt:lpwstr>
      </vt:variant>
      <vt:variant>
        <vt:i4>1703990</vt:i4>
      </vt:variant>
      <vt:variant>
        <vt:i4>329</vt:i4>
      </vt:variant>
      <vt:variant>
        <vt:i4>0</vt:i4>
      </vt:variant>
      <vt:variant>
        <vt:i4>5</vt:i4>
      </vt:variant>
      <vt:variant>
        <vt:lpwstr/>
      </vt:variant>
      <vt:variant>
        <vt:lpwstr>_Toc70714824</vt:lpwstr>
      </vt:variant>
      <vt:variant>
        <vt:i4>1900598</vt:i4>
      </vt:variant>
      <vt:variant>
        <vt:i4>323</vt:i4>
      </vt:variant>
      <vt:variant>
        <vt:i4>0</vt:i4>
      </vt:variant>
      <vt:variant>
        <vt:i4>5</vt:i4>
      </vt:variant>
      <vt:variant>
        <vt:lpwstr/>
      </vt:variant>
      <vt:variant>
        <vt:lpwstr>_Toc70714823</vt:lpwstr>
      </vt:variant>
      <vt:variant>
        <vt:i4>1835062</vt:i4>
      </vt:variant>
      <vt:variant>
        <vt:i4>317</vt:i4>
      </vt:variant>
      <vt:variant>
        <vt:i4>0</vt:i4>
      </vt:variant>
      <vt:variant>
        <vt:i4>5</vt:i4>
      </vt:variant>
      <vt:variant>
        <vt:lpwstr/>
      </vt:variant>
      <vt:variant>
        <vt:lpwstr>_Toc70714822</vt:lpwstr>
      </vt:variant>
      <vt:variant>
        <vt:i4>2031670</vt:i4>
      </vt:variant>
      <vt:variant>
        <vt:i4>311</vt:i4>
      </vt:variant>
      <vt:variant>
        <vt:i4>0</vt:i4>
      </vt:variant>
      <vt:variant>
        <vt:i4>5</vt:i4>
      </vt:variant>
      <vt:variant>
        <vt:lpwstr/>
      </vt:variant>
      <vt:variant>
        <vt:lpwstr>_Toc70714821</vt:lpwstr>
      </vt:variant>
      <vt:variant>
        <vt:i4>1966134</vt:i4>
      </vt:variant>
      <vt:variant>
        <vt:i4>305</vt:i4>
      </vt:variant>
      <vt:variant>
        <vt:i4>0</vt:i4>
      </vt:variant>
      <vt:variant>
        <vt:i4>5</vt:i4>
      </vt:variant>
      <vt:variant>
        <vt:lpwstr/>
      </vt:variant>
      <vt:variant>
        <vt:lpwstr>_Toc70714820</vt:lpwstr>
      </vt:variant>
      <vt:variant>
        <vt:i4>1507381</vt:i4>
      </vt:variant>
      <vt:variant>
        <vt:i4>299</vt:i4>
      </vt:variant>
      <vt:variant>
        <vt:i4>0</vt:i4>
      </vt:variant>
      <vt:variant>
        <vt:i4>5</vt:i4>
      </vt:variant>
      <vt:variant>
        <vt:lpwstr/>
      </vt:variant>
      <vt:variant>
        <vt:lpwstr>_Toc70714819</vt:lpwstr>
      </vt:variant>
      <vt:variant>
        <vt:i4>1441845</vt:i4>
      </vt:variant>
      <vt:variant>
        <vt:i4>293</vt:i4>
      </vt:variant>
      <vt:variant>
        <vt:i4>0</vt:i4>
      </vt:variant>
      <vt:variant>
        <vt:i4>5</vt:i4>
      </vt:variant>
      <vt:variant>
        <vt:lpwstr/>
      </vt:variant>
      <vt:variant>
        <vt:lpwstr>_Toc70714818</vt:lpwstr>
      </vt:variant>
      <vt:variant>
        <vt:i4>1638453</vt:i4>
      </vt:variant>
      <vt:variant>
        <vt:i4>287</vt:i4>
      </vt:variant>
      <vt:variant>
        <vt:i4>0</vt:i4>
      </vt:variant>
      <vt:variant>
        <vt:i4>5</vt:i4>
      </vt:variant>
      <vt:variant>
        <vt:lpwstr/>
      </vt:variant>
      <vt:variant>
        <vt:lpwstr>_Toc70714817</vt:lpwstr>
      </vt:variant>
      <vt:variant>
        <vt:i4>1572917</vt:i4>
      </vt:variant>
      <vt:variant>
        <vt:i4>281</vt:i4>
      </vt:variant>
      <vt:variant>
        <vt:i4>0</vt:i4>
      </vt:variant>
      <vt:variant>
        <vt:i4>5</vt:i4>
      </vt:variant>
      <vt:variant>
        <vt:lpwstr/>
      </vt:variant>
      <vt:variant>
        <vt:lpwstr>_Toc70714816</vt:lpwstr>
      </vt:variant>
      <vt:variant>
        <vt:i4>1769525</vt:i4>
      </vt:variant>
      <vt:variant>
        <vt:i4>275</vt:i4>
      </vt:variant>
      <vt:variant>
        <vt:i4>0</vt:i4>
      </vt:variant>
      <vt:variant>
        <vt:i4>5</vt:i4>
      </vt:variant>
      <vt:variant>
        <vt:lpwstr/>
      </vt:variant>
      <vt:variant>
        <vt:lpwstr>_Toc70714815</vt:lpwstr>
      </vt:variant>
      <vt:variant>
        <vt:i4>1703989</vt:i4>
      </vt:variant>
      <vt:variant>
        <vt:i4>269</vt:i4>
      </vt:variant>
      <vt:variant>
        <vt:i4>0</vt:i4>
      </vt:variant>
      <vt:variant>
        <vt:i4>5</vt:i4>
      </vt:variant>
      <vt:variant>
        <vt:lpwstr/>
      </vt:variant>
      <vt:variant>
        <vt:lpwstr>_Toc70714814</vt:lpwstr>
      </vt:variant>
      <vt:variant>
        <vt:i4>1900597</vt:i4>
      </vt:variant>
      <vt:variant>
        <vt:i4>263</vt:i4>
      </vt:variant>
      <vt:variant>
        <vt:i4>0</vt:i4>
      </vt:variant>
      <vt:variant>
        <vt:i4>5</vt:i4>
      </vt:variant>
      <vt:variant>
        <vt:lpwstr/>
      </vt:variant>
      <vt:variant>
        <vt:lpwstr>_Toc70714813</vt:lpwstr>
      </vt:variant>
      <vt:variant>
        <vt:i4>1835061</vt:i4>
      </vt:variant>
      <vt:variant>
        <vt:i4>257</vt:i4>
      </vt:variant>
      <vt:variant>
        <vt:i4>0</vt:i4>
      </vt:variant>
      <vt:variant>
        <vt:i4>5</vt:i4>
      </vt:variant>
      <vt:variant>
        <vt:lpwstr/>
      </vt:variant>
      <vt:variant>
        <vt:lpwstr>_Toc70714812</vt:lpwstr>
      </vt:variant>
      <vt:variant>
        <vt:i4>2031669</vt:i4>
      </vt:variant>
      <vt:variant>
        <vt:i4>251</vt:i4>
      </vt:variant>
      <vt:variant>
        <vt:i4>0</vt:i4>
      </vt:variant>
      <vt:variant>
        <vt:i4>5</vt:i4>
      </vt:variant>
      <vt:variant>
        <vt:lpwstr/>
      </vt:variant>
      <vt:variant>
        <vt:lpwstr>_Toc70714811</vt:lpwstr>
      </vt:variant>
      <vt:variant>
        <vt:i4>1966133</vt:i4>
      </vt:variant>
      <vt:variant>
        <vt:i4>245</vt:i4>
      </vt:variant>
      <vt:variant>
        <vt:i4>0</vt:i4>
      </vt:variant>
      <vt:variant>
        <vt:i4>5</vt:i4>
      </vt:variant>
      <vt:variant>
        <vt:lpwstr/>
      </vt:variant>
      <vt:variant>
        <vt:lpwstr>_Toc70714810</vt:lpwstr>
      </vt:variant>
      <vt:variant>
        <vt:i4>1507380</vt:i4>
      </vt:variant>
      <vt:variant>
        <vt:i4>239</vt:i4>
      </vt:variant>
      <vt:variant>
        <vt:i4>0</vt:i4>
      </vt:variant>
      <vt:variant>
        <vt:i4>5</vt:i4>
      </vt:variant>
      <vt:variant>
        <vt:lpwstr/>
      </vt:variant>
      <vt:variant>
        <vt:lpwstr>_Toc70714809</vt:lpwstr>
      </vt:variant>
      <vt:variant>
        <vt:i4>1441844</vt:i4>
      </vt:variant>
      <vt:variant>
        <vt:i4>233</vt:i4>
      </vt:variant>
      <vt:variant>
        <vt:i4>0</vt:i4>
      </vt:variant>
      <vt:variant>
        <vt:i4>5</vt:i4>
      </vt:variant>
      <vt:variant>
        <vt:lpwstr/>
      </vt:variant>
      <vt:variant>
        <vt:lpwstr>_Toc70714808</vt:lpwstr>
      </vt:variant>
      <vt:variant>
        <vt:i4>1638452</vt:i4>
      </vt:variant>
      <vt:variant>
        <vt:i4>227</vt:i4>
      </vt:variant>
      <vt:variant>
        <vt:i4>0</vt:i4>
      </vt:variant>
      <vt:variant>
        <vt:i4>5</vt:i4>
      </vt:variant>
      <vt:variant>
        <vt:lpwstr/>
      </vt:variant>
      <vt:variant>
        <vt:lpwstr>_Toc70714807</vt:lpwstr>
      </vt:variant>
      <vt:variant>
        <vt:i4>1572916</vt:i4>
      </vt:variant>
      <vt:variant>
        <vt:i4>221</vt:i4>
      </vt:variant>
      <vt:variant>
        <vt:i4>0</vt:i4>
      </vt:variant>
      <vt:variant>
        <vt:i4>5</vt:i4>
      </vt:variant>
      <vt:variant>
        <vt:lpwstr/>
      </vt:variant>
      <vt:variant>
        <vt:lpwstr>_Toc70714806</vt:lpwstr>
      </vt:variant>
      <vt:variant>
        <vt:i4>1769524</vt:i4>
      </vt:variant>
      <vt:variant>
        <vt:i4>215</vt:i4>
      </vt:variant>
      <vt:variant>
        <vt:i4>0</vt:i4>
      </vt:variant>
      <vt:variant>
        <vt:i4>5</vt:i4>
      </vt:variant>
      <vt:variant>
        <vt:lpwstr/>
      </vt:variant>
      <vt:variant>
        <vt:lpwstr>_Toc70714805</vt:lpwstr>
      </vt:variant>
      <vt:variant>
        <vt:i4>1703988</vt:i4>
      </vt:variant>
      <vt:variant>
        <vt:i4>209</vt:i4>
      </vt:variant>
      <vt:variant>
        <vt:i4>0</vt:i4>
      </vt:variant>
      <vt:variant>
        <vt:i4>5</vt:i4>
      </vt:variant>
      <vt:variant>
        <vt:lpwstr/>
      </vt:variant>
      <vt:variant>
        <vt:lpwstr>_Toc70714804</vt:lpwstr>
      </vt:variant>
      <vt:variant>
        <vt:i4>1900596</vt:i4>
      </vt:variant>
      <vt:variant>
        <vt:i4>203</vt:i4>
      </vt:variant>
      <vt:variant>
        <vt:i4>0</vt:i4>
      </vt:variant>
      <vt:variant>
        <vt:i4>5</vt:i4>
      </vt:variant>
      <vt:variant>
        <vt:lpwstr/>
      </vt:variant>
      <vt:variant>
        <vt:lpwstr>_Toc70714803</vt:lpwstr>
      </vt:variant>
      <vt:variant>
        <vt:i4>1835060</vt:i4>
      </vt:variant>
      <vt:variant>
        <vt:i4>197</vt:i4>
      </vt:variant>
      <vt:variant>
        <vt:i4>0</vt:i4>
      </vt:variant>
      <vt:variant>
        <vt:i4>5</vt:i4>
      </vt:variant>
      <vt:variant>
        <vt:lpwstr/>
      </vt:variant>
      <vt:variant>
        <vt:lpwstr>_Toc70714802</vt:lpwstr>
      </vt:variant>
      <vt:variant>
        <vt:i4>2031668</vt:i4>
      </vt:variant>
      <vt:variant>
        <vt:i4>191</vt:i4>
      </vt:variant>
      <vt:variant>
        <vt:i4>0</vt:i4>
      </vt:variant>
      <vt:variant>
        <vt:i4>5</vt:i4>
      </vt:variant>
      <vt:variant>
        <vt:lpwstr/>
      </vt:variant>
      <vt:variant>
        <vt:lpwstr>_Toc70714801</vt:lpwstr>
      </vt:variant>
      <vt:variant>
        <vt:i4>1966132</vt:i4>
      </vt:variant>
      <vt:variant>
        <vt:i4>185</vt:i4>
      </vt:variant>
      <vt:variant>
        <vt:i4>0</vt:i4>
      </vt:variant>
      <vt:variant>
        <vt:i4>5</vt:i4>
      </vt:variant>
      <vt:variant>
        <vt:lpwstr/>
      </vt:variant>
      <vt:variant>
        <vt:lpwstr>_Toc70714800</vt:lpwstr>
      </vt:variant>
      <vt:variant>
        <vt:i4>1572925</vt:i4>
      </vt:variant>
      <vt:variant>
        <vt:i4>179</vt:i4>
      </vt:variant>
      <vt:variant>
        <vt:i4>0</vt:i4>
      </vt:variant>
      <vt:variant>
        <vt:i4>5</vt:i4>
      </vt:variant>
      <vt:variant>
        <vt:lpwstr/>
      </vt:variant>
      <vt:variant>
        <vt:lpwstr>_Toc70714799</vt:lpwstr>
      </vt:variant>
      <vt:variant>
        <vt:i4>1638461</vt:i4>
      </vt:variant>
      <vt:variant>
        <vt:i4>173</vt:i4>
      </vt:variant>
      <vt:variant>
        <vt:i4>0</vt:i4>
      </vt:variant>
      <vt:variant>
        <vt:i4>5</vt:i4>
      </vt:variant>
      <vt:variant>
        <vt:lpwstr/>
      </vt:variant>
      <vt:variant>
        <vt:lpwstr>_Toc70714798</vt:lpwstr>
      </vt:variant>
      <vt:variant>
        <vt:i4>1441853</vt:i4>
      </vt:variant>
      <vt:variant>
        <vt:i4>167</vt:i4>
      </vt:variant>
      <vt:variant>
        <vt:i4>0</vt:i4>
      </vt:variant>
      <vt:variant>
        <vt:i4>5</vt:i4>
      </vt:variant>
      <vt:variant>
        <vt:lpwstr/>
      </vt:variant>
      <vt:variant>
        <vt:lpwstr>_Toc70714797</vt:lpwstr>
      </vt:variant>
      <vt:variant>
        <vt:i4>1507389</vt:i4>
      </vt:variant>
      <vt:variant>
        <vt:i4>161</vt:i4>
      </vt:variant>
      <vt:variant>
        <vt:i4>0</vt:i4>
      </vt:variant>
      <vt:variant>
        <vt:i4>5</vt:i4>
      </vt:variant>
      <vt:variant>
        <vt:lpwstr/>
      </vt:variant>
      <vt:variant>
        <vt:lpwstr>_Toc70714796</vt:lpwstr>
      </vt:variant>
      <vt:variant>
        <vt:i4>1310781</vt:i4>
      </vt:variant>
      <vt:variant>
        <vt:i4>155</vt:i4>
      </vt:variant>
      <vt:variant>
        <vt:i4>0</vt:i4>
      </vt:variant>
      <vt:variant>
        <vt:i4>5</vt:i4>
      </vt:variant>
      <vt:variant>
        <vt:lpwstr/>
      </vt:variant>
      <vt:variant>
        <vt:lpwstr>_Toc70714795</vt:lpwstr>
      </vt:variant>
      <vt:variant>
        <vt:i4>1376317</vt:i4>
      </vt:variant>
      <vt:variant>
        <vt:i4>149</vt:i4>
      </vt:variant>
      <vt:variant>
        <vt:i4>0</vt:i4>
      </vt:variant>
      <vt:variant>
        <vt:i4>5</vt:i4>
      </vt:variant>
      <vt:variant>
        <vt:lpwstr/>
      </vt:variant>
      <vt:variant>
        <vt:lpwstr>_Toc70714794</vt:lpwstr>
      </vt:variant>
      <vt:variant>
        <vt:i4>1179709</vt:i4>
      </vt:variant>
      <vt:variant>
        <vt:i4>143</vt:i4>
      </vt:variant>
      <vt:variant>
        <vt:i4>0</vt:i4>
      </vt:variant>
      <vt:variant>
        <vt:i4>5</vt:i4>
      </vt:variant>
      <vt:variant>
        <vt:lpwstr/>
      </vt:variant>
      <vt:variant>
        <vt:lpwstr>_Toc70714793</vt:lpwstr>
      </vt:variant>
      <vt:variant>
        <vt:i4>1245245</vt:i4>
      </vt:variant>
      <vt:variant>
        <vt:i4>137</vt:i4>
      </vt:variant>
      <vt:variant>
        <vt:i4>0</vt:i4>
      </vt:variant>
      <vt:variant>
        <vt:i4>5</vt:i4>
      </vt:variant>
      <vt:variant>
        <vt:lpwstr/>
      </vt:variant>
      <vt:variant>
        <vt:lpwstr>_Toc70714792</vt:lpwstr>
      </vt:variant>
      <vt:variant>
        <vt:i4>1048637</vt:i4>
      </vt:variant>
      <vt:variant>
        <vt:i4>131</vt:i4>
      </vt:variant>
      <vt:variant>
        <vt:i4>0</vt:i4>
      </vt:variant>
      <vt:variant>
        <vt:i4>5</vt:i4>
      </vt:variant>
      <vt:variant>
        <vt:lpwstr/>
      </vt:variant>
      <vt:variant>
        <vt:lpwstr>_Toc70714791</vt:lpwstr>
      </vt:variant>
      <vt:variant>
        <vt:i4>1114173</vt:i4>
      </vt:variant>
      <vt:variant>
        <vt:i4>125</vt:i4>
      </vt:variant>
      <vt:variant>
        <vt:i4>0</vt:i4>
      </vt:variant>
      <vt:variant>
        <vt:i4>5</vt:i4>
      </vt:variant>
      <vt:variant>
        <vt:lpwstr/>
      </vt:variant>
      <vt:variant>
        <vt:lpwstr>_Toc70714790</vt:lpwstr>
      </vt:variant>
      <vt:variant>
        <vt:i4>1572924</vt:i4>
      </vt:variant>
      <vt:variant>
        <vt:i4>119</vt:i4>
      </vt:variant>
      <vt:variant>
        <vt:i4>0</vt:i4>
      </vt:variant>
      <vt:variant>
        <vt:i4>5</vt:i4>
      </vt:variant>
      <vt:variant>
        <vt:lpwstr/>
      </vt:variant>
      <vt:variant>
        <vt:lpwstr>_Toc70714789</vt:lpwstr>
      </vt:variant>
      <vt:variant>
        <vt:i4>1638460</vt:i4>
      </vt:variant>
      <vt:variant>
        <vt:i4>113</vt:i4>
      </vt:variant>
      <vt:variant>
        <vt:i4>0</vt:i4>
      </vt:variant>
      <vt:variant>
        <vt:i4>5</vt:i4>
      </vt:variant>
      <vt:variant>
        <vt:lpwstr/>
      </vt:variant>
      <vt:variant>
        <vt:lpwstr>_Toc70714788</vt:lpwstr>
      </vt:variant>
      <vt:variant>
        <vt:i4>1441852</vt:i4>
      </vt:variant>
      <vt:variant>
        <vt:i4>107</vt:i4>
      </vt:variant>
      <vt:variant>
        <vt:i4>0</vt:i4>
      </vt:variant>
      <vt:variant>
        <vt:i4>5</vt:i4>
      </vt:variant>
      <vt:variant>
        <vt:lpwstr/>
      </vt:variant>
      <vt:variant>
        <vt:lpwstr>_Toc70714787</vt:lpwstr>
      </vt:variant>
      <vt:variant>
        <vt:i4>1507388</vt:i4>
      </vt:variant>
      <vt:variant>
        <vt:i4>101</vt:i4>
      </vt:variant>
      <vt:variant>
        <vt:i4>0</vt:i4>
      </vt:variant>
      <vt:variant>
        <vt:i4>5</vt:i4>
      </vt:variant>
      <vt:variant>
        <vt:lpwstr/>
      </vt:variant>
      <vt:variant>
        <vt:lpwstr>_Toc70714786</vt:lpwstr>
      </vt:variant>
      <vt:variant>
        <vt:i4>1310780</vt:i4>
      </vt:variant>
      <vt:variant>
        <vt:i4>95</vt:i4>
      </vt:variant>
      <vt:variant>
        <vt:i4>0</vt:i4>
      </vt:variant>
      <vt:variant>
        <vt:i4>5</vt:i4>
      </vt:variant>
      <vt:variant>
        <vt:lpwstr/>
      </vt:variant>
      <vt:variant>
        <vt:lpwstr>_Toc70714785</vt:lpwstr>
      </vt:variant>
      <vt:variant>
        <vt:i4>1376316</vt:i4>
      </vt:variant>
      <vt:variant>
        <vt:i4>89</vt:i4>
      </vt:variant>
      <vt:variant>
        <vt:i4>0</vt:i4>
      </vt:variant>
      <vt:variant>
        <vt:i4>5</vt:i4>
      </vt:variant>
      <vt:variant>
        <vt:lpwstr/>
      </vt:variant>
      <vt:variant>
        <vt:lpwstr>_Toc70714784</vt:lpwstr>
      </vt:variant>
      <vt:variant>
        <vt:i4>1179708</vt:i4>
      </vt:variant>
      <vt:variant>
        <vt:i4>83</vt:i4>
      </vt:variant>
      <vt:variant>
        <vt:i4>0</vt:i4>
      </vt:variant>
      <vt:variant>
        <vt:i4>5</vt:i4>
      </vt:variant>
      <vt:variant>
        <vt:lpwstr/>
      </vt:variant>
      <vt:variant>
        <vt:lpwstr>_Toc70714783</vt:lpwstr>
      </vt:variant>
      <vt:variant>
        <vt:i4>1245244</vt:i4>
      </vt:variant>
      <vt:variant>
        <vt:i4>77</vt:i4>
      </vt:variant>
      <vt:variant>
        <vt:i4>0</vt:i4>
      </vt:variant>
      <vt:variant>
        <vt:i4>5</vt:i4>
      </vt:variant>
      <vt:variant>
        <vt:lpwstr/>
      </vt:variant>
      <vt:variant>
        <vt:lpwstr>_Toc70714782</vt:lpwstr>
      </vt:variant>
      <vt:variant>
        <vt:i4>1048636</vt:i4>
      </vt:variant>
      <vt:variant>
        <vt:i4>71</vt:i4>
      </vt:variant>
      <vt:variant>
        <vt:i4>0</vt:i4>
      </vt:variant>
      <vt:variant>
        <vt:i4>5</vt:i4>
      </vt:variant>
      <vt:variant>
        <vt:lpwstr/>
      </vt:variant>
      <vt:variant>
        <vt:lpwstr>_Toc70714781</vt:lpwstr>
      </vt:variant>
      <vt:variant>
        <vt:i4>1114172</vt:i4>
      </vt:variant>
      <vt:variant>
        <vt:i4>65</vt:i4>
      </vt:variant>
      <vt:variant>
        <vt:i4>0</vt:i4>
      </vt:variant>
      <vt:variant>
        <vt:i4>5</vt:i4>
      </vt:variant>
      <vt:variant>
        <vt:lpwstr/>
      </vt:variant>
      <vt:variant>
        <vt:lpwstr>_Toc70714780</vt:lpwstr>
      </vt:variant>
      <vt:variant>
        <vt:i4>1572915</vt:i4>
      </vt:variant>
      <vt:variant>
        <vt:i4>59</vt:i4>
      </vt:variant>
      <vt:variant>
        <vt:i4>0</vt:i4>
      </vt:variant>
      <vt:variant>
        <vt:i4>5</vt:i4>
      </vt:variant>
      <vt:variant>
        <vt:lpwstr/>
      </vt:variant>
      <vt:variant>
        <vt:lpwstr>_Toc70714779</vt:lpwstr>
      </vt:variant>
      <vt:variant>
        <vt:i4>1638451</vt:i4>
      </vt:variant>
      <vt:variant>
        <vt:i4>53</vt:i4>
      </vt:variant>
      <vt:variant>
        <vt:i4>0</vt:i4>
      </vt:variant>
      <vt:variant>
        <vt:i4>5</vt:i4>
      </vt:variant>
      <vt:variant>
        <vt:lpwstr/>
      </vt:variant>
      <vt:variant>
        <vt:lpwstr>_Toc70714778</vt:lpwstr>
      </vt:variant>
      <vt:variant>
        <vt:i4>1441843</vt:i4>
      </vt:variant>
      <vt:variant>
        <vt:i4>47</vt:i4>
      </vt:variant>
      <vt:variant>
        <vt:i4>0</vt:i4>
      </vt:variant>
      <vt:variant>
        <vt:i4>5</vt:i4>
      </vt:variant>
      <vt:variant>
        <vt:lpwstr/>
      </vt:variant>
      <vt:variant>
        <vt:lpwstr>_Toc70714777</vt:lpwstr>
      </vt:variant>
      <vt:variant>
        <vt:i4>1507379</vt:i4>
      </vt:variant>
      <vt:variant>
        <vt:i4>41</vt:i4>
      </vt:variant>
      <vt:variant>
        <vt:i4>0</vt:i4>
      </vt:variant>
      <vt:variant>
        <vt:i4>5</vt:i4>
      </vt:variant>
      <vt:variant>
        <vt:lpwstr/>
      </vt:variant>
      <vt:variant>
        <vt:lpwstr>_Toc70714776</vt:lpwstr>
      </vt:variant>
      <vt:variant>
        <vt:i4>1310771</vt:i4>
      </vt:variant>
      <vt:variant>
        <vt:i4>35</vt:i4>
      </vt:variant>
      <vt:variant>
        <vt:i4>0</vt:i4>
      </vt:variant>
      <vt:variant>
        <vt:i4>5</vt:i4>
      </vt:variant>
      <vt:variant>
        <vt:lpwstr/>
      </vt:variant>
      <vt:variant>
        <vt:lpwstr>_Toc70714775</vt:lpwstr>
      </vt:variant>
      <vt:variant>
        <vt:i4>1376307</vt:i4>
      </vt:variant>
      <vt:variant>
        <vt:i4>29</vt:i4>
      </vt:variant>
      <vt:variant>
        <vt:i4>0</vt:i4>
      </vt:variant>
      <vt:variant>
        <vt:i4>5</vt:i4>
      </vt:variant>
      <vt:variant>
        <vt:lpwstr/>
      </vt:variant>
      <vt:variant>
        <vt:lpwstr>_Toc70714774</vt:lpwstr>
      </vt:variant>
      <vt:variant>
        <vt:i4>1179699</vt:i4>
      </vt:variant>
      <vt:variant>
        <vt:i4>23</vt:i4>
      </vt:variant>
      <vt:variant>
        <vt:i4>0</vt:i4>
      </vt:variant>
      <vt:variant>
        <vt:i4>5</vt:i4>
      </vt:variant>
      <vt:variant>
        <vt:lpwstr/>
      </vt:variant>
      <vt:variant>
        <vt:lpwstr>_Toc70714773</vt:lpwstr>
      </vt:variant>
      <vt:variant>
        <vt:i4>1245235</vt:i4>
      </vt:variant>
      <vt:variant>
        <vt:i4>17</vt:i4>
      </vt:variant>
      <vt:variant>
        <vt:i4>0</vt:i4>
      </vt:variant>
      <vt:variant>
        <vt:i4>5</vt:i4>
      </vt:variant>
      <vt:variant>
        <vt:lpwstr/>
      </vt:variant>
      <vt:variant>
        <vt:lpwstr>_Toc70714772</vt:lpwstr>
      </vt:variant>
      <vt:variant>
        <vt:i4>1048627</vt:i4>
      </vt:variant>
      <vt:variant>
        <vt:i4>11</vt:i4>
      </vt:variant>
      <vt:variant>
        <vt:i4>0</vt:i4>
      </vt:variant>
      <vt:variant>
        <vt:i4>5</vt:i4>
      </vt:variant>
      <vt:variant>
        <vt:lpwstr/>
      </vt:variant>
      <vt:variant>
        <vt:lpwstr>_Toc70714771</vt:lpwstr>
      </vt:variant>
      <vt:variant>
        <vt:i4>1114163</vt:i4>
      </vt:variant>
      <vt:variant>
        <vt:i4>5</vt:i4>
      </vt:variant>
      <vt:variant>
        <vt:i4>0</vt:i4>
      </vt:variant>
      <vt:variant>
        <vt:i4>5</vt:i4>
      </vt:variant>
      <vt:variant>
        <vt:lpwstr/>
      </vt:variant>
      <vt:variant>
        <vt:lpwstr>_Toc70714770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Syzygy</dc:creator>
  <cp:keywords/>
  <dc:description/>
  <cp:lastModifiedBy>Labarbera, Sterling (MU-Student)</cp:lastModifiedBy>
  <cp:revision>2</cp:revision>
  <cp:lastPrinted>2013-09-05T20:28:00Z</cp:lastPrinted>
  <dcterms:created xsi:type="dcterms:W3CDTF">2021-05-01T03:50:00Z</dcterms:created>
  <dcterms:modified xsi:type="dcterms:W3CDTF">2021-05-01T03:50:00Z</dcterms:modified>
</cp:coreProperties>
</file>